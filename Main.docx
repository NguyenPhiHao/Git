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A619" w14:textId="34C6CDB2" w:rsidR="00431EDF" w:rsidRDefault="00431EDF" w:rsidP="00431EDF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</w:t>
      </w:r>
    </w:p>
    <w:p w14:paraId="56751214" w14:textId="2F5F1505" w:rsidR="00431EDF" w:rsidRDefault="00431EDF" w:rsidP="00431EDF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644372FD" w14:textId="77777777" w:rsidR="00431EDF" w:rsidRDefault="00431EDF" w:rsidP="00431EDF">
      <w:pPr>
        <w:pStyle w:val="NormalWeb"/>
      </w:pPr>
      <w:proofErr w:type="spellStart"/>
      <w:r>
        <w:t>Tại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Git:</w:t>
      </w:r>
    </w:p>
    <w:p w14:paraId="0A9F3911" w14:textId="77777777" w:rsidR="00431EDF" w:rsidRDefault="00431EDF" w:rsidP="00D7785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:</w:t>
      </w:r>
    </w:p>
    <w:p w14:paraId="195CFCE5" w14:textId="77777777" w:rsidR="00431EDF" w:rsidRDefault="00431EDF" w:rsidP="00431EDF">
      <w:pPr>
        <w:pStyle w:val="HTMLPreformatted"/>
        <w:ind w:left="720"/>
      </w:pPr>
      <w:r>
        <w:t>bash</w:t>
      </w:r>
    </w:p>
    <w:p w14:paraId="1F5EAE1E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4A6EF9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--version</w:t>
      </w:r>
    </w:p>
    <w:p w14:paraId="588FF12A" w14:textId="77777777" w:rsidR="00431EDF" w:rsidRDefault="00431EDF" w:rsidP="00D77854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UNIX:</w:t>
      </w:r>
    </w:p>
    <w:p w14:paraId="2523C6A1" w14:textId="77777777" w:rsidR="00431EDF" w:rsidRDefault="00431EDF" w:rsidP="00431EDF">
      <w:pPr>
        <w:pStyle w:val="HTMLPreformatted"/>
        <w:ind w:left="720"/>
      </w:pPr>
      <w:r>
        <w:t>bash</w:t>
      </w:r>
    </w:p>
    <w:p w14:paraId="6887D751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5C2D8B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ljs-builtin"/>
        </w:rPr>
        <w:t>which</w:t>
      </w:r>
      <w:r>
        <w:rPr>
          <w:rStyle w:val="HTMLCode"/>
          <w:rFonts w:eastAsiaTheme="majorEastAsia"/>
        </w:rPr>
        <w:t xml:space="preserve"> git</w:t>
      </w:r>
    </w:p>
    <w:p w14:paraId="714C15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>.</w:t>
      </w:r>
    </w:p>
    <w:p w14:paraId="0EE74737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59A3CE96" w14:textId="77777777" w:rsidR="00431EDF" w:rsidRDefault="00431EDF" w:rsidP="00431EDF">
      <w:pPr>
        <w:pStyle w:val="NormalWeb"/>
      </w:pPr>
      <w:r>
        <w:t xml:space="preserve">Khi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trống</w:t>
      </w:r>
      <w:proofErr w:type="spellEnd"/>
      <w:r>
        <w:t>:</w:t>
      </w:r>
    </w:p>
    <w:p w14:paraId="7C3946E0" w14:textId="77777777" w:rsidR="00431EDF" w:rsidRDefault="00431EDF" w:rsidP="00431EDF">
      <w:pPr>
        <w:pStyle w:val="HTMLPreformatted"/>
      </w:pPr>
      <w:r>
        <w:t>bash</w:t>
      </w:r>
    </w:p>
    <w:p w14:paraId="3C60FF47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2E230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502B463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ẩn</w:t>
      </w:r>
      <w:proofErr w:type="spellEnd"/>
      <w:proofErr w:type="gramStart"/>
      <w:r>
        <w:t xml:space="preserve">, </w:t>
      </w:r>
      <w:r>
        <w:rPr>
          <w:rStyle w:val="HTMLCode"/>
          <w:rFonts w:eastAsiaTheme="majorEastAsia"/>
        </w:rPr>
        <w:t>.git</w:t>
      </w:r>
      <w:proofErr w:type="gram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Git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43CF02B8" w14:textId="77777777" w:rsidR="00431EDF" w:rsidRDefault="00431EDF" w:rsidP="00431EDF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;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77A834FE" w14:textId="77777777" w:rsidR="00431EDF" w:rsidRDefault="00431EDF" w:rsidP="00431EDF">
      <w:pPr>
        <w:pStyle w:val="HTMLPreformatted"/>
      </w:pPr>
      <w:r>
        <w:t>bash</w:t>
      </w:r>
    </w:p>
    <w:p w14:paraId="0B05E08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84207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16DE6B9F" w14:textId="77777777" w:rsidR="00431EDF" w:rsidRDefault="00431EDF" w:rsidP="00431EDF">
      <w:pPr>
        <w:pStyle w:val="NormalWeb"/>
      </w:pP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;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bí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):</w:t>
      </w:r>
    </w:p>
    <w:p w14:paraId="6DD365EF" w14:textId="77777777" w:rsidR="00431EDF" w:rsidRDefault="00431EDF" w:rsidP="00431EDF">
      <w:pPr>
        <w:pStyle w:val="HTMLPreformatted"/>
      </w:pPr>
      <w:r>
        <w:t>bash</w:t>
      </w:r>
    </w:p>
    <w:p w14:paraId="61FA845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B4345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</w:t>
      </w:r>
      <w:proofErr w:type="spellStart"/>
      <w:r>
        <w:rPr>
          <w:rStyle w:val="HTMLCode"/>
          <w:rFonts w:eastAsiaTheme="majorEastAsia"/>
        </w:rPr>
        <w:t>tên_tập_tin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thư_mục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#1&gt; &lt;</w:t>
      </w:r>
      <w:proofErr w:type="spellStart"/>
      <w:r>
        <w:rPr>
          <w:rStyle w:val="hljs-comment"/>
        </w:rPr>
        <w:t>tên_tập_tin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thư_mục</w:t>
      </w:r>
      <w:proofErr w:type="spellEnd"/>
      <w:r>
        <w:rPr>
          <w:rStyle w:val="hljs-comment"/>
        </w:rPr>
        <w:t xml:space="preserve"> #2&gt; &lt; ... &gt;</w:t>
      </w:r>
    </w:p>
    <w:p w14:paraId="364961B9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3836C7CE" w14:textId="77777777" w:rsidR="00431EDF" w:rsidRDefault="00431EDF" w:rsidP="00431EDF">
      <w:pPr>
        <w:pStyle w:val="HTMLPreformatted"/>
      </w:pPr>
      <w:r>
        <w:t>bash</w:t>
      </w:r>
    </w:p>
    <w:p w14:paraId="289BFC4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29425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0E23587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"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"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12C71E8" w14:textId="77777777" w:rsidR="00431EDF" w:rsidRDefault="00431EDF" w:rsidP="00431EDF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add</w:t>
      </w:r>
      <w:r>
        <w:t>.</w:t>
      </w:r>
    </w:p>
    <w:p w14:paraId="011AB76A" w14:textId="77777777" w:rsidR="00431EDF" w:rsidRDefault="00431EDF" w:rsidP="00431EDF">
      <w:pPr>
        <w:pStyle w:val="NormalWeb"/>
      </w:pPr>
      <w:r>
        <w:t xml:space="preserve">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78FB00B9" w14:textId="77777777" w:rsidR="00431EDF" w:rsidRDefault="00431EDF" w:rsidP="00431EDF">
      <w:pPr>
        <w:pStyle w:val="HTMLPreformatted"/>
      </w:pPr>
      <w:r>
        <w:t>bash</w:t>
      </w:r>
    </w:p>
    <w:p w14:paraId="5057A148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D338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"Initial commit"</w:t>
      </w:r>
    </w:p>
    <w:p w14:paraId="5E1B007A" w14:textId="77777777" w:rsidR="00431EDF" w:rsidRDefault="00431EDF" w:rsidP="00431ED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chụp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CEE1E6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66119708" w14:textId="77777777" w:rsidR="00431EDF" w:rsidRDefault="00431EDF" w:rsidP="00431EDF">
      <w:pPr>
        <w:pStyle w:val="Heading4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4BDBF58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trong</w:t>
      </w:r>
      <w:proofErr w:type="spellEnd"/>
      <w:r>
        <w:t xml:space="preserve"> terminal,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add</w:t>
      </w:r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0674443" w14:textId="77777777" w:rsidR="00431EDF" w:rsidRDefault="00431EDF" w:rsidP="00D77854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24B2A0B9" w14:textId="77777777" w:rsidR="00431EDF" w:rsidRDefault="00431EDF" w:rsidP="00D7785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URL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https://&lt;địa_chỉ_git_service&gt;/user/repo.git</w:t>
      </w:r>
    </w:p>
    <w:p w14:paraId="73CC9FA3" w14:textId="77777777" w:rsidR="00431EDF" w:rsidRDefault="00431EDF" w:rsidP="00431EDF">
      <w:pPr>
        <w:pStyle w:val="HTMLPreformatted"/>
      </w:pPr>
      <w:r>
        <w:t>bash</w:t>
      </w:r>
    </w:p>
    <w:p w14:paraId="0C152688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73DB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https://&lt;địa_chỉ_git_service&gt;/owner/repository.git</w:t>
      </w:r>
    </w:p>
    <w:p w14:paraId="51BFD630" w14:textId="77777777" w:rsidR="00431EDF" w:rsidRDefault="00431EDF" w:rsidP="00431EDF">
      <w:pPr>
        <w:pStyle w:val="NormalWeb"/>
      </w:pPr>
      <w:r>
        <w:t xml:space="preserve">LƯU Ý: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>/</w:t>
      </w:r>
      <w:proofErr w:type="spellStart"/>
      <w:r>
        <w:t>kéo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4788D4D1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(clone)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6759268C" w14:textId="77777777" w:rsidR="00431EDF" w:rsidRDefault="00431EDF" w:rsidP="00431ED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clone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GitHub:</w:t>
      </w:r>
    </w:p>
    <w:p w14:paraId="6228B3C8" w14:textId="77777777" w:rsidR="00431EDF" w:rsidRDefault="00431EDF" w:rsidP="00431EDF">
      <w:pPr>
        <w:pStyle w:val="HTMLPreformatted"/>
      </w:pPr>
      <w:r>
        <w:t>bash</w:t>
      </w:r>
    </w:p>
    <w:p w14:paraId="4E85E136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1DC17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6D94AF5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</w:t>
      </w:r>
    </w:p>
    <w:p w14:paraId="7C16F7F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>:</w:t>
      </w:r>
    </w:p>
    <w:p w14:paraId="1833AB01" w14:textId="77777777" w:rsidR="00431EDF" w:rsidRDefault="00431EDF" w:rsidP="00431EDF">
      <w:pPr>
        <w:pStyle w:val="HTMLPreformatted"/>
      </w:pPr>
      <w:r>
        <w:t>bash</w:t>
      </w:r>
    </w:p>
    <w:p w14:paraId="11340AFA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95C27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đường_dẫn_nơi_bạn_muốn_tạo_thư_mục</w:t>
      </w:r>
      <w:proofErr w:type="spellEnd"/>
      <w:r>
        <w:rPr>
          <w:rStyle w:val="HTMLCode"/>
          <w:rFonts w:eastAsiaTheme="majorEastAsia"/>
        </w:rPr>
        <w:t>&gt;</w:t>
      </w:r>
    </w:p>
    <w:p w14:paraId="5052C23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https://yourusername@bitbucket.org/username/projectname.git</w:t>
      </w:r>
    </w:p>
    <w:p w14:paraId="11F1E0DF" w14:textId="77777777" w:rsidR="00431EDF" w:rsidRDefault="00431EDF" w:rsidP="00431EDF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projectname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xa.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gramStart"/>
      <w:r>
        <w:t xml:space="preserve">con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74C8E87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  <w:r>
        <w:t>:</w:t>
      </w:r>
    </w:p>
    <w:p w14:paraId="1F047769" w14:textId="77777777" w:rsidR="00431EDF" w:rsidRDefault="00431EDF" w:rsidP="00431EDF">
      <w:pPr>
        <w:pStyle w:val="HTMLPreformatted"/>
      </w:pPr>
      <w:r>
        <w:t>bash</w:t>
      </w:r>
    </w:p>
    <w:p w14:paraId="0965AAA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4F677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https://github.com/username/projectname.git </w:t>
      </w:r>
      <w:proofErr w:type="spellStart"/>
      <w:r>
        <w:rPr>
          <w:rStyle w:val="HTMLCode"/>
          <w:rFonts w:eastAsiaTheme="majorEastAsia"/>
        </w:rPr>
        <w:t>MyFolder</w:t>
      </w:r>
      <w:proofErr w:type="spellEnd"/>
    </w:p>
    <w:p w14:paraId="2D3FE6B7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0782C8B6" w14:textId="77777777" w:rsidR="00431EDF" w:rsidRDefault="00431EDF" w:rsidP="00431EDF">
      <w:pPr>
        <w:pStyle w:val="HTMLPreformatted"/>
      </w:pPr>
      <w:r>
        <w:t>bash</w:t>
      </w:r>
    </w:p>
    <w:p w14:paraId="3F5A938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0D9AE3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https://github.com/username/projectname.git .</w:t>
      </w:r>
      <w:proofErr w:type="gramEnd"/>
    </w:p>
    <w:p w14:paraId="09FCE1C7" w14:textId="77777777" w:rsidR="00431EDF" w:rsidRDefault="00431EDF" w:rsidP="00431EDF">
      <w:pPr>
        <w:pStyle w:val="NormalWeb"/>
      </w:pPr>
      <w:r>
        <w:t>Lưu ý:</w:t>
      </w:r>
    </w:p>
    <w:p w14:paraId="456E3D73" w14:textId="77777777" w:rsidR="00431EDF" w:rsidRDefault="00431EDF" w:rsidP="00D7785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Khi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1383A6C" w14:textId="77777777" w:rsidR="00431EDF" w:rsidRDefault="00431EDF" w:rsidP="00D77854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55260C50" w14:textId="77777777" w:rsidR="00431EDF" w:rsidRDefault="00431EDF" w:rsidP="00431EDF">
      <w:pPr>
        <w:pStyle w:val="HTMLPreformatted"/>
      </w:pPr>
      <w:r>
        <w:t>bash</w:t>
      </w:r>
    </w:p>
    <w:p w14:paraId="2FB3330D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BA59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git@github.com:username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projectname.git</w:t>
      </w:r>
      <w:proofErr w:type="spellEnd"/>
      <w:proofErr w:type="gramEnd"/>
    </w:p>
    <w:p w14:paraId="7001E30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https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https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ssh.</w:t>
      </w:r>
    </w:p>
    <w:p w14:paraId="136F528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1.3: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30BD7D2D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077FE69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(bare repository):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tượng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6804E5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1F909DAF" w14:textId="77777777" w:rsidR="00431EDF" w:rsidRDefault="00431EDF" w:rsidP="00431EDF">
      <w:pPr>
        <w:pStyle w:val="HTMLPreformatted"/>
      </w:pPr>
      <w:r>
        <w:t>bash</w:t>
      </w:r>
    </w:p>
    <w:p w14:paraId="09FE09E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CEE01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--bare /path/to/</w:t>
      </w:r>
      <w:proofErr w:type="spellStart"/>
      <w:r>
        <w:rPr>
          <w:rStyle w:val="HTMLCode"/>
          <w:rFonts w:eastAsiaTheme="majorEastAsia"/>
        </w:rPr>
        <w:t>repo.git</w:t>
      </w:r>
      <w:proofErr w:type="spellEnd"/>
    </w:p>
    <w:p w14:paraId="2878F31C" w14:textId="77777777" w:rsidR="00431EDF" w:rsidRDefault="00431EDF" w:rsidP="00431EDF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:</w:t>
      </w:r>
    </w:p>
    <w:p w14:paraId="431337BD" w14:textId="77777777" w:rsidR="00431EDF" w:rsidRDefault="00431EDF" w:rsidP="00431EDF">
      <w:pPr>
        <w:pStyle w:val="HTMLPreformatted"/>
      </w:pPr>
      <w:r>
        <w:t>bash</w:t>
      </w:r>
    </w:p>
    <w:p w14:paraId="534E1AD6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68610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origin ssh://username@server:/path/to/repo.git</w:t>
      </w:r>
    </w:p>
    <w:p w14:paraId="1D5F28DB" w14:textId="77777777" w:rsidR="00431EDF" w:rsidRDefault="00431EDF" w:rsidP="00431EDF">
      <w:pPr>
        <w:pStyle w:val="NormalWeb"/>
      </w:pPr>
      <w:r>
        <w:t>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: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.)</w:t>
      </w:r>
    </w:p>
    <w:p w14:paraId="66AF0ED5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:</w:t>
      </w:r>
    </w:p>
    <w:p w14:paraId="64D8E0D6" w14:textId="77777777" w:rsidR="00431EDF" w:rsidRDefault="00431EDF" w:rsidP="00431EDF">
      <w:pPr>
        <w:pStyle w:val="HTMLPreformatted"/>
      </w:pPr>
      <w:r>
        <w:lastRenderedPageBreak/>
        <w:t>bash</w:t>
      </w:r>
    </w:p>
    <w:p w14:paraId="6F365B5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5A09A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master</w:t>
      </w:r>
    </w:p>
    <w:p w14:paraId="0030C2E8" w14:textId="77777777" w:rsidR="00431EDF" w:rsidRDefault="00431EDF" w:rsidP="00431EDF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)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upstream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pull</w:t>
      </w:r>
      <w:r>
        <w:t>.</w:t>
      </w:r>
    </w:p>
    <w:p w14:paraId="69B1E817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1.4: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921A1D5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rPr>
          <w:rStyle w:val="Emphasis"/>
        </w:rP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GitHub,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GitLab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).</w:t>
      </w:r>
    </w:p>
    <w:p w14:paraId="4A4A4AAF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--global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$HOME/.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Windows, </w:t>
      </w:r>
      <w:r>
        <w:rPr>
          <w:rStyle w:val="HTMLCode"/>
          <w:rFonts w:eastAsiaTheme="majorEastAsia"/>
        </w:rPr>
        <w:t>%USERPROFILE%\.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.</w:t>
      </w:r>
    </w:p>
    <w:p w14:paraId="1F200167" w14:textId="77777777" w:rsidR="00431EDF" w:rsidRDefault="00431EDF" w:rsidP="00431EDF">
      <w:pPr>
        <w:pStyle w:val="HTMLPreformatted"/>
      </w:pPr>
      <w:r>
        <w:t>bash</w:t>
      </w:r>
    </w:p>
    <w:p w14:paraId="29E2A07D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33AD9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>"</w:t>
      </w:r>
    </w:p>
    <w:p w14:paraId="3797F71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mail@example.com</w:t>
      </w:r>
    </w:p>
    <w:p w14:paraId="5BEFEB46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$GIT_DIR/config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r>
        <w:rPr>
          <w:rStyle w:val="HTMLCode"/>
          <w:rFonts w:eastAsiaTheme="majorEastAsia"/>
        </w:rPr>
        <w:t>/path/to/your/repo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1E21D12C" w14:textId="77777777" w:rsidR="00431EDF" w:rsidRDefault="00431EDF" w:rsidP="00431EDF">
      <w:pPr>
        <w:pStyle w:val="HTMLPreformatted"/>
      </w:pPr>
      <w:r>
        <w:t>bash</w:t>
      </w:r>
    </w:p>
    <w:p w14:paraId="1262385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1718C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/path/to/my/repo</w:t>
      </w:r>
    </w:p>
    <w:p w14:paraId="5A1F2B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user.name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Tên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đăng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nhập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tại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công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việc</w:t>
      </w:r>
      <w:proofErr w:type="spellEnd"/>
      <w:r>
        <w:rPr>
          <w:rStyle w:val="hljs-string"/>
        </w:rPr>
        <w:t>"</w:t>
      </w:r>
    </w:p>
    <w:p w14:paraId="78DDE57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mail_at_work@example.com</w:t>
      </w:r>
    </w:p>
    <w:p w14:paraId="73BA324B" w14:textId="77777777" w:rsidR="00431EDF" w:rsidRDefault="00431EDF" w:rsidP="00431ED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config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9285C82" w14:textId="77777777" w:rsidR="00431EDF" w:rsidRDefault="00431EDF" w:rsidP="00431EDF">
      <w:pPr>
        <w:pStyle w:val="NormalWeb"/>
      </w:pPr>
      <w:proofErr w:type="spellStart"/>
      <w:r>
        <w:t>Mẹo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2C71CB68" w14:textId="77777777" w:rsidR="00431EDF" w:rsidRDefault="00431EDF" w:rsidP="00D77854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</w:p>
    <w:p w14:paraId="24952901" w14:textId="77777777" w:rsidR="00431EDF" w:rsidRDefault="00431EDF" w:rsidP="00431EDF">
      <w:pPr>
        <w:pStyle w:val="HTMLPreformatted"/>
        <w:ind w:left="720"/>
      </w:pPr>
      <w:r>
        <w:t>bash</w:t>
      </w:r>
    </w:p>
    <w:p w14:paraId="0952C523" w14:textId="77777777" w:rsidR="00431EDF" w:rsidRDefault="00431EDF" w:rsidP="00431ED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6184EA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--global --remove-section user.name</w:t>
      </w:r>
    </w:p>
    <w:p w14:paraId="0334DD81" w14:textId="77777777" w:rsidR="00431EDF" w:rsidRDefault="00431EDF" w:rsidP="00431ED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--remove-section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</w:p>
    <w:p w14:paraId="1E223ED6" w14:textId="77777777" w:rsidR="00431EDF" w:rsidRDefault="00431EDF" w:rsidP="00431EDF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2.8</w:t>
      </w:r>
    </w:p>
    <w:p w14:paraId="22D1483A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git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>:</w:t>
      </w:r>
    </w:p>
    <w:p w14:paraId="51CC9131" w14:textId="77777777" w:rsidR="00431EDF" w:rsidRDefault="00431EDF" w:rsidP="00431EDF">
      <w:pPr>
        <w:pStyle w:val="HTMLPreformatted"/>
      </w:pPr>
      <w:r>
        <w:t>bash</w:t>
      </w:r>
    </w:p>
    <w:p w14:paraId="2FEAE08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B3E8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user.useConfigOnly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70D8C6E7" w14:textId="77777777" w:rsidR="00431EDF" w:rsidRDefault="00431EDF" w:rsidP="00431EDF">
      <w:pPr>
        <w:pStyle w:val="NormalWeb"/>
      </w:pPr>
      <w:proofErr w:type="spellStart"/>
      <w:r>
        <w:lastRenderedPageBreak/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475389DF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6ADD16E3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C3EB5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name was </w:t>
      </w:r>
      <w:r>
        <w:rPr>
          <w:rStyle w:val="hljs-keyword"/>
        </w:rPr>
        <w:t>given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7D29340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no</w:t>
      </w:r>
      <w:r>
        <w:rPr>
          <w:rStyle w:val="HTMLCode"/>
          <w:rFonts w:eastAsiaTheme="majorEastAsia"/>
        </w:rPr>
        <w:t xml:space="preserve"> email was </w:t>
      </w:r>
      <w:r>
        <w:rPr>
          <w:rStyle w:val="hljs-keyword"/>
        </w:rPr>
        <w:t>given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and</w:t>
      </w:r>
      <w:r>
        <w:rPr>
          <w:rStyle w:val="HTMLCode"/>
          <w:rFonts w:eastAsiaTheme="majorEastAsia"/>
        </w:rPr>
        <w:t xml:space="preserve"> auto-detection is disabled</w:t>
      </w:r>
    </w:p>
    <w:p w14:paraId="30BD4024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1.5: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remote</w:t>
      </w:r>
    </w:p>
    <w:p w14:paraId="67527207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upstream.</w:t>
      </w:r>
    </w:p>
    <w:p w14:paraId="60ED654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:</w:t>
      </w:r>
    </w:p>
    <w:p w14:paraId="0E538D32" w14:textId="77777777" w:rsidR="00431EDF" w:rsidRDefault="00431EDF" w:rsidP="00431EDF">
      <w:pPr>
        <w:pStyle w:val="HTMLPreformatted"/>
      </w:pPr>
      <w:r>
        <w:t>bash</w:t>
      </w:r>
    </w:p>
    <w:p w14:paraId="365C6B5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8DC61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3F514A7" w14:textId="77777777" w:rsidR="00431EDF" w:rsidRDefault="00431EDF" w:rsidP="00431EDF">
      <w:pPr>
        <w:pStyle w:val="HTMLPreformatted"/>
      </w:pPr>
      <w:proofErr w:type="spellStart"/>
      <w:r>
        <w:t>perl</w:t>
      </w:r>
      <w:proofErr w:type="spellEnd"/>
    </w:p>
    <w:p w14:paraId="4C2642A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D6ECE8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(fetch)</w:t>
      </w:r>
    </w:p>
    <w:p w14:paraId="3A4B78F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origin https:</w:t>
      </w:r>
      <w:r>
        <w:rPr>
          <w:rStyle w:val="hljs-regexp"/>
        </w:rPr>
        <w:t>//gi</w:t>
      </w:r>
      <w:r>
        <w:rPr>
          <w:rStyle w:val="HTMLCode"/>
          <w:rFonts w:eastAsiaTheme="majorEastAsia"/>
        </w:rPr>
        <w:t>thub.com/myusername/repo.git (</w:t>
      </w:r>
      <w:r>
        <w:rPr>
          <w:rStyle w:val="hljs-keyword"/>
        </w:rPr>
        <w:t>push</w:t>
      </w:r>
      <w:r>
        <w:rPr>
          <w:rStyle w:val="HTMLCode"/>
          <w:rFonts w:eastAsiaTheme="majorEastAsia"/>
        </w:rPr>
        <w:t>)</w:t>
      </w:r>
    </w:p>
    <w:p w14:paraId="7C6D73B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upstream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dòng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thể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ở </w:t>
      </w:r>
      <w:proofErr w:type="spellStart"/>
      <w:r>
        <w:rPr>
          <w:rStyle w:val="hljs-comment"/>
        </w:rPr>
        <w:t>đây</w:t>
      </w:r>
      <w:proofErr w:type="spellEnd"/>
    </w:p>
    <w:p w14:paraId="0DFD7D0A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):</w:t>
      </w:r>
    </w:p>
    <w:p w14:paraId="50B2B3C9" w14:textId="77777777" w:rsidR="00431EDF" w:rsidRDefault="00431EDF" w:rsidP="00431EDF">
      <w:pPr>
        <w:pStyle w:val="HTMLPreformatted"/>
      </w:pPr>
      <w:r>
        <w:t>bash</w:t>
      </w:r>
    </w:p>
    <w:p w14:paraId="72A806F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20804F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upstream https://github.com/projectusername/repo.git</w:t>
      </w:r>
    </w:p>
    <w:p w14:paraId="00E7284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>/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):</w:t>
      </w:r>
    </w:p>
    <w:p w14:paraId="3F01BE08" w14:textId="77777777" w:rsidR="00431EDF" w:rsidRDefault="00431EDF" w:rsidP="00431EDF">
      <w:pPr>
        <w:pStyle w:val="HTMLPreformatted"/>
      </w:pPr>
      <w:r>
        <w:t>bash</w:t>
      </w:r>
    </w:p>
    <w:p w14:paraId="40E40B4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90937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upstream https://github.com/projectusername/repo.git</w:t>
      </w:r>
    </w:p>
    <w:p w14:paraId="5075B6FC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remote add </w:t>
      </w:r>
      <w:proofErr w:type="spellStart"/>
      <w:r>
        <w:rPr>
          <w:rStyle w:val="HTMLCode"/>
          <w:rFonts w:eastAsiaTheme="majorEastAsia"/>
        </w:rPr>
        <w:t>dave</w:t>
      </w:r>
      <w:proofErr w:type="spellEnd"/>
      <w:r>
        <w:rPr>
          <w:rStyle w:val="HTMLCode"/>
          <w:rFonts w:eastAsiaTheme="majorEastAsia"/>
        </w:rPr>
        <w:t xml:space="preserve"> https://github.com/dave/repo.git</w:t>
      </w:r>
    </w:p>
    <w:p w14:paraId="4EF9C653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1.6: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5F3A43C1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nào</w:t>
      </w:r>
      <w:proofErr w:type="spellEnd"/>
      <w:r>
        <w:t xml:space="preserve"> –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–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--help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help</w:t>
      </w:r>
      <w:r>
        <w:t>.</w:t>
      </w:r>
    </w:p>
    <w:p w14:paraId="594628A4" w14:textId="77777777" w:rsidR="00431EDF" w:rsidRDefault="00431EDF" w:rsidP="00431ED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diff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391FA23" w14:textId="77777777" w:rsidR="00431EDF" w:rsidRDefault="00431EDF" w:rsidP="00431EDF">
      <w:pPr>
        <w:pStyle w:val="HTMLPreformatted"/>
      </w:pPr>
      <w:r>
        <w:t>bash</w:t>
      </w:r>
    </w:p>
    <w:p w14:paraId="4235F365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C74C13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</w:t>
      </w:r>
      <w:r>
        <w:rPr>
          <w:rStyle w:val="hljs-builtin"/>
        </w:rPr>
        <w:t>help</w:t>
      </w:r>
    </w:p>
    <w:p w14:paraId="3ABE3B5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diff</w:t>
      </w:r>
    </w:p>
    <w:p w14:paraId="2EF72231" w14:textId="77777777" w:rsidR="00431EDF" w:rsidRDefault="00431EDF" w:rsidP="00431EDF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status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9E7845F" w14:textId="77777777" w:rsidR="00431EDF" w:rsidRDefault="00431EDF" w:rsidP="00431EDF">
      <w:pPr>
        <w:pStyle w:val="HTMLPreformatted"/>
      </w:pPr>
      <w:r>
        <w:t>bash</w:t>
      </w:r>
    </w:p>
    <w:p w14:paraId="21CE10C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7253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--</w:t>
      </w:r>
      <w:r>
        <w:rPr>
          <w:rStyle w:val="hljs-builtin"/>
        </w:rPr>
        <w:t>help</w:t>
      </w:r>
    </w:p>
    <w:p w14:paraId="050CB22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help</w:t>
      </w:r>
      <w:r>
        <w:rPr>
          <w:rStyle w:val="HTMLCode"/>
          <w:rFonts w:eastAsiaTheme="majorEastAsia"/>
        </w:rPr>
        <w:t xml:space="preserve"> status</w:t>
      </w:r>
    </w:p>
    <w:p w14:paraId="531AB0DF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-h</w:t>
      </w:r>
      <w:r>
        <w:t>:</w:t>
      </w:r>
    </w:p>
    <w:p w14:paraId="420031C7" w14:textId="77777777" w:rsidR="00431EDF" w:rsidRDefault="00431EDF" w:rsidP="00431EDF">
      <w:pPr>
        <w:pStyle w:val="HTMLPreformatted"/>
      </w:pPr>
      <w:r>
        <w:t>bash</w:t>
      </w:r>
    </w:p>
    <w:p w14:paraId="1C82862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62088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-h</w:t>
      </w:r>
    </w:p>
    <w:p w14:paraId="09EDBB8C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1.7: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SSH </w:t>
      </w:r>
      <w:proofErr w:type="spellStart"/>
      <w:r>
        <w:t>cho</w:t>
      </w:r>
      <w:proofErr w:type="spellEnd"/>
      <w:r>
        <w:t xml:space="preserve"> Git</w:t>
      </w:r>
    </w:p>
    <w:p w14:paraId="0040AC8D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Windows, </w:t>
      </w:r>
      <w:proofErr w:type="spellStart"/>
      <w:r>
        <w:t>mở</w:t>
      </w:r>
      <w:proofErr w:type="spellEnd"/>
      <w:r>
        <w:t xml:space="preserve"> Git Bash.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Mac </w:t>
      </w:r>
      <w:proofErr w:type="spellStart"/>
      <w:r>
        <w:t>hoặc</w:t>
      </w:r>
      <w:proofErr w:type="spellEnd"/>
      <w:r>
        <w:t xml:space="preserve"> Linux, </w:t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C2843A9" w14:textId="77777777" w:rsidR="00431EDF" w:rsidRDefault="00431EDF" w:rsidP="00431ED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FB88B34" w14:textId="77777777" w:rsidR="00431EDF" w:rsidRDefault="00431EDF" w:rsidP="00431EDF">
      <w:pPr>
        <w:pStyle w:val="HTMLPreformatted"/>
      </w:pPr>
      <w:r>
        <w:t>bash</w:t>
      </w:r>
    </w:p>
    <w:p w14:paraId="25C125D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D50AF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ls</w:t>
      </w:r>
      <w:r>
        <w:rPr>
          <w:rStyle w:val="HTMLCode"/>
          <w:rFonts w:eastAsiaTheme="majorEastAsia"/>
        </w:rPr>
        <w:t xml:space="preserve"> -al ~/.ssh</w:t>
      </w:r>
    </w:p>
    <w:p w14:paraId="71133EA2" w14:textId="77777777" w:rsidR="00431EDF" w:rsidRDefault="00431EDF" w:rsidP="00431EDF">
      <w:pPr>
        <w:pStyle w:val="NormalWeb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A56CC02" w14:textId="77777777" w:rsidR="00431EDF" w:rsidRDefault="00431EDF" w:rsidP="00431EDF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.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EDD25A5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id_dsa.pub</w:t>
      </w:r>
    </w:p>
    <w:p w14:paraId="44F9F844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id_ecdsa.pub</w:t>
      </w:r>
    </w:p>
    <w:p w14:paraId="44B633ED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id_ed25519.pub</w:t>
      </w:r>
    </w:p>
    <w:p w14:paraId="1CF2E22B" w14:textId="77777777" w:rsidR="00431EDF" w:rsidRDefault="00431EDF" w:rsidP="00D7785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id_rsa.pub</w:t>
      </w:r>
    </w:p>
    <w:p w14:paraId="2CDB41A5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Bitbucket, GitHub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r>
        <w:rPr>
          <w:rStyle w:val="HTMLCode"/>
          <w:rFonts w:eastAsiaTheme="majorEastAsia"/>
        </w:rPr>
        <w:t>id_*.pub</w:t>
      </w:r>
      <w:r>
        <w:t>.</w:t>
      </w:r>
    </w:p>
    <w:p w14:paraId="72722F5B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18F9CCA" w14:textId="77777777" w:rsidR="00431EDF" w:rsidRDefault="00431EDF" w:rsidP="00431EDF">
      <w:pPr>
        <w:pStyle w:val="HTMLPreformatted"/>
      </w:pPr>
      <w:r>
        <w:t>bash</w:t>
      </w:r>
    </w:p>
    <w:p w14:paraId="1D7EA60F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B55B8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ssh-keygen</w:t>
      </w:r>
    </w:p>
    <w:p w14:paraId="2E8507DC" w14:textId="77777777" w:rsidR="00431EDF" w:rsidRDefault="00431EDF" w:rsidP="00431EDF">
      <w:pPr>
        <w:pStyle w:val="NormalWeb"/>
      </w:pPr>
      <w:proofErr w:type="spellStart"/>
      <w:r>
        <w:t>Nhấn</w:t>
      </w:r>
      <w:proofErr w:type="spellEnd"/>
      <w:r>
        <w:t xml:space="preserve"> Enter </w:t>
      </w:r>
      <w:proofErr w:type="spellStart"/>
      <w:r>
        <w:t>hoặc</w:t>
      </w:r>
      <w:proofErr w:type="spellEnd"/>
      <w:r>
        <w:t xml:space="preserve"> Return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408B5724" w14:textId="77777777" w:rsidR="00431EDF" w:rsidRDefault="00431EDF" w:rsidP="00431EDF">
      <w:pPr>
        <w:pStyle w:val="NormalWeb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-agent.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C9AE036" w14:textId="77777777" w:rsidR="00431EDF" w:rsidRDefault="00431EDF" w:rsidP="00431EDF">
      <w:pPr>
        <w:pStyle w:val="HTMLPreformatted"/>
      </w:pPr>
      <w:r>
        <w:t>bash</w:t>
      </w:r>
    </w:p>
    <w:p w14:paraId="1C98532F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BBE43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eval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subst"/>
        </w:rPr>
        <w:t>$(ssh-agent -s)</w:t>
      </w:r>
      <w:r>
        <w:rPr>
          <w:rStyle w:val="hljs-string"/>
        </w:rPr>
        <w:t>"</w:t>
      </w:r>
    </w:p>
    <w:p w14:paraId="352E6639" w14:textId="77777777" w:rsidR="00431EDF" w:rsidRDefault="00431EDF" w:rsidP="00431EDF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SSH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ssh</w:t>
      </w:r>
      <w:proofErr w:type="spellEnd"/>
      <w:r>
        <w:t xml:space="preserve">-agent.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id_rsa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50146F8C" w14:textId="77777777" w:rsidR="00431EDF" w:rsidRDefault="00431EDF" w:rsidP="00431EDF">
      <w:pPr>
        <w:pStyle w:val="HTMLPreformatted"/>
      </w:pPr>
      <w:r>
        <w:t>bash</w:t>
      </w:r>
    </w:p>
    <w:p w14:paraId="3B083BB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E74D2B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-add ~/.</w:t>
      </w:r>
      <w:proofErr w:type="spellStart"/>
      <w:r>
        <w:rPr>
          <w:rStyle w:val="HTMLCode"/>
          <w:rFonts w:eastAsiaTheme="majorEastAsia"/>
        </w:rPr>
        <w:t>ssh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id_rsa</w:t>
      </w:r>
      <w:proofErr w:type="spellEnd"/>
    </w:p>
    <w:p w14:paraId="55885039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HTTPS sang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7A803C" w14:textId="77777777" w:rsidR="00431EDF" w:rsidRDefault="00431EDF" w:rsidP="00431EDF">
      <w:pPr>
        <w:pStyle w:val="HTMLPreformatted"/>
      </w:pPr>
      <w:r>
        <w:t>bash</w:t>
      </w:r>
    </w:p>
    <w:p w14:paraId="1B965C5C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61F1B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ssh://git@bitbucket.server.com:7999/projects/your_project.git</w:t>
      </w:r>
    </w:p>
    <w:p w14:paraId="3283C1F8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qua SSH,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B50690" w14:textId="77777777" w:rsidR="00431EDF" w:rsidRDefault="00431EDF" w:rsidP="00431EDF">
      <w:pPr>
        <w:pStyle w:val="HTMLPreformatted"/>
      </w:pPr>
      <w:r>
        <w:t>bash</w:t>
      </w:r>
    </w:p>
    <w:p w14:paraId="52C97005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DB4204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ssh://git@bitbucket.server.com:7999/projects/your_project.git</w:t>
      </w:r>
    </w:p>
    <w:p w14:paraId="3A8050E5" w14:textId="77777777" w:rsidR="00431EDF" w:rsidRDefault="00431EDF" w:rsidP="00431EDF">
      <w:pPr>
        <w:pStyle w:val="Heading4"/>
      </w:pPr>
      <w:proofErr w:type="spellStart"/>
      <w:r>
        <w:t>Mục</w:t>
      </w:r>
      <w:proofErr w:type="spellEnd"/>
      <w:r>
        <w:t xml:space="preserve"> 1.8: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</w:t>
      </w:r>
    </w:p>
    <w:p w14:paraId="67AC38EE" w14:textId="77777777" w:rsidR="00431EDF" w:rsidRDefault="00431EDF" w:rsidP="00431ED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;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510F733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nguồn</w:t>
      </w:r>
      <w:proofErr w:type="spellEnd"/>
    </w:p>
    <w:p w14:paraId="06E83938" w14:textId="77777777" w:rsidR="00431EDF" w:rsidRDefault="00431EDF" w:rsidP="00431ED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thoải</w:t>
      </w:r>
      <w:proofErr w:type="spellEnd"/>
      <w:r>
        <w:t xml:space="preserve"> </w:t>
      </w:r>
      <w:proofErr w:type="spellStart"/>
      <w:r>
        <w:t>mái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Linux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;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backports,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15E7DD15" w14:textId="77777777" w:rsidR="00431EDF" w:rsidRDefault="00431EDF" w:rsidP="00431ED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curl, </w:t>
      </w:r>
      <w:proofErr w:type="spellStart"/>
      <w:r>
        <w:t>zlib</w:t>
      </w:r>
      <w:proofErr w:type="spellEnd"/>
      <w:r>
        <w:t xml:space="preserve">, </w:t>
      </w:r>
      <w:proofErr w:type="spellStart"/>
      <w:r>
        <w:t>openssl</w:t>
      </w:r>
      <w:proofErr w:type="spellEnd"/>
      <w:r>
        <w:t xml:space="preserve">, expat,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libiconv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yum (</w:t>
      </w:r>
      <w:proofErr w:type="spellStart"/>
      <w:r>
        <w:t>như</w:t>
      </w:r>
      <w:proofErr w:type="spellEnd"/>
      <w:r>
        <w:t xml:space="preserve"> Fedora) </w:t>
      </w:r>
      <w:proofErr w:type="spellStart"/>
      <w:r>
        <w:t>hoặc</w:t>
      </w:r>
      <w:proofErr w:type="spellEnd"/>
      <w:r>
        <w:t xml:space="preserve"> apt-get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:</w:t>
      </w:r>
    </w:p>
    <w:p w14:paraId="7B1929E5" w14:textId="77777777" w:rsidR="00431EDF" w:rsidRDefault="00431EDF" w:rsidP="00431EDF">
      <w:pPr>
        <w:pStyle w:val="HTMLPreformatted"/>
      </w:pPr>
      <w:r>
        <w:t>bash</w:t>
      </w:r>
    </w:p>
    <w:p w14:paraId="0F692A09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7E47D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yum install curl-</w:t>
      </w:r>
      <w:proofErr w:type="spellStart"/>
      <w:r>
        <w:rPr>
          <w:rStyle w:val="HTMLCode"/>
          <w:rFonts w:eastAsiaTheme="majorEastAsia"/>
        </w:rPr>
        <w:t>devel</w:t>
      </w:r>
      <w:proofErr w:type="spellEnd"/>
      <w:r>
        <w:rPr>
          <w:rStyle w:val="HTMLCode"/>
          <w:rFonts w:eastAsiaTheme="majorEastAsia"/>
        </w:rPr>
        <w:t xml:space="preserve"> expat-</w:t>
      </w:r>
      <w:proofErr w:type="spellStart"/>
      <w:r>
        <w:rPr>
          <w:rStyle w:val="HTMLCode"/>
          <w:rFonts w:eastAsiaTheme="majorEastAsia"/>
        </w:rPr>
        <w:t>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gettext-devel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openssl-devel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zlib-devel</w:t>
      </w:r>
      <w:proofErr w:type="spellEnd"/>
    </w:p>
    <w:p w14:paraId="179752F6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apt-get install libcurl4-gnutls-dev libexpat1-dev </w:t>
      </w:r>
      <w:proofErr w:type="spellStart"/>
      <w:r>
        <w:rPr>
          <w:rStyle w:val="HTMLCode"/>
          <w:rFonts w:eastAsiaTheme="majorEastAsia"/>
        </w:rPr>
        <w:t>gettext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libz</w:t>
      </w:r>
      <w:proofErr w:type="spellEnd"/>
      <w:r>
        <w:rPr>
          <w:rStyle w:val="HTMLCode"/>
          <w:rFonts w:eastAsiaTheme="majorEastAsia"/>
        </w:rPr>
        <w:t xml:space="preserve">-dev </w:t>
      </w:r>
      <w:proofErr w:type="spellStart"/>
      <w:r>
        <w:rPr>
          <w:rStyle w:val="HTMLCode"/>
          <w:rFonts w:eastAsiaTheme="majorEastAsia"/>
        </w:rPr>
        <w:t>libssl</w:t>
      </w:r>
      <w:proofErr w:type="spellEnd"/>
      <w:r>
        <w:rPr>
          <w:rStyle w:val="HTMLCode"/>
          <w:rFonts w:eastAsiaTheme="majorEastAsia"/>
        </w:rPr>
        <w:t>-dev</w:t>
      </w:r>
    </w:p>
    <w:p w14:paraId="235655E6" w14:textId="77777777" w:rsidR="00431EDF" w:rsidRDefault="00431EDF" w:rsidP="00431EDF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snapshot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Git: </w:t>
      </w:r>
      <w:hyperlink r:id="rId11" w:tgtFrame="_new" w:history="1">
        <w:r>
          <w:rPr>
            <w:rStyle w:val="Hyperlink"/>
          </w:rPr>
          <w:t>http://git-scm.com/download</w:t>
        </w:r>
      </w:hyperlink>
    </w:p>
    <w:p w14:paraId="422A2AAD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66B40BAF" w14:textId="77777777" w:rsidR="00431EDF" w:rsidRDefault="00431EDF" w:rsidP="00431EDF">
      <w:pPr>
        <w:pStyle w:val="HTMLPreformatted"/>
      </w:pPr>
      <w:r>
        <w:t>bash</w:t>
      </w:r>
    </w:p>
    <w:p w14:paraId="24311470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E9DAB1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tar -</w:t>
      </w:r>
      <w:proofErr w:type="spellStart"/>
      <w:r>
        <w:rPr>
          <w:rStyle w:val="HTMLCode"/>
          <w:rFonts w:eastAsiaTheme="majorEastAsia"/>
        </w:rPr>
        <w:t>zxf</w:t>
      </w:r>
      <w:proofErr w:type="spellEnd"/>
      <w:r>
        <w:rPr>
          <w:rStyle w:val="HTMLCode"/>
          <w:rFonts w:eastAsiaTheme="majorEastAsia"/>
        </w:rPr>
        <w:t xml:space="preserve"> git-1.7.2.2.tar.gz</w:t>
      </w:r>
    </w:p>
    <w:p w14:paraId="6B776F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git-1.7.2.2</w:t>
      </w:r>
    </w:p>
    <w:p w14:paraId="5FEFDD25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all</w:t>
      </w:r>
    </w:p>
    <w:p w14:paraId="1003B447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make prefix=/</w:t>
      </w:r>
      <w:proofErr w:type="spellStart"/>
      <w:r>
        <w:rPr>
          <w:rStyle w:val="HTMLCode"/>
          <w:rFonts w:eastAsiaTheme="majorEastAsia"/>
        </w:rPr>
        <w:t>usr</w:t>
      </w:r>
      <w:proofErr w:type="spellEnd"/>
      <w:r>
        <w:rPr>
          <w:rStyle w:val="HTMLCode"/>
          <w:rFonts w:eastAsiaTheme="majorEastAsia"/>
        </w:rPr>
        <w:t>/local install</w:t>
      </w:r>
    </w:p>
    <w:p w14:paraId="7927C77B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Git qua </w:t>
      </w:r>
      <w:proofErr w:type="spellStart"/>
      <w:r>
        <w:t>chính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:</w:t>
      </w:r>
    </w:p>
    <w:p w14:paraId="061CA2A9" w14:textId="77777777" w:rsidR="00431EDF" w:rsidRDefault="00431EDF" w:rsidP="00431EDF">
      <w:pPr>
        <w:pStyle w:val="HTMLPreformatted"/>
      </w:pPr>
      <w:r>
        <w:t>bash</w:t>
      </w:r>
    </w:p>
    <w:p w14:paraId="1398F34E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BABCDE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git://git.kernel.org/pub/scm/git/git.git</w:t>
      </w:r>
    </w:p>
    <w:p w14:paraId="2FEC8011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Linux</w:t>
      </w:r>
    </w:p>
    <w:p w14:paraId="1EF9E9EA" w14:textId="77777777" w:rsidR="00431EDF" w:rsidRDefault="00431EDF" w:rsidP="00431EDF">
      <w:pPr>
        <w:pStyle w:val="NormalWeb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Linux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Fedora,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yum:</w:t>
      </w:r>
    </w:p>
    <w:p w14:paraId="748F7266" w14:textId="77777777" w:rsidR="00431EDF" w:rsidRDefault="00431EDF" w:rsidP="00431EDF">
      <w:pPr>
        <w:pStyle w:val="HTMLPreformatted"/>
      </w:pPr>
      <w:r>
        <w:t>bash</w:t>
      </w:r>
    </w:p>
    <w:p w14:paraId="3E249C54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8E244D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yum install git</w:t>
      </w:r>
    </w:p>
    <w:p w14:paraId="71135305" w14:textId="77777777" w:rsidR="00431EDF" w:rsidRDefault="00431EDF" w:rsidP="00431EDF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Debian </w:t>
      </w:r>
      <w:proofErr w:type="spellStart"/>
      <w:r>
        <w:t>như</w:t>
      </w:r>
      <w:proofErr w:type="spellEnd"/>
      <w:r>
        <w:t xml:space="preserve"> Ubuntu,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apt-get:</w:t>
      </w:r>
    </w:p>
    <w:p w14:paraId="0D64D7BD" w14:textId="77777777" w:rsidR="00431EDF" w:rsidRDefault="00431EDF" w:rsidP="00431EDF">
      <w:pPr>
        <w:pStyle w:val="HTMLPreformatted"/>
      </w:pPr>
      <w:r>
        <w:t>bash</w:t>
      </w:r>
    </w:p>
    <w:p w14:paraId="70B516F1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3E1EF9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apt-get install git</w:t>
      </w:r>
    </w:p>
    <w:p w14:paraId="6037275F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Mac</w:t>
      </w:r>
    </w:p>
    <w:p w14:paraId="3EEE5D86" w14:textId="77777777" w:rsidR="00431EDF" w:rsidRDefault="00431EDF" w:rsidP="00431EDF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Mac.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: </w:t>
      </w:r>
      <w:hyperlink r:id="rId12" w:tgtFrame="_new" w:history="1">
        <w:r>
          <w:rPr>
            <w:rStyle w:val="Hyperlink"/>
          </w:rPr>
          <w:t>http://sourceforge.net/projects/git-osx-installer/</w:t>
        </w:r>
      </w:hyperlink>
    </w:p>
    <w:p w14:paraId="5986BABD" w14:textId="77777777" w:rsidR="00431EDF" w:rsidRDefault="00431EDF" w:rsidP="00431EDF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 </w:t>
      </w:r>
      <w:proofErr w:type="spellStart"/>
      <w:r>
        <w:t>MacPorts</w:t>
      </w:r>
      <w:proofErr w:type="spellEnd"/>
      <w:r>
        <w:t xml:space="preserve"> (</w:t>
      </w:r>
      <w:hyperlink r:id="rId13" w:tgtFrame="_new" w:history="1">
        <w:r>
          <w:rPr>
            <w:rStyle w:val="Hyperlink"/>
          </w:rPr>
          <w:t>http://www.macports.org</w:t>
        </w:r>
      </w:hyperlink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MacPorts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20B6D56E" w14:textId="77777777" w:rsidR="00431EDF" w:rsidRDefault="00431EDF" w:rsidP="00431EDF">
      <w:pPr>
        <w:pStyle w:val="HTMLPreformatted"/>
      </w:pPr>
      <w:r>
        <w:t>bash</w:t>
      </w:r>
    </w:p>
    <w:p w14:paraId="21269E9A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9F31EA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sudo</w:t>
      </w:r>
      <w:proofErr w:type="spellEnd"/>
      <w:r>
        <w:rPr>
          <w:rStyle w:val="HTMLCode"/>
          <w:rFonts w:eastAsiaTheme="majorEastAsia"/>
        </w:rPr>
        <w:t xml:space="preserve"> port install git 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rPr>
          <w:rStyle w:val="HTMLCode"/>
          <w:rFonts w:eastAsiaTheme="majorEastAsia"/>
        </w:rPr>
        <w:t xml:space="preserve"> +doc +</w:t>
      </w:r>
      <w:proofErr w:type="spellStart"/>
      <w:r>
        <w:rPr>
          <w:rStyle w:val="HTMLCode"/>
          <w:rFonts w:eastAsiaTheme="majorEastAsia"/>
        </w:rPr>
        <w:t>bash_completion</w:t>
      </w:r>
      <w:proofErr w:type="spellEnd"/>
      <w:r>
        <w:rPr>
          <w:rStyle w:val="HTMLCode"/>
          <w:rFonts w:eastAsiaTheme="majorEastAsia"/>
        </w:rPr>
        <w:t xml:space="preserve"> +</w:t>
      </w:r>
      <w:proofErr w:type="spellStart"/>
      <w:r>
        <w:rPr>
          <w:rStyle w:val="HTMLCode"/>
          <w:rFonts w:eastAsiaTheme="majorEastAsia"/>
        </w:rPr>
        <w:t>gitweb</w:t>
      </w:r>
      <w:proofErr w:type="spellEnd"/>
    </w:p>
    <w:p w14:paraId="334AD226" w14:textId="77777777" w:rsidR="00431EDF" w:rsidRDefault="00431EDF" w:rsidP="00431ED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r>
        <w:rPr>
          <w:rStyle w:val="HTMLCode"/>
          <w:rFonts w:eastAsiaTheme="majorEastAsia"/>
        </w:rPr>
        <w:t>+</w:t>
      </w:r>
      <w:proofErr w:type="spellStart"/>
      <w:r>
        <w:rPr>
          <w:rStyle w:val="HTMLCode"/>
          <w:rFonts w:eastAsiaTheme="majorEastAsia"/>
        </w:rPr>
        <w:t>svn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Subversion.</w:t>
      </w:r>
    </w:p>
    <w:p w14:paraId="586CC41C" w14:textId="77777777" w:rsidR="00431EDF" w:rsidRDefault="00431EDF" w:rsidP="00431EDF">
      <w:pPr>
        <w:pStyle w:val="NormalWeb"/>
      </w:pPr>
      <w:r>
        <w:t>Homebrew (</w:t>
      </w:r>
      <w:hyperlink r:id="rId14" w:tgtFrame="_new" w:history="1">
        <w:r>
          <w:rPr>
            <w:rStyle w:val="Hyperlink"/>
          </w:rPr>
          <w:t>http://brew.sh/</w:t>
        </w:r>
      </w:hyperlink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Homebrew,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qua:</w:t>
      </w:r>
    </w:p>
    <w:p w14:paraId="5FAC4AE0" w14:textId="77777777" w:rsidR="00431EDF" w:rsidRDefault="00431EDF" w:rsidP="00431EDF">
      <w:pPr>
        <w:pStyle w:val="HTMLPreformatted"/>
      </w:pPr>
      <w:r>
        <w:t>bash</w:t>
      </w:r>
    </w:p>
    <w:p w14:paraId="6FC15202" w14:textId="77777777" w:rsidR="00431EDF" w:rsidRDefault="00431EDF" w:rsidP="00431ED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740060" w14:textId="77777777" w:rsidR="00431EDF" w:rsidRDefault="00431EDF" w:rsidP="00431ED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brew install git</w:t>
      </w:r>
    </w:p>
    <w:p w14:paraId="0B3F4137" w14:textId="77777777" w:rsidR="00431EDF" w:rsidRDefault="00431EDF" w:rsidP="00431EDF">
      <w:pPr>
        <w:pStyle w:val="NormalWeb"/>
      </w:pPr>
      <w:proofErr w:type="spellStart"/>
      <w:r>
        <w:rPr>
          <w:rStyle w:val="Strong"/>
        </w:rPr>
        <w:t>Cài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Windows</w:t>
      </w:r>
    </w:p>
    <w:p w14:paraId="14B58265" w14:textId="77777777" w:rsidR="00431EDF" w:rsidRDefault="00431EDF" w:rsidP="00431EDF">
      <w:pPr>
        <w:pStyle w:val="NormalWeb"/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exe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GitHub,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: </w:t>
      </w:r>
      <w:hyperlink r:id="rId15" w:tgtFrame="_new" w:history="1">
        <w:r>
          <w:rPr>
            <w:rStyle w:val="Hyperlink"/>
          </w:rPr>
          <w:t>http://msysgit.github.io</w:t>
        </w:r>
      </w:hyperlink>
    </w:p>
    <w:p w14:paraId="12582500" w14:textId="77777777" w:rsidR="00431EDF" w:rsidRDefault="00431EDF" w:rsidP="00431EDF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SSH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GUI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5A902F57" w14:textId="77777777" w:rsidR="00431EDF" w:rsidRDefault="00431EDF" w:rsidP="00431EDF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với</w:t>
      </w:r>
      <w:proofErr w:type="spellEnd"/>
      <w:r>
        <w:t xml:space="preserve"> shell </w:t>
      </w:r>
      <w:proofErr w:type="spellStart"/>
      <w:r>
        <w:t>msysGit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Unix),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shell Windows </w:t>
      </w:r>
      <w:proofErr w:type="spellStart"/>
      <w:r>
        <w:t>gốc</w:t>
      </w:r>
      <w:proofErr w:type="spellEnd"/>
      <w:r>
        <w:t xml:space="preserve">/console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(^)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4AD466D3" w14:textId="3D3FEB02" w:rsidR="003C72F9" w:rsidRDefault="003C72F9" w:rsidP="00431EDF">
      <w:r>
        <w:br w:type="page"/>
      </w:r>
    </w:p>
    <w:p w14:paraId="2913F815" w14:textId="77777777" w:rsidR="003C72F9" w:rsidRDefault="003C72F9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2: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118"/>
        <w:gridCol w:w="7937"/>
      </w:tblGrid>
      <w:tr w:rsidR="003C72F9" w14:paraId="20D7C8DF" w14:textId="77777777" w:rsidTr="003C72F9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14:paraId="7E21143E" w14:textId="77777777" w:rsidR="003C72F9" w:rsidRDefault="003C72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Tham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số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128DD3" w14:textId="77777777" w:rsidR="003C72F9" w:rsidRDefault="003C72F9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Giải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thích</w:t>
            </w:r>
            <w:proofErr w:type="spellEnd"/>
          </w:p>
        </w:tc>
      </w:tr>
      <w:tr w:rsidR="003C72F9" w14:paraId="34E9E253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1141D819" w14:textId="77777777" w:rsidR="003C72F9" w:rsidRDefault="003C72F9">
            <w:r>
              <w:t>-q, --quiet</w:t>
            </w:r>
          </w:p>
        </w:tc>
        <w:tc>
          <w:tcPr>
            <w:tcW w:w="0" w:type="auto"/>
            <w:vAlign w:val="center"/>
            <w:hideMark/>
          </w:tcPr>
          <w:p w14:paraId="260BFCB1" w14:textId="77777777" w:rsidR="003C72F9" w:rsidRDefault="003C72F9">
            <w:proofErr w:type="spellStart"/>
            <w:r>
              <w:t>Yên</w:t>
            </w:r>
            <w:proofErr w:type="spellEnd"/>
            <w:r>
              <w:t xml:space="preserve"> </w:t>
            </w:r>
            <w:proofErr w:type="spellStart"/>
            <w:r>
              <w:t>lặng</w:t>
            </w:r>
            <w:proofErr w:type="spellEnd"/>
            <w:r>
              <w:t xml:space="preserve">, </w:t>
            </w:r>
            <w:proofErr w:type="spellStart"/>
            <w:r>
              <w:t>ngăn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</w:tc>
      </w:tr>
      <w:tr w:rsidR="003C72F9" w14:paraId="40D9EDBE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9C63B2" w14:textId="77777777" w:rsidR="003C72F9" w:rsidRDefault="003C72F9">
            <w:r>
              <w:t>--source</w:t>
            </w:r>
          </w:p>
        </w:tc>
        <w:tc>
          <w:tcPr>
            <w:tcW w:w="0" w:type="auto"/>
            <w:vAlign w:val="center"/>
            <w:hideMark/>
          </w:tcPr>
          <w:p w14:paraId="09A95977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</w:p>
        </w:tc>
      </w:tr>
      <w:tr w:rsidR="003C72F9" w14:paraId="499E0387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3825EC1" w14:textId="77777777" w:rsidR="003C72F9" w:rsidRDefault="003C72F9">
            <w:r>
              <w:t>--use-</w:t>
            </w:r>
            <w:proofErr w:type="spellStart"/>
            <w:r>
              <w:t>mailmap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79C597" w14:textId="77777777" w:rsidR="003C72F9" w:rsidRDefault="003C72F9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mail map (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>)</w:t>
            </w:r>
          </w:p>
        </w:tc>
      </w:tr>
      <w:tr w:rsidR="003C72F9" w14:paraId="539E5FF9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FA2B6F" w14:textId="77777777" w:rsidR="003C72F9" w:rsidRDefault="003C72F9">
            <w:r>
              <w:t>--decorate=[...]</w:t>
            </w:r>
          </w:p>
        </w:tc>
        <w:tc>
          <w:tcPr>
            <w:tcW w:w="0" w:type="auto"/>
            <w:vAlign w:val="center"/>
            <w:hideMark/>
          </w:tcPr>
          <w:p w14:paraId="11610F8D" w14:textId="77777777" w:rsidR="003C72F9" w:rsidRDefault="003C72F9"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3C72F9" w14:paraId="0ED95043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D4C5CB" w14:textId="77777777" w:rsidR="003C72F9" w:rsidRDefault="003C72F9">
            <w:r>
              <w:t>--L &lt;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</w:p>
          <w:p w14:paraId="66B503FD" w14:textId="77777777" w:rsidR="003C72F9" w:rsidRDefault="003C72F9">
            <w:r>
              <w:t>&gt;</w:t>
            </w:r>
          </w:p>
        </w:tc>
        <w:tc>
          <w:tcPr>
            <w:tcW w:w="0" w:type="auto"/>
            <w:vAlign w:val="center"/>
            <w:hideMark/>
          </w:tcPr>
          <w:p w14:paraId="4966FBDE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log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phạm</w:t>
            </w:r>
            <w:proofErr w:type="spellEnd"/>
            <w:r>
              <w:t xml:space="preserve"> vi </w:t>
            </w:r>
            <w:proofErr w:type="spellStart"/>
            <w:r>
              <w:t>cụ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,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1.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n,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m.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  <w:r>
              <w:t>.</w:t>
            </w:r>
          </w:p>
        </w:tc>
      </w:tr>
      <w:tr w:rsidR="003C72F9" w14:paraId="1903FE8C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E8E14C" w14:textId="77777777" w:rsidR="003C72F9" w:rsidRDefault="003C72F9">
            <w:r>
              <w:t>--show-signature</w:t>
            </w:r>
          </w:p>
        </w:tc>
        <w:tc>
          <w:tcPr>
            <w:tcW w:w="0" w:type="auto"/>
            <w:vAlign w:val="center"/>
            <w:hideMark/>
          </w:tcPr>
          <w:p w14:paraId="1E17FAFA" w14:textId="77777777" w:rsidR="003C72F9" w:rsidRDefault="003C72F9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cam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</w:p>
        </w:tc>
      </w:tr>
      <w:tr w:rsidR="003C72F9" w14:paraId="55F1EF2B" w14:textId="77777777" w:rsidTr="003C72F9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48FD67" w14:textId="77777777" w:rsidR="003C72F9" w:rsidRDefault="003C72F9">
            <w:r>
              <w:t>-</w:t>
            </w:r>
            <w:proofErr w:type="spellStart"/>
            <w:r>
              <w:t>i</w:t>
            </w:r>
            <w:proofErr w:type="spellEnd"/>
            <w:r>
              <w:t>, --</w:t>
            </w:r>
            <w:proofErr w:type="spellStart"/>
            <w:r>
              <w:t>regexp</w:t>
            </w:r>
            <w:proofErr w:type="spellEnd"/>
            <w:r>
              <w:t>-ignore-case</w:t>
            </w:r>
          </w:p>
        </w:tc>
        <w:tc>
          <w:tcPr>
            <w:tcW w:w="0" w:type="auto"/>
            <w:vAlign w:val="center"/>
            <w:hideMark/>
          </w:tcPr>
          <w:p w14:paraId="102E2945" w14:textId="77777777" w:rsidR="003C72F9" w:rsidRDefault="003C72F9"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mà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</w:tc>
      </w:tr>
    </w:tbl>
    <w:p w14:paraId="39C73921" w14:textId="0AAE4013" w:rsidR="007C320F" w:rsidRDefault="007C320F" w:rsidP="007C320F">
      <w:pPr>
        <w:tabs>
          <w:tab w:val="left" w:pos="4388"/>
        </w:tabs>
      </w:pPr>
    </w:p>
    <w:p w14:paraId="56C11217" w14:textId="77777777" w:rsidR="007C320F" w:rsidRDefault="007C320F" w:rsidP="007C320F">
      <w:pPr>
        <w:pStyle w:val="Heading4"/>
        <w:rPr>
          <w:rFonts w:ascii="Times New Roman" w:hAnsi="Times New Roman" w:cs="Times New Roman"/>
        </w:rPr>
      </w:pPr>
      <w:proofErr w:type="spellStart"/>
      <w:r>
        <w:t>Mục</w:t>
      </w:r>
      <w:proofErr w:type="spellEnd"/>
      <w:r>
        <w:t xml:space="preserve"> 2.1: Git Log "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"</w:t>
      </w:r>
    </w:p>
    <w:p w14:paraId="47DFE3D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).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log.</w:t>
      </w:r>
    </w:p>
    <w:p w14:paraId="7334364C" w14:textId="77777777" w:rsidR="007C320F" w:rsidRDefault="007C320F" w:rsidP="007C320F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-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SHA-1,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3513EC3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Camp):</w:t>
      </w:r>
    </w:p>
    <w:p w14:paraId="585A7F8E" w14:textId="77777777" w:rsidR="007C320F" w:rsidRDefault="007C320F" w:rsidP="007C320F">
      <w:pPr>
        <w:pStyle w:val="HTMLPreformatted"/>
      </w:pPr>
      <w:r>
        <w:t>plaintext</w:t>
      </w:r>
    </w:p>
    <w:p w14:paraId="22DC488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D7F42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87ef97f59e2a2f4dc425982f76f14a57d0900bcf</w:t>
      </w:r>
    </w:p>
    <w:p w14:paraId="32BE7F7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e50ff0d eb8b729</w:t>
      </w:r>
    </w:p>
    <w:p w14:paraId="512BF4E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Brian</w:t>
      </w:r>
    </w:p>
    <w:p w14:paraId="1E5E4BF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15:52:07 2016 -0700</w:t>
      </w:r>
    </w:p>
    <w:p w14:paraId="2295B9C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65048F6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FD94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6D2823D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eb8b7298d516ea20a4aadb9797c7b6fd5af27ea5</w:t>
      </w:r>
    </w:p>
    <w:p w14:paraId="37F4643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Author: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</w:p>
    <w:p w14:paraId="35B4B1B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21:11:36 2016 +0000</w:t>
      </w:r>
    </w:p>
    <w:p w14:paraId="7011EA3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 'its' typo in Where Art Thou description</w:t>
      </w:r>
    </w:p>
    <w:p w14:paraId="7A52C6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4902F1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e50ff0d249705f41f55cd435f317dcfd02590ee7</w:t>
      </w:r>
    </w:p>
    <w:p w14:paraId="3A6BF2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Merge: 6b01875 2652d04</w:t>
      </w:r>
    </w:p>
    <w:p w14:paraId="5A43149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Mrugesh Mohapatra</w:t>
      </w:r>
    </w:p>
    <w:p w14:paraId="5A796A2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Thu Mar 24 14:26:04 2016 +0530</w:t>
      </w:r>
    </w:p>
    <w:p w14:paraId="7EEB163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 pull request #7718 from deathsythe47/fix/unnecessary-comma</w:t>
      </w:r>
    </w:p>
    <w:p w14:paraId="1BC01BF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Remove unnecessary comma from CONTRIBUTING.md</w:t>
      </w:r>
    </w:p>
    <w:p w14:paraId="33FDA06F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40083AA" w14:textId="77777777" w:rsidR="007C320F" w:rsidRDefault="007C320F" w:rsidP="007C320F">
      <w:pPr>
        <w:pStyle w:val="HTMLPreformatted"/>
      </w:pPr>
      <w:r>
        <w:t>bash</w:t>
      </w:r>
    </w:p>
    <w:p w14:paraId="42C7D33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6FEE99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</w:t>
      </w:r>
    </w:p>
    <w:p w14:paraId="7C54A61D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2.2: Log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56759953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887E97A" w14:textId="77777777" w:rsidR="007C320F" w:rsidRDefault="007C320F" w:rsidP="007C320F">
      <w:pPr>
        <w:pStyle w:val="HTMLPreformatted"/>
      </w:pPr>
      <w:r>
        <w:t>bash</w:t>
      </w:r>
    </w:p>
    <w:p w14:paraId="1114F5D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281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--decorate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--graph</w:t>
      </w:r>
    </w:p>
    <w:p w14:paraId="5826A2B0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ra:</w:t>
      </w:r>
    </w:p>
    <w:p w14:paraId="5D3C29A7" w14:textId="77777777" w:rsidR="007C320F" w:rsidRDefault="007C320F" w:rsidP="007C320F">
      <w:pPr>
        <w:pStyle w:val="HTMLPreformatted"/>
      </w:pPr>
      <w:r>
        <w:t>plaintext</w:t>
      </w:r>
    </w:p>
    <w:p w14:paraId="6816E533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63C7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* e0c1cea (HEAD -&gt; 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, tag: v2.9.3, origin/</w:t>
      </w:r>
      <w:proofErr w:type="spellStart"/>
      <w:r>
        <w:rPr>
          <w:rStyle w:val="HTMLCode"/>
          <w:rFonts w:eastAsiaTheme="majorEastAsia"/>
        </w:rPr>
        <w:t>maint</w:t>
      </w:r>
      <w:proofErr w:type="spellEnd"/>
      <w:r>
        <w:rPr>
          <w:rStyle w:val="HTMLCode"/>
          <w:rFonts w:eastAsiaTheme="majorEastAsia"/>
        </w:rPr>
        <w:t>) Git 2.9.3</w:t>
      </w:r>
    </w:p>
    <w:p w14:paraId="7BDD91B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9b601ea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-in-subdir'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7E2B2C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5966B8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32b8c58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: use </w:t>
      </w:r>
      <w:proofErr w:type="gramStart"/>
      <w:r>
        <w:rPr>
          <w:rStyle w:val="HTMLCode"/>
          <w:rFonts w:eastAsiaTheme="majorEastAsia"/>
        </w:rPr>
        <w:t>Git::</w:t>
      </w:r>
      <w:proofErr w:type="gramEnd"/>
      <w:r>
        <w:rPr>
          <w:rStyle w:val="HTMLCode"/>
          <w:rFonts w:eastAsiaTheme="majorEastAsia"/>
        </w:rPr>
        <w:t>* functions instead of passing around state</w:t>
      </w:r>
    </w:p>
    <w:p w14:paraId="54D3B3B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98f917e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avoid $GIT_DIR and $GIT_WORK_TREE</w:t>
      </w:r>
    </w:p>
    <w:p w14:paraId="58A2BD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9ec26e7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>: fix argument handling in subdirs</w:t>
      </w:r>
    </w:p>
    <w:p w14:paraId="763AF3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| f4fd627 Merge branch '</w:t>
      </w:r>
      <w:proofErr w:type="spellStart"/>
      <w:r>
        <w:rPr>
          <w:rStyle w:val="HTMLCode"/>
          <w:rFonts w:eastAsiaTheme="majorEastAsia"/>
        </w:rPr>
        <w:t>jk</w:t>
      </w:r>
      <w:proofErr w:type="spellEnd"/>
      <w:r>
        <w:rPr>
          <w:rStyle w:val="HTMLCode"/>
          <w:rFonts w:eastAsiaTheme="majorEastAsia"/>
        </w:rPr>
        <w:t xml:space="preserve">/reset-ident-time-per-commit' into </w:t>
      </w:r>
      <w:proofErr w:type="spellStart"/>
      <w:r>
        <w:rPr>
          <w:rStyle w:val="HTMLCode"/>
          <w:rFonts w:eastAsiaTheme="majorEastAsia"/>
        </w:rPr>
        <w:t>maint</w:t>
      </w:r>
      <w:proofErr w:type="spellEnd"/>
    </w:p>
    <w:p w14:paraId="4EA1873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5CDEC87" w14:textId="77777777" w:rsidR="007C320F" w:rsidRDefault="007C320F" w:rsidP="007C320F">
      <w:pPr>
        <w:pStyle w:val="NormalWeb"/>
      </w:pPr>
      <w:proofErr w:type="spellStart"/>
      <w:r>
        <w:t>Vì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(alias):</w:t>
      </w:r>
    </w:p>
    <w:p w14:paraId="67F7C7D0" w14:textId="77777777" w:rsidR="007C320F" w:rsidRDefault="007C320F" w:rsidP="007C320F">
      <w:pPr>
        <w:pStyle w:val="HTMLPreformatted"/>
      </w:pPr>
      <w:r>
        <w:t>bash</w:t>
      </w:r>
    </w:p>
    <w:p w14:paraId="27B96F6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F45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r>
        <w:rPr>
          <w:rStyle w:val="HTMLCode"/>
          <w:rFonts w:eastAsiaTheme="majorEastAsia"/>
        </w:rPr>
        <w:t>alias.lol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"log --decorate --</w:t>
      </w:r>
      <w:proofErr w:type="spellStart"/>
      <w:r>
        <w:rPr>
          <w:rStyle w:val="hljs-string"/>
        </w:rPr>
        <w:t>oneline</w:t>
      </w:r>
      <w:proofErr w:type="spellEnd"/>
      <w:r>
        <w:rPr>
          <w:rStyle w:val="hljs-string"/>
        </w:rPr>
        <w:t xml:space="preserve"> --graph"</w:t>
      </w:r>
    </w:p>
    <w:p w14:paraId="2C68F77B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alias:</w:t>
      </w:r>
    </w:p>
    <w:p w14:paraId="51EAF98E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E74AE8D" w14:textId="77777777" w:rsidR="007C320F" w:rsidRDefault="007C320F" w:rsidP="007C320F">
      <w:pPr>
        <w:pStyle w:val="HTMLPreformatted"/>
        <w:ind w:left="720"/>
      </w:pPr>
      <w:r>
        <w:t>bash</w:t>
      </w:r>
    </w:p>
    <w:p w14:paraId="1D593BA1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515241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</w:t>
      </w:r>
    </w:p>
    <w:p w14:paraId="61CD3505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(HEAD),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develop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origin/master</w:t>
      </w:r>
      <w:r>
        <w:t>:</w:t>
      </w:r>
    </w:p>
    <w:p w14:paraId="1877DD82" w14:textId="77777777" w:rsidR="007C320F" w:rsidRDefault="007C320F" w:rsidP="007C320F">
      <w:pPr>
        <w:pStyle w:val="HTMLPreformatted"/>
        <w:ind w:left="720"/>
      </w:pPr>
      <w:r>
        <w:t>bash</w:t>
      </w:r>
    </w:p>
    <w:p w14:paraId="497982CB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9B72EC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HEAD develop origin/master</w:t>
      </w:r>
    </w:p>
    <w:p w14:paraId="4794A505" w14:textId="77777777" w:rsidR="007C320F" w:rsidRDefault="007C320F" w:rsidP="00D77854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C8B9020" w14:textId="77777777" w:rsidR="007C320F" w:rsidRDefault="007C320F" w:rsidP="007C320F">
      <w:pPr>
        <w:pStyle w:val="HTMLPreformatted"/>
        <w:ind w:left="720"/>
      </w:pPr>
      <w:r>
        <w:t>bash</w:t>
      </w:r>
    </w:p>
    <w:p w14:paraId="0124F744" w14:textId="77777777" w:rsidR="007C320F" w:rsidRDefault="007C320F" w:rsidP="007C320F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2EA4CD" w14:textId="77777777" w:rsidR="007C320F" w:rsidRDefault="007C320F" w:rsidP="007C320F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lol --all</w:t>
      </w:r>
    </w:p>
    <w:p w14:paraId="52750FAF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2.3: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</w:t>
      </w:r>
    </w:p>
    <w:p w14:paraId="6FE78F4A" w14:textId="77777777" w:rsidR="007C320F" w:rsidRDefault="007C320F" w:rsidP="007C320F">
      <w:pPr>
        <w:pStyle w:val="HTMLPreformatted"/>
      </w:pPr>
      <w:r>
        <w:t>bash</w:t>
      </w:r>
    </w:p>
    <w:p w14:paraId="2170EBE4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41653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--graph --pretty=format:</w:t>
      </w:r>
      <w:r>
        <w:rPr>
          <w:rStyle w:val="hljs-string"/>
        </w:rPr>
        <w:t>'%C(red)%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-%C(yellow)%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</w:t>
      </w:r>
      <w:proofErr w:type="spellStart"/>
      <w:r>
        <w:rPr>
          <w:rStyle w:val="hljs-string"/>
        </w:rPr>
        <w:t>cr</w:t>
      </w:r>
      <w:proofErr w:type="spellEnd"/>
      <w:r>
        <w:rPr>
          <w:rStyle w:val="hljs-string"/>
        </w:rPr>
        <w:t>) %C(yellow)&lt;%an&gt;%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67990435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format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74435C50" w14:textId="77777777" w:rsidR="007C320F" w:rsidRDefault="007C320F" w:rsidP="007C320F">
      <w:pPr>
        <w:pStyle w:val="NormalWeb"/>
      </w:pP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>:</w:t>
      </w:r>
    </w:p>
    <w:p w14:paraId="57395AF4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%C(</w:t>
      </w:r>
      <w:proofErr w:type="spellStart"/>
      <w:r>
        <w:rPr>
          <w:rStyle w:val="HTMLCode"/>
          <w:rFonts w:eastAsiaTheme="majorEastAsia"/>
        </w:rPr>
        <w:t>color_name</w:t>
      </w:r>
      <w:proofErr w:type="spellEnd"/>
      <w:r>
        <w:rPr>
          <w:rStyle w:val="HTMLCode"/>
          <w:rFonts w:eastAsiaTheme="majorEastAsia"/>
        </w:rPr>
        <w:t>)</w:t>
      </w:r>
      <w:r>
        <w:t xml:space="preserve">: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4E632013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: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%H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)</w:t>
      </w:r>
    </w:p>
    <w:p w14:paraId="4BD26626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terminal</w:t>
      </w:r>
    </w:p>
    <w:p w14:paraId="61A59333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%d</w:t>
      </w:r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280CEBBD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%s</w:t>
      </w:r>
      <w:r>
        <w:t xml:space="preserve">: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[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]</w:t>
      </w:r>
    </w:p>
    <w:p w14:paraId="12BC6DD5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</w:t>
      </w:r>
      <w:proofErr w:type="spellEnd"/>
      <w:r>
        <w:t xml:space="preserve">: </w:t>
      </w:r>
      <w:proofErr w:type="spellStart"/>
      <w:r>
        <w:t>Ngày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1CE3262" w14:textId="77777777" w:rsidR="007C320F" w:rsidRDefault="007C320F" w:rsidP="00D7785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3E6FC7AC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2.4: Log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614BE4CE" w14:textId="77777777" w:rsidR="007C320F" w:rsidRDefault="007C320F" w:rsidP="007C320F">
      <w:pPr>
        <w:pStyle w:val="HTMLPreformatted"/>
      </w:pPr>
      <w:r>
        <w:t>bash</w:t>
      </w:r>
    </w:p>
    <w:p w14:paraId="37958C14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2B9B8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46FB6A9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ý.</w:t>
      </w:r>
    </w:p>
    <w:p w14:paraId="3634A16F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in </w:t>
      </w:r>
      <w:proofErr w:type="spellStart"/>
      <w:r>
        <w:t>mỗi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.</w:t>
      </w:r>
    </w:p>
    <w:p w14:paraId="1C21E7DB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Free Code Camp,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>):</w:t>
      </w:r>
    </w:p>
    <w:p w14:paraId="5BC88FCD" w14:textId="77777777" w:rsidR="007C320F" w:rsidRDefault="007C320F" w:rsidP="007C320F">
      <w:pPr>
        <w:pStyle w:val="HTMLPreformatted"/>
      </w:pPr>
      <w:r>
        <w:t>plaintext</w:t>
      </w:r>
    </w:p>
    <w:p w14:paraId="3841A41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418A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87ef97f Merge pull request #7724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/fix/where-art-thou</w:t>
      </w:r>
    </w:p>
    <w:p w14:paraId="726E49B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eb8b729 Fix 'its' typo in Where Art Thou description</w:t>
      </w:r>
    </w:p>
    <w:p w14:paraId="0C10198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e50ff0d Merge pull request #7718 from deathsythe47/fix/unnecessary-comma</w:t>
      </w:r>
    </w:p>
    <w:p w14:paraId="60AF19B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2652d04 Remove unnecessary comma from CONTRIBUTING.md</w:t>
      </w:r>
    </w:p>
    <w:p w14:paraId="387B6A7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6b01875 Merge pull request #7667 from </w:t>
      </w:r>
      <w:proofErr w:type="spellStart"/>
      <w:r>
        <w:rPr>
          <w:rStyle w:val="HTMLCode"/>
          <w:rFonts w:eastAsiaTheme="majorEastAsia"/>
        </w:rPr>
        <w:t>zerkms</w:t>
      </w:r>
      <w:proofErr w:type="spellEnd"/>
      <w:r>
        <w:rPr>
          <w:rStyle w:val="HTMLCode"/>
          <w:rFonts w:eastAsiaTheme="majorEastAsia"/>
        </w:rPr>
        <w:t>/patch-1</w:t>
      </w:r>
    </w:p>
    <w:p w14:paraId="71B0F66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766f088 Fixed assignment operator terminology</w:t>
      </w:r>
    </w:p>
    <w:p w14:paraId="2CEABC9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d1e2468 Merge pull request #7690 from </w:t>
      </w:r>
      <w:proofErr w:type="spellStart"/>
      <w:r>
        <w:rPr>
          <w:rStyle w:val="HTMLCode"/>
          <w:rFonts w:eastAsiaTheme="majorEastAsia"/>
        </w:rPr>
        <w:t>BKinahan</w:t>
      </w:r>
      <w:proofErr w:type="spellEnd"/>
      <w:r>
        <w:rPr>
          <w:rStyle w:val="HTMLCode"/>
          <w:rFonts w:eastAsiaTheme="majorEastAsia"/>
        </w:rPr>
        <w:t>/fix/unsubscribe-crash</w:t>
      </w:r>
    </w:p>
    <w:p w14:paraId="4450E20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bed9de2 Merge pull request #7657 from Rafase282/fix/</w:t>
      </w:r>
    </w:p>
    <w:p w14:paraId="6DFB7709" w14:textId="77777777" w:rsidR="007C320F" w:rsidRDefault="007C320F" w:rsidP="007C320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log </w:t>
      </w:r>
      <w:proofErr w:type="spellStart"/>
      <w:r>
        <w:t>của</w:t>
      </w:r>
      <w:proofErr w:type="spellEnd"/>
      <w:r>
        <w:t xml:space="preserve"> 2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63128E53" w14:textId="77777777" w:rsidR="007C320F" w:rsidRDefault="007C320F" w:rsidP="007C320F">
      <w:pPr>
        <w:pStyle w:val="HTMLPreformatted"/>
      </w:pPr>
      <w:r>
        <w:t>bash</w:t>
      </w:r>
    </w:p>
    <w:p w14:paraId="59EB024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C469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-2 --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3518633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2.5: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Log</w:t>
      </w:r>
    </w:p>
    <w:p w14:paraId="03A3886F" w14:textId="77777777" w:rsidR="007C320F" w:rsidRDefault="007C320F" w:rsidP="007C320F">
      <w:pPr>
        <w:pStyle w:val="HTMLPreformatted"/>
      </w:pPr>
      <w:r>
        <w:t>bash</w:t>
      </w:r>
    </w:p>
    <w:p w14:paraId="33B5AE1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E38E4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</w:t>
      </w:r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43D70EC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>/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#define SAMPLES</w:t>
      </w:r>
      <w:r>
        <w:t>.</w:t>
      </w:r>
    </w:p>
    <w:p w14:paraId="2C5F4E0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F411292" w14:textId="77777777" w:rsidR="007C320F" w:rsidRDefault="007C320F" w:rsidP="007C320F">
      <w:pPr>
        <w:pStyle w:val="HTMLPreformatted"/>
      </w:pPr>
      <w:r>
        <w:t>plaintext</w:t>
      </w:r>
    </w:p>
    <w:p w14:paraId="5E72557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4480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</w:t>
      </w:r>
    </w:p>
    <w:p w14:paraId="560F285F" w14:textId="77777777" w:rsidR="007C320F" w:rsidRDefault="007C320F" w:rsidP="007C320F">
      <w:pPr>
        <w:pStyle w:val="NormalWeb"/>
      </w:pPr>
      <w:proofErr w:type="spellStart"/>
      <w:r>
        <w:t>hoặc</w:t>
      </w:r>
      <w:proofErr w:type="spellEnd"/>
    </w:p>
    <w:p w14:paraId="1E8C98CF" w14:textId="77777777" w:rsidR="007C320F" w:rsidRDefault="007C320F" w:rsidP="007C320F">
      <w:pPr>
        <w:pStyle w:val="HTMLPreformatted"/>
      </w:pPr>
      <w:r>
        <w:t>plaintext</w:t>
      </w:r>
    </w:p>
    <w:p w14:paraId="12CEFDF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0B7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-#define SAMPLES 100000</w:t>
      </w:r>
    </w:p>
    <w:p w14:paraId="12C1745B" w14:textId="77777777" w:rsidR="007C320F" w:rsidRDefault="007C320F" w:rsidP="007C320F">
      <w:pPr>
        <w:pStyle w:val="HTMLPreformatted"/>
      </w:pPr>
      <w:r>
        <w:t>bash</w:t>
      </w:r>
    </w:p>
    <w:p w14:paraId="22998AD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714F3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G</w:t>
      </w:r>
      <w:r>
        <w:rPr>
          <w:rStyle w:val="hljs-string"/>
        </w:rPr>
        <w:t>"#define</w:t>
      </w:r>
      <w:proofErr w:type="spellEnd"/>
      <w:r>
        <w:rPr>
          <w:rStyle w:val="hljs-string"/>
        </w:rPr>
        <w:t xml:space="preserve"> SAMPLES"</w:t>
      </w:r>
    </w:p>
    <w:p w14:paraId="50FA139B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24CEF48E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288BDDC" w14:textId="77777777" w:rsidR="007C320F" w:rsidRDefault="007C320F" w:rsidP="007C320F">
      <w:pPr>
        <w:pStyle w:val="HTMLPreformatted"/>
      </w:pPr>
      <w:r>
        <w:t>plaintext</w:t>
      </w:r>
    </w:p>
    <w:p w14:paraId="42E86555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844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-#define SAMPLES 100000</w:t>
      </w:r>
    </w:p>
    <w:p w14:paraId="34D19A4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+#define SAMPLES 100000000</w:t>
      </w:r>
    </w:p>
    <w:p w14:paraId="68175F6A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2.6: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Theo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63B4615D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ra,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1A08104B" w14:textId="77777777" w:rsidR="007C320F" w:rsidRDefault="007C320F" w:rsidP="007C320F">
      <w:pPr>
        <w:pStyle w:val="HTMLPreformatted"/>
      </w:pPr>
      <w:r>
        <w:t>bash</w:t>
      </w:r>
    </w:p>
    <w:p w14:paraId="4265C91D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E13C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</w:p>
    <w:p w14:paraId="3CD6C6E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6989DED" w14:textId="77777777" w:rsidR="007C320F" w:rsidRDefault="007C320F" w:rsidP="007C320F">
      <w:pPr>
        <w:pStyle w:val="HTMLPreformatted"/>
      </w:pPr>
      <w:r>
        <w:t>plaintext</w:t>
      </w:r>
    </w:p>
    <w:p w14:paraId="77EF4E0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9281C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1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398A3BC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07237A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77276D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3EB05C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Committer 2 (&lt;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&gt;):</w:t>
      </w:r>
    </w:p>
    <w:p w14:paraId="0EDF912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1</w:t>
      </w:r>
    </w:p>
    <w:p w14:paraId="31CFF27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 2</w:t>
      </w:r>
    </w:p>
    <w:p w14:paraId="11947CC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...</w:t>
      </w:r>
    </w:p>
    <w:p w14:paraId="088443E0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summary</w:t>
      </w:r>
      <w:r>
        <w:t>:</w:t>
      </w:r>
    </w:p>
    <w:p w14:paraId="552CB0D4" w14:textId="77777777" w:rsidR="007C320F" w:rsidRDefault="007C320F" w:rsidP="007C320F">
      <w:pPr>
        <w:pStyle w:val="HTMLPreformatted"/>
      </w:pPr>
      <w:r>
        <w:t>bash</w:t>
      </w:r>
    </w:p>
    <w:p w14:paraId="2E88A7A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94AE6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-s</w:t>
      </w:r>
    </w:p>
    <w:p w14:paraId="21F44FA2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49FD0FF" w14:textId="77777777" w:rsidR="007C320F" w:rsidRDefault="007C320F" w:rsidP="007C320F">
      <w:pPr>
        <w:pStyle w:val="HTMLPreformatted"/>
      </w:pPr>
      <w:r>
        <w:t>plaintext</w:t>
      </w:r>
    </w:p>
    <w:p w14:paraId="722183A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C38BC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1</w:t>
      </w:r>
    </w:p>
    <w:p w14:paraId="0AD65E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number_of_commits</w:t>
      </w:r>
      <w:proofErr w:type="spellEnd"/>
      <w:r>
        <w:rPr>
          <w:rStyle w:val="HTMLCode"/>
          <w:rFonts w:eastAsiaTheme="majorEastAsia"/>
        </w:rPr>
        <w:t>&gt; Committer 2</w:t>
      </w:r>
    </w:p>
    <w:p w14:paraId="5D00EFC9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numbered</w:t>
      </w:r>
      <w:r>
        <w:t>:</w:t>
      </w:r>
    </w:p>
    <w:p w14:paraId="07FBED21" w14:textId="77777777" w:rsidR="007C320F" w:rsidRDefault="007C320F" w:rsidP="007C320F">
      <w:pPr>
        <w:pStyle w:val="HTMLPreformatted"/>
      </w:pPr>
      <w:r>
        <w:t>bash</w:t>
      </w:r>
    </w:p>
    <w:p w14:paraId="66C4CF2C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4CB0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-n</w:t>
      </w:r>
    </w:p>
    <w:p w14:paraId="440B30ED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email</w:t>
      </w:r>
      <w:r>
        <w:t>:</w:t>
      </w:r>
    </w:p>
    <w:p w14:paraId="7C60C923" w14:textId="77777777" w:rsidR="007C320F" w:rsidRDefault="007C320F" w:rsidP="007C320F">
      <w:pPr>
        <w:pStyle w:val="HTMLPreformatted"/>
      </w:pPr>
      <w:r>
        <w:lastRenderedPageBreak/>
        <w:t>bash</w:t>
      </w:r>
    </w:p>
    <w:p w14:paraId="28114A23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55F5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-e</w:t>
      </w:r>
    </w:p>
    <w:p w14:paraId="0EB6740E" w14:textId="77777777" w:rsidR="007C320F" w:rsidRDefault="007C320F" w:rsidP="007C320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>:</w:t>
      </w:r>
    </w:p>
    <w:p w14:paraId="088EFBCE" w14:textId="77777777" w:rsidR="007C320F" w:rsidRDefault="007C320F" w:rsidP="007C320F">
      <w:pPr>
        <w:pStyle w:val="HTMLPreformatted"/>
      </w:pPr>
      <w:r>
        <w:t>bash</w:t>
      </w:r>
    </w:p>
    <w:p w14:paraId="705EC295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5BC98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--format</w:t>
      </w:r>
    </w:p>
    <w:p w14:paraId="224F6CE8" w14:textId="77777777" w:rsidR="007C320F" w:rsidRDefault="007C320F" w:rsidP="007C320F">
      <w:pPr>
        <w:pStyle w:val="NormalWeb"/>
      </w:pP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Tô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Log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C11B58E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2.7: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Log</w:t>
      </w:r>
    </w:p>
    <w:p w14:paraId="2E6EE80C" w14:textId="77777777" w:rsidR="007C320F" w:rsidRDefault="007C320F" w:rsidP="007C320F">
      <w:pPr>
        <w:pStyle w:val="NormalWeb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log:</w:t>
      </w:r>
    </w:p>
    <w:p w14:paraId="6FC8D791" w14:textId="77777777" w:rsidR="007C320F" w:rsidRDefault="007C320F" w:rsidP="007C320F">
      <w:pPr>
        <w:pStyle w:val="HTMLPreformatted"/>
      </w:pPr>
      <w:r>
        <w:t>bash</w:t>
      </w:r>
    </w:p>
    <w:p w14:paraId="0702D342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F4EF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[options] --grep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search_string</w:t>
      </w:r>
      <w:proofErr w:type="spellEnd"/>
      <w:r>
        <w:rPr>
          <w:rStyle w:val="hljs-string"/>
        </w:rPr>
        <w:t>"</w:t>
      </w:r>
    </w:p>
    <w:p w14:paraId="53341D5C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15739E7" w14:textId="77777777" w:rsidR="007C320F" w:rsidRDefault="007C320F" w:rsidP="007C320F">
      <w:pPr>
        <w:pStyle w:val="HTMLPreformatted"/>
      </w:pPr>
      <w:r>
        <w:t>bash</w:t>
      </w:r>
    </w:p>
    <w:p w14:paraId="5A550079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000C9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--all --grep </w:t>
      </w:r>
      <w:r>
        <w:rPr>
          <w:rStyle w:val="hljs-string"/>
        </w:rPr>
        <w:t>"removed file"</w:t>
      </w:r>
    </w:p>
    <w:p w14:paraId="3EEF75D0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r>
        <w:rPr>
          <w:rStyle w:val="HTMLCode"/>
          <w:rFonts w:eastAsiaTheme="majorEastAsia"/>
        </w:rPr>
        <w:t>removed file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log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0387838F" w14:textId="77777777" w:rsidR="007C320F" w:rsidRDefault="007C320F" w:rsidP="007C320F">
      <w:pPr>
        <w:pStyle w:val="NormalWeb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2.4+,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--invert-grep</w:t>
      </w:r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0CEB402" w14:textId="77777777" w:rsidR="007C320F" w:rsidRDefault="007C320F" w:rsidP="007C320F">
      <w:pPr>
        <w:pStyle w:val="HTMLPreformatted"/>
      </w:pPr>
      <w:r>
        <w:t>bash</w:t>
      </w:r>
    </w:p>
    <w:p w14:paraId="14DC66E7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646BE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--grep=</w:t>
      </w:r>
      <w:r>
        <w:rPr>
          <w:rStyle w:val="hljs-string"/>
        </w:rPr>
        <w:t>"add file"</w:t>
      </w:r>
      <w:r>
        <w:rPr>
          <w:rStyle w:val="HTMLCode"/>
          <w:rFonts w:eastAsiaTheme="majorEastAsia"/>
        </w:rPr>
        <w:t xml:space="preserve"> --invert-grep</w:t>
      </w:r>
    </w:p>
    <w:p w14:paraId="358C8D45" w14:textId="77777777" w:rsidR="007C320F" w:rsidRDefault="007C320F" w:rsidP="007C320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r>
        <w:rPr>
          <w:rStyle w:val="HTMLCode"/>
          <w:rFonts w:eastAsiaTheme="majorEastAsia"/>
        </w:rPr>
        <w:t>add file</w:t>
      </w:r>
      <w:r>
        <w:t>.</w:t>
      </w:r>
    </w:p>
    <w:p w14:paraId="6C145419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2.8: Log 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62EB4096" w14:textId="77777777" w:rsidR="007C320F" w:rsidRDefault="007C320F" w:rsidP="007C320F">
      <w:pPr>
        <w:pStyle w:val="HTMLPreformatted"/>
      </w:pPr>
      <w:r>
        <w:t>bash</w:t>
      </w:r>
    </w:p>
    <w:p w14:paraId="76199DE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CC41F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-L 1,</w:t>
      </w:r>
      <w:proofErr w:type="gramStart"/>
      <w:r>
        <w:rPr>
          <w:rStyle w:val="HTMLCode"/>
          <w:rFonts w:eastAsiaTheme="majorEastAsia"/>
        </w:rPr>
        <w:t>20:index.html</w:t>
      </w:r>
      <w:proofErr w:type="gramEnd"/>
    </w:p>
    <w:p w14:paraId="6A0CB6C4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04CC62F6" w14:textId="77777777" w:rsidR="007C320F" w:rsidRDefault="007C320F" w:rsidP="007C320F">
      <w:pPr>
        <w:pStyle w:val="HTMLPreformatted"/>
      </w:pPr>
      <w:r>
        <w:t>plaintext</w:t>
      </w:r>
    </w:p>
    <w:p w14:paraId="2FFD1E1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78C8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6a57fde739de66293231f6204cbd8b2feca3a869</w:t>
      </w:r>
    </w:p>
    <w:p w14:paraId="60A2570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John Doe &lt;john@doe.com&gt;</w:t>
      </w:r>
    </w:p>
    <w:p w14:paraId="4EF28F5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Tue Mar 22 16:33:42 2016 -0500</w:t>
      </w:r>
    </w:p>
    <w:p w14:paraId="4A722C5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commit message</w:t>
      </w:r>
    </w:p>
    <w:p w14:paraId="191AD0E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a/index.html b/index.html</w:t>
      </w:r>
    </w:p>
    <w:p w14:paraId="34CC1D1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a/index.html</w:t>
      </w:r>
    </w:p>
    <w:p w14:paraId="1584843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b/index.html</w:t>
      </w:r>
    </w:p>
    <w:p w14:paraId="17D05CA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@@ -1,17 +1,20 @@</w:t>
      </w:r>
    </w:p>
    <w:p w14:paraId="2F7EB75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&lt;!DOCTYPE HTML&gt;</w:t>
      </w:r>
    </w:p>
    <w:p w14:paraId="2B4BCA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&lt;html&gt;</w:t>
      </w:r>
    </w:p>
    <w:p w14:paraId="15A00CA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&lt;head&gt;</w:t>
      </w:r>
    </w:p>
    <w:p w14:paraId="3811866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- &lt;meta charset="utf-8"&gt;</w:t>
      </w:r>
    </w:p>
    <w:p w14:paraId="135F13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</w:p>
    <w:p w14:paraId="416EE6A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+&lt;head&gt;</w:t>
      </w:r>
    </w:p>
    <w:p w14:paraId="5692AD6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 &lt;meta charset="utf-8"&gt;</w:t>
      </w:r>
    </w:p>
    <w:p w14:paraId="5413B0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http-</w:t>
      </w:r>
      <w:proofErr w:type="spellStart"/>
      <w:r>
        <w:rPr>
          <w:rStyle w:val="HTMLCode"/>
          <w:rFonts w:eastAsiaTheme="majorEastAsia"/>
        </w:rPr>
        <w:t>equiv</w:t>
      </w:r>
      <w:proofErr w:type="spellEnd"/>
      <w:r>
        <w:rPr>
          <w:rStyle w:val="HTMLCode"/>
          <w:rFonts w:eastAsiaTheme="majorEastAsia"/>
        </w:rPr>
        <w:t>="X-UA-Compatible" content="IE=edge"&gt;</w:t>
      </w:r>
    </w:p>
    <w:p w14:paraId="125A5AB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&lt;meta name="viewport" content="width=device-width, initial-scale=1"&gt;</w:t>
      </w:r>
    </w:p>
    <w:p w14:paraId="2F56999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2.9: </w:t>
      </w:r>
      <w:proofErr w:type="spellStart"/>
      <w:r>
        <w:t>Lọc</w:t>
      </w:r>
      <w:proofErr w:type="spellEnd"/>
      <w:r>
        <w:t xml:space="preserve"> Log</w:t>
      </w:r>
    </w:p>
    <w:p w14:paraId="284FD6EE" w14:textId="77777777" w:rsidR="007C320F" w:rsidRDefault="007C320F" w:rsidP="007C320F">
      <w:pPr>
        <w:pStyle w:val="HTMLPreformatted"/>
      </w:pPr>
      <w:r>
        <w:t>bash</w:t>
      </w:r>
    </w:p>
    <w:p w14:paraId="19F53976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AA24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</w:t>
      </w:r>
      <w:r>
        <w:rPr>
          <w:rStyle w:val="hljs-string"/>
        </w:rPr>
        <w:t>'3 days ago'</w:t>
      </w:r>
    </w:p>
    <w:p w14:paraId="6D56A53B" w14:textId="77777777" w:rsidR="007C320F" w:rsidRDefault="007C320F" w:rsidP="007C320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00DB741" w14:textId="77777777" w:rsidR="007C320F" w:rsidRDefault="007C320F" w:rsidP="007C320F">
      <w:pPr>
        <w:pStyle w:val="HTMLPreformatted"/>
      </w:pPr>
      <w:r>
        <w:t>bash</w:t>
      </w:r>
    </w:p>
    <w:p w14:paraId="193C04F8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97551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--after 2016-05-01</w:t>
      </w:r>
    </w:p>
    <w:p w14:paraId="7EA839A1" w14:textId="77777777" w:rsidR="007C320F" w:rsidRDefault="007C320F" w:rsidP="007C320F">
      <w:pPr>
        <w:pStyle w:val="NormalWeb"/>
      </w:pP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GNU date (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).</w:t>
      </w:r>
    </w:p>
    <w:p w14:paraId="16B7D35F" w14:textId="77777777" w:rsidR="007C320F" w:rsidRDefault="007C320F" w:rsidP="007C320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bí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--after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--since</w:t>
      </w:r>
      <w:r>
        <w:t>.</w:t>
      </w:r>
    </w:p>
    <w:p w14:paraId="25349CFC" w14:textId="77777777" w:rsidR="007C320F" w:rsidRDefault="007C320F" w:rsidP="007C320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r>
        <w:rPr>
          <w:rStyle w:val="HTMLCode"/>
          <w:rFonts w:eastAsiaTheme="majorEastAsia"/>
        </w:rPr>
        <w:t>--before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--until</w:t>
      </w:r>
      <w:r>
        <w:t>.</w:t>
      </w:r>
    </w:p>
    <w:p w14:paraId="6E772F3C" w14:textId="77777777" w:rsidR="007C320F" w:rsidRDefault="007C320F" w:rsidP="007C320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log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D5BF9C5" w14:textId="77777777" w:rsidR="007C320F" w:rsidRDefault="007C320F" w:rsidP="007C320F">
      <w:pPr>
        <w:pStyle w:val="HTMLPreformatted"/>
      </w:pPr>
      <w:r>
        <w:t>bash</w:t>
      </w:r>
    </w:p>
    <w:p w14:paraId="7C89E6D6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698BB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--author=author</w:t>
      </w:r>
    </w:p>
    <w:p w14:paraId="5921BB94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2.10: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</w:p>
    <w:p w14:paraId="7E25FD45" w14:textId="77777777" w:rsidR="007C320F" w:rsidRDefault="007C320F" w:rsidP="007C320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log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>.</w:t>
      </w:r>
    </w:p>
    <w:p w14:paraId="12723E79" w14:textId="77777777" w:rsidR="007C320F" w:rsidRDefault="007C320F" w:rsidP="007C320F">
      <w:pPr>
        <w:pStyle w:val="HTMLPreformatted"/>
      </w:pPr>
      <w:r>
        <w:t>bash</w:t>
      </w:r>
    </w:p>
    <w:p w14:paraId="43D36BE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DFE6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--patch</w:t>
      </w:r>
    </w:p>
    <w:p w14:paraId="489C49F9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Trello Scientist):</w:t>
      </w:r>
    </w:p>
    <w:p w14:paraId="2ECEA961" w14:textId="77777777" w:rsidR="007C320F" w:rsidRDefault="007C320F" w:rsidP="007C320F">
      <w:pPr>
        <w:pStyle w:val="HTMLPreformatted"/>
      </w:pPr>
      <w:r>
        <w:t>plaintext</w:t>
      </w:r>
    </w:p>
    <w:p w14:paraId="4944B27F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809E2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8ea1452aca481a837d9504f1b2c77ad013367d25</w:t>
      </w:r>
    </w:p>
    <w:p w14:paraId="404148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Raymond Chou &lt;info@raychou.io&gt;</w:t>
      </w:r>
    </w:p>
    <w:p w14:paraId="237689A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Mar 2 10:35:25 2016 -0800</w:t>
      </w:r>
    </w:p>
    <w:p w14:paraId="158C48A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fix readme error link</w:t>
      </w:r>
    </w:p>
    <w:p w14:paraId="41CB045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a/README.md b/README.md</w:t>
      </w:r>
    </w:p>
    <w:p w14:paraId="2472F5E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1120a</w:t>
      </w:r>
      <w:proofErr w:type="gramStart"/>
      <w:r>
        <w:rPr>
          <w:rStyle w:val="HTMLCode"/>
          <w:rFonts w:eastAsiaTheme="majorEastAsia"/>
        </w:rPr>
        <w:t>00..</w:t>
      </w:r>
      <w:proofErr w:type="gramEnd"/>
      <w:r>
        <w:rPr>
          <w:rStyle w:val="HTMLCode"/>
          <w:rFonts w:eastAsiaTheme="majorEastAsia"/>
        </w:rPr>
        <w:t>9bef0ce 100644</w:t>
      </w:r>
    </w:p>
    <w:p w14:paraId="6951108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a/README.md</w:t>
      </w:r>
    </w:p>
    <w:p w14:paraId="65F5362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b/README.md</w:t>
      </w:r>
    </w:p>
    <w:p w14:paraId="0B2A9DA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@@ -134,7 +134,7 @@ the control function threw, but *after* testing the other functions and</w:t>
      </w:r>
    </w:p>
    <w:p w14:paraId="7CEFE23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readying</w:t>
      </w:r>
    </w:p>
    <w:p w14:paraId="19C564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logging. The criteria for matching errors </w:t>
      </w:r>
      <w:proofErr w:type="gramStart"/>
      <w:r>
        <w:rPr>
          <w:rStyle w:val="HTMLCode"/>
          <w:rFonts w:eastAsiaTheme="majorEastAsia"/>
        </w:rPr>
        <w:t>is</w:t>
      </w:r>
      <w:proofErr w:type="gramEnd"/>
      <w:r>
        <w:rPr>
          <w:rStyle w:val="HTMLCode"/>
          <w:rFonts w:eastAsiaTheme="majorEastAsia"/>
        </w:rPr>
        <w:t xml:space="preserve"> based on the constructor and</w:t>
      </w:r>
    </w:p>
    <w:p w14:paraId="44B3B92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message.</w:t>
      </w:r>
    </w:p>
    <w:p w14:paraId="3DD20BFE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examples/error.js).</w:t>
      </w:r>
    </w:p>
    <w:p w14:paraId="3E22E36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+You can find this full example at [</w:t>
      </w:r>
      <w:proofErr w:type="gramStart"/>
      <w:r>
        <w:rPr>
          <w:rStyle w:val="HTMLCode"/>
          <w:rFonts w:eastAsiaTheme="majorEastAsia"/>
        </w:rPr>
        <w:t>examples/errors.js](</w:t>
      </w:r>
      <w:proofErr w:type="gramEnd"/>
      <w:r>
        <w:rPr>
          <w:rStyle w:val="HTMLCode"/>
          <w:rFonts w:eastAsiaTheme="majorEastAsia"/>
        </w:rPr>
        <w:t>examples/errors.js).</w:t>
      </w:r>
    </w:p>
    <w:p w14:paraId="5B7B5909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2.11: Log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6138DF4" w14:textId="77777777" w:rsidR="007C320F" w:rsidRDefault="007C320F" w:rsidP="007C320F">
      <w:pPr>
        <w:pStyle w:val="HTMLPreformatted"/>
      </w:pPr>
      <w:r>
        <w:t>bash</w:t>
      </w:r>
    </w:p>
    <w:p w14:paraId="5739A1C1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FF5A5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  <w:rFonts w:eastAsiaTheme="majorEastAsia"/>
        </w:rPr>
        <w:t>stat</w:t>
      </w:r>
    </w:p>
    <w:p w14:paraId="573933F6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88B5057" w14:textId="77777777" w:rsidR="007C320F" w:rsidRDefault="007C320F" w:rsidP="007C320F">
      <w:pPr>
        <w:pStyle w:val="HTMLPreformatted"/>
      </w:pPr>
      <w:r>
        <w:t>plaintext</w:t>
      </w:r>
    </w:p>
    <w:p w14:paraId="2395E9A2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309F0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4ded994d7fc501451fa6e233361887a2365b91d1</w:t>
      </w:r>
    </w:p>
    <w:p w14:paraId="6951AB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7D35024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Mon Jun 6 21:32:30 2016 -0300</w:t>
      </w:r>
    </w:p>
    <w:p w14:paraId="75A4B76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MercadoLibre</w:t>
      </w:r>
      <w:proofErr w:type="spellEnd"/>
      <w:r>
        <w:rPr>
          <w:rStyle w:val="HTMLCode"/>
          <w:rFonts w:eastAsiaTheme="majorEastAsia"/>
        </w:rPr>
        <w:t xml:space="preserve"> java-</w:t>
      </w:r>
      <w:proofErr w:type="spellStart"/>
      <w:r>
        <w:rPr>
          <w:rStyle w:val="HTMLCode"/>
          <w:rFonts w:eastAsiaTheme="majorEastAsia"/>
        </w:rPr>
        <w:t>sdk</w:t>
      </w:r>
      <w:proofErr w:type="spellEnd"/>
      <w:r>
        <w:rPr>
          <w:rStyle w:val="HTMLCode"/>
          <w:rFonts w:eastAsiaTheme="majorEastAsia"/>
        </w:rPr>
        <w:t xml:space="preserve"> dependency</w:t>
      </w:r>
    </w:p>
    <w:p w14:paraId="4B1DD0C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1 +</w:t>
      </w:r>
    </w:p>
    <w:p w14:paraId="51E01A3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14 ++++++++++++--</w:t>
      </w:r>
    </w:p>
    <w:p w14:paraId="1D5AB6B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2 files changed, 13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+), 2 deletions(-)</w:t>
      </w:r>
    </w:p>
    <w:p w14:paraId="3C1FE17F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506fff56190f75bc051248770fb0bcd976e3f9a5</w:t>
      </w:r>
    </w:p>
    <w:p w14:paraId="2E1A914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Manassés Souza &lt;manasses.inatel@gmail.com&gt;</w:t>
      </w:r>
    </w:p>
    <w:p w14:paraId="4C43A62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Sat Jun 4 12:35:16 2016 -0300</w:t>
      </w:r>
    </w:p>
    <w:p w14:paraId="5A4A3F2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manasses</w:t>
      </w:r>
      <w:proofErr w:type="spellEnd"/>
      <w:r>
        <w:rPr>
          <w:rStyle w:val="HTMLCode"/>
          <w:rFonts w:eastAsiaTheme="majorEastAsia"/>
        </w:rPr>
        <w:t xml:space="preserve">] generated by </w:t>
      </w:r>
      <w:proofErr w:type="spellStart"/>
      <w:r>
        <w:rPr>
          <w:rStyle w:val="HTMLCode"/>
          <w:rFonts w:eastAsiaTheme="majorEastAsia"/>
        </w:rPr>
        <w:t>SpringBoot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initializr</w:t>
      </w:r>
      <w:proofErr w:type="spellEnd"/>
    </w:p>
    <w:p w14:paraId="6D66516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rPr>
          <w:rStyle w:val="HTMLCode"/>
          <w:rFonts w:eastAsiaTheme="majorEastAsia"/>
        </w:rPr>
        <w:t xml:space="preserve"> | 42 ++++++++++++</w:t>
      </w:r>
    </w:p>
    <w:p w14:paraId="094CBA4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mvnw</w:t>
      </w:r>
      <w:proofErr w:type="spellEnd"/>
      <w:r>
        <w:rPr>
          <w:rStyle w:val="HTMLCode"/>
          <w:rFonts w:eastAsiaTheme="majorEastAsia"/>
        </w:rPr>
        <w:t xml:space="preserve"> | 233 +++++++++++++++++++++++++++++++++++++++++++++++++++++</w:t>
      </w:r>
    </w:p>
    <w:p w14:paraId="5F92E69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/mvnw.cmd | 145 ++++++++++++++++++++++++++++++++++++++</w:t>
      </w:r>
    </w:p>
    <w:p w14:paraId="21A4526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/pom.xml | 74 +++++++++++++++++++++</w:t>
      </w:r>
    </w:p>
    <w:p w14:paraId="37F9C0F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mltracking-poc/src/main/java/br/com/mls/mltracking/MltrackingPocApplication.java | 12 ++++</w:t>
      </w:r>
    </w:p>
    <w:p w14:paraId="036D6AA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mltracking-poc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/main/resources/</w:t>
      </w:r>
      <w:proofErr w:type="spellStart"/>
      <w:r>
        <w:rPr>
          <w:rStyle w:val="HTMLCode"/>
          <w:rFonts w:eastAsiaTheme="majorEastAsia"/>
        </w:rPr>
        <w:t>application.properties</w:t>
      </w:r>
      <w:proofErr w:type="spellEnd"/>
      <w:r>
        <w:rPr>
          <w:rStyle w:val="HTMLCode"/>
          <w:rFonts w:eastAsiaTheme="majorEastAsia"/>
        </w:rPr>
        <w:t xml:space="preserve"> | 0</w:t>
      </w:r>
    </w:p>
    <w:p w14:paraId="17A139C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mltracking-poc/src/test/java/br/com/mls/mltracking/MltrackingPocApplicationTests.java | 18 +++++</w:t>
      </w:r>
    </w:p>
    <w:p w14:paraId="1F312D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 files changed, 524 </w:t>
      </w:r>
      <w:proofErr w:type="gramStart"/>
      <w:r>
        <w:rPr>
          <w:rStyle w:val="HTMLCode"/>
          <w:rFonts w:eastAsiaTheme="majorEastAsia"/>
        </w:rPr>
        <w:t>insertions(</w:t>
      </w:r>
      <w:proofErr w:type="gramEnd"/>
      <w:r>
        <w:rPr>
          <w:rStyle w:val="HTMLCode"/>
          <w:rFonts w:eastAsiaTheme="majorEastAsia"/>
        </w:rPr>
        <w:t>+)</w:t>
      </w:r>
    </w:p>
    <w:p w14:paraId="3CA1DA6D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284549D6" w14:textId="77777777" w:rsidR="007C320F" w:rsidRDefault="007C320F" w:rsidP="007C320F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052E601A" w14:textId="77777777" w:rsidR="007C320F" w:rsidRDefault="007C320F" w:rsidP="007C320F">
      <w:pPr>
        <w:pStyle w:val="HTMLPreformatted"/>
      </w:pPr>
      <w:r>
        <w:t>bash</w:t>
      </w:r>
    </w:p>
    <w:p w14:paraId="5F29724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10F2E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</w:t>
      </w:r>
    </w:p>
    <w:p w14:paraId="2943E9E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show 48c83b3690dfc7b0e622fd220f8f37c26a77c934</w:t>
      </w:r>
    </w:p>
    <w:p w14:paraId="2D71162A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66C1B87" w14:textId="77777777" w:rsidR="007C320F" w:rsidRDefault="007C320F" w:rsidP="007C320F">
      <w:pPr>
        <w:pStyle w:val="HTMLPreformatted"/>
      </w:pPr>
      <w:r>
        <w:t>plaintext</w:t>
      </w:r>
    </w:p>
    <w:p w14:paraId="5C68F4D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84C98C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commit 48c83b3690dfc7b0e622fd220f8f37c26a77c934</w:t>
      </w:r>
    </w:p>
    <w:p w14:paraId="1E34CE9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Author: Matt Clark &lt;mrclark32493@gmail.com&gt;</w:t>
      </w:r>
    </w:p>
    <w:p w14:paraId="6AE70CD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Date: Wed May 4 18:26:40 2016 -0400</w:t>
      </w:r>
    </w:p>
    <w:p w14:paraId="3CE4699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The commit message will be shown here.</w:t>
      </w:r>
    </w:p>
    <w:p w14:paraId="21B3F62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diff --git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0FF76C1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21FAAF7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index 0b57e4a..fa8e6a5 100755</w:t>
      </w:r>
    </w:p>
    <w:p w14:paraId="2929F412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 a/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498524D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+++ b/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/main/java/org/</w:t>
      </w:r>
      <w:proofErr w:type="spellStart"/>
      <w:r>
        <w:rPr>
          <w:rStyle w:val="HTMLCode"/>
          <w:rFonts w:eastAsiaTheme="majorEastAsia"/>
        </w:rPr>
        <w:t>jdm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api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jenkins</w:t>
      </w:r>
      <w:proofErr w:type="spellEnd"/>
      <w:r>
        <w:rPr>
          <w:rStyle w:val="HTMLCode"/>
          <w:rFonts w:eastAsiaTheme="majorEastAsia"/>
        </w:rPr>
        <w:t>/BuildStatus.java</w:t>
      </w:r>
    </w:p>
    <w:p w14:paraId="13E31ED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@@ -50,7 +50,7 @@ public </w:t>
      </w:r>
      <w:proofErr w:type="spellStart"/>
      <w:r>
        <w:rPr>
          <w:rStyle w:val="HTMLCode"/>
          <w:rFonts w:eastAsiaTheme="majorEastAsia"/>
        </w:rPr>
        <w:t>enum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BuildStatus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0B2272E0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BuildStatus.UNSTABLE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"#FFFF55" ));</w:t>
      </w:r>
    </w:p>
    <w:p w14:paraId="439DB645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-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"#55FF55" ));</w:t>
      </w:r>
    </w:p>
    <w:p w14:paraId="1466461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+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BuildStatus.SUCCESS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"#33CC33" ));</w:t>
      </w:r>
    </w:p>
    <w:p w14:paraId="329ABB37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colorMap.put</w:t>
      </w:r>
      <w:proofErr w:type="spellEnd"/>
      <w:r>
        <w:rPr>
          <w:rStyle w:val="HTMLCode"/>
          <w:rFonts w:eastAsiaTheme="majorEastAsia"/>
        </w:rPr>
        <w:t>(</w:t>
      </w:r>
      <w:proofErr w:type="spellStart"/>
      <w:proofErr w:type="gramEnd"/>
      <w:r>
        <w:rPr>
          <w:rStyle w:val="HTMLCode"/>
          <w:rFonts w:eastAsiaTheme="majorEastAsia"/>
        </w:rPr>
        <w:t>BuildStatus.BUILDING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Color.decode</w:t>
      </w:r>
      <w:proofErr w:type="spellEnd"/>
      <w:r>
        <w:rPr>
          <w:rStyle w:val="HTMLCode"/>
          <w:rFonts w:eastAsiaTheme="majorEastAsia"/>
        </w:rPr>
        <w:t>( "#5555FF" ));</w:t>
      </w:r>
    </w:p>
    <w:p w14:paraId="750CF9EE" w14:textId="77777777" w:rsidR="007C320F" w:rsidRDefault="007C320F" w:rsidP="007C320F">
      <w:pPr>
        <w:pStyle w:val="Heading4"/>
      </w:pPr>
      <w:proofErr w:type="spellStart"/>
      <w:r>
        <w:lastRenderedPageBreak/>
        <w:t>Mục</w:t>
      </w:r>
      <w:proofErr w:type="spellEnd"/>
      <w:r>
        <w:t xml:space="preserve"> 2.13: Git Log </w:t>
      </w:r>
      <w:proofErr w:type="spellStart"/>
      <w:r>
        <w:t>Giữa</w:t>
      </w:r>
      <w:proofErr w:type="spellEnd"/>
      <w:r>
        <w:t xml:space="preserve"> Hai </w:t>
      </w:r>
      <w:proofErr w:type="spellStart"/>
      <w:r>
        <w:t>Nhánh</w:t>
      </w:r>
      <w:proofErr w:type="spellEnd"/>
    </w:p>
    <w:p w14:paraId="0DDD0E35" w14:textId="77777777" w:rsidR="007C320F" w:rsidRDefault="007C320F" w:rsidP="007C320F">
      <w:pPr>
        <w:pStyle w:val="NormalWeb"/>
      </w:pPr>
      <w:r>
        <w:rPr>
          <w:rStyle w:val="HTMLCode"/>
          <w:rFonts w:eastAsiaTheme="majorEastAsia"/>
        </w:rPr>
        <w:t xml:space="preserve">git log </w:t>
      </w:r>
      <w:proofErr w:type="spellStart"/>
      <w:proofErr w:type="gramStart"/>
      <w:r>
        <w:rPr>
          <w:rStyle w:val="HTMLCode"/>
          <w:rFonts w:eastAsiaTheme="majorEastAsia"/>
        </w:rPr>
        <w:t>master..</w:t>
      </w:r>
      <w:proofErr w:type="gramEnd"/>
      <w:r>
        <w:rPr>
          <w:rStyle w:val="HTMLCode"/>
          <w:rFonts w:eastAsiaTheme="majorEastAsia"/>
        </w:rPr>
        <w:t>foo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foo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>!</w:t>
      </w:r>
    </w:p>
    <w:p w14:paraId="7476CCB6" w14:textId="77777777" w:rsidR="007C320F" w:rsidRDefault="007C320F" w:rsidP="007C320F">
      <w:pPr>
        <w:pStyle w:val="Heading4"/>
      </w:pPr>
      <w:proofErr w:type="spellStart"/>
      <w:r>
        <w:t>Mục</w:t>
      </w:r>
      <w:proofErr w:type="spellEnd"/>
      <w:r>
        <w:t xml:space="preserve"> 2.14: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Cam </w:t>
      </w:r>
      <w:proofErr w:type="spellStart"/>
      <w:r>
        <w:t>Kết</w:t>
      </w:r>
      <w:proofErr w:type="spellEnd"/>
    </w:p>
    <w:p w14:paraId="0C984A92" w14:textId="77777777" w:rsidR="007C320F" w:rsidRDefault="007C320F" w:rsidP="007C320F">
      <w:pPr>
        <w:pStyle w:val="HTMLPreformatted"/>
      </w:pPr>
      <w:r>
        <w:t>plaintext</w:t>
      </w:r>
    </w:p>
    <w:p w14:paraId="49717E9B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12E9A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tree = log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 --source --pretty=format:'"%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%h %</w:t>
      </w:r>
      <w:proofErr w:type="spellStart"/>
      <w:r>
        <w:rPr>
          <w:rStyle w:val="HTMLCode"/>
          <w:rFonts w:eastAsiaTheme="majorEastAsia"/>
        </w:rPr>
        <w:t>Cgreen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ar</w:t>
      </w:r>
      <w:proofErr w:type="spellEnd"/>
      <w:r>
        <w:rPr>
          <w:rStyle w:val="HTMLCode"/>
          <w:rFonts w:eastAsiaTheme="majorEastAsia"/>
        </w:rPr>
        <w:t xml:space="preserve"> %</w:t>
      </w:r>
      <w:proofErr w:type="spellStart"/>
      <w:r>
        <w:rPr>
          <w:rStyle w:val="HTMLCode"/>
          <w:rFonts w:eastAsiaTheme="majorEastAsia"/>
        </w:rPr>
        <w:t>Cblue</w:t>
      </w:r>
      <w:proofErr w:type="spellEnd"/>
      <w:r>
        <w:rPr>
          <w:rStyle w:val="HTMLCode"/>
          <w:rFonts w:eastAsiaTheme="majorEastAsia"/>
        </w:rPr>
        <w:t xml:space="preserve"> %an %C(yellow) %d 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rPr>
          <w:rStyle w:val="HTMLCode"/>
          <w:rFonts w:eastAsiaTheme="majorEastAsia"/>
        </w:rPr>
        <w:t xml:space="preserve"> %s"' --all --graph</w:t>
      </w:r>
    </w:p>
    <w:p w14:paraId="4A9ABAB5" w14:textId="77777777" w:rsidR="007C320F" w:rsidRDefault="007C320F" w:rsidP="007C320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CF98214" w14:textId="77777777" w:rsidR="007C320F" w:rsidRDefault="007C320F" w:rsidP="007C320F">
      <w:pPr>
        <w:pStyle w:val="HTMLPreformatted"/>
      </w:pPr>
      <w:r>
        <w:t>plaintext</w:t>
      </w:r>
    </w:p>
    <w:p w14:paraId="7B000850" w14:textId="77777777" w:rsidR="007C320F" w:rsidRDefault="007C320F" w:rsidP="007C320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4BD71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* 40554ac 3 months ago Alexander Zolotov Merge pull request #95 from </w:t>
      </w:r>
      <w:proofErr w:type="spellStart"/>
      <w:r>
        <w:rPr>
          <w:rStyle w:val="HTMLCode"/>
          <w:rFonts w:eastAsiaTheme="majorEastAsia"/>
        </w:rPr>
        <w:t>gmandnepr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external_plugins</w:t>
      </w:r>
      <w:proofErr w:type="spellEnd"/>
    </w:p>
    <w:p w14:paraId="3787EBF8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|\</w:t>
      </w:r>
    </w:p>
    <w:p w14:paraId="747455A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e509f61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Documenting new property</w:t>
      </w:r>
    </w:p>
    <w:p w14:paraId="2E077363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46d4cb6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Running idea with external plugins</w:t>
      </w:r>
    </w:p>
    <w:p w14:paraId="6EE276F4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6253da4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Resolve external plugin classes</w:t>
      </w:r>
    </w:p>
    <w:p w14:paraId="00FA4E41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9fdb4e7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Keep original artifact name as this may be important for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</w:p>
    <w:p w14:paraId="1D98BE66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* 22e82e4 3 months ago </w:t>
      </w:r>
      <w:proofErr w:type="spellStart"/>
      <w:r>
        <w:rPr>
          <w:rStyle w:val="HTMLCode"/>
          <w:rFonts w:eastAsiaTheme="majorEastAsia"/>
        </w:rPr>
        <w:t>Ievgen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Degtiarenko</w:t>
      </w:r>
      <w:proofErr w:type="spellEnd"/>
      <w:r>
        <w:rPr>
          <w:rStyle w:val="HTMLCode"/>
          <w:rFonts w:eastAsiaTheme="majorEastAsia"/>
        </w:rPr>
        <w:t xml:space="preserve"> Declaring external plugin in </w:t>
      </w:r>
      <w:proofErr w:type="spellStart"/>
      <w:r>
        <w:rPr>
          <w:rStyle w:val="HTMLCode"/>
          <w:rFonts w:eastAsiaTheme="majorEastAsia"/>
        </w:rPr>
        <w:t>intellij</w:t>
      </w:r>
      <w:proofErr w:type="spellEnd"/>
      <w:r>
        <w:rPr>
          <w:rStyle w:val="HTMLCode"/>
          <w:rFonts w:eastAsiaTheme="majorEastAsia"/>
        </w:rPr>
        <w:t xml:space="preserve"> section</w:t>
      </w:r>
    </w:p>
    <w:p w14:paraId="07CD1E09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|/</w:t>
      </w:r>
    </w:p>
    <w:p w14:paraId="6305E91D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bc3d2cb 3 months ago Alexander Zolotov Ignore DTD in plugin.xml</w:t>
      </w:r>
    </w:p>
    <w:p w14:paraId="0B2289DB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3027F1FD" w14:textId="6C26AF4A" w:rsidR="007C320F" w:rsidRDefault="007C320F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C8D43EC" w14:textId="69358058" w:rsidR="00C660F3" w:rsidRDefault="00C660F3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22735A93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3E6688D4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Git:</w:t>
      </w:r>
    </w:p>
    <w:p w14:paraId="7E9BF52B" w14:textId="77777777" w:rsidR="00C660F3" w:rsidRDefault="00C660F3" w:rsidP="00C660F3">
      <w:pPr>
        <w:pStyle w:val="HTMLPreformatted"/>
      </w:pPr>
      <w:r>
        <w:t>bash</w:t>
      </w:r>
    </w:p>
    <w:p w14:paraId="40196FC0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E0FFC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--delete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14C145C5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</w:p>
    <w:p w14:paraId="559E4D30" w14:textId="77777777" w:rsidR="00C660F3" w:rsidRDefault="00C660F3" w:rsidP="00C660F3">
      <w:pPr>
        <w:pStyle w:val="HTMLPreformatted"/>
      </w:pPr>
      <w:r>
        <w:t>bash</w:t>
      </w:r>
    </w:p>
    <w:p w14:paraId="3504143D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892DE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proofErr w:type="gramStart"/>
      <w:r>
        <w:rPr>
          <w:rStyle w:val="HTMLCode"/>
          <w:rFonts w:eastAsiaTheme="majorEastAsia"/>
        </w:rPr>
        <w:t>] :</w:t>
      </w:r>
      <w:proofErr w:type="gramEnd"/>
      <w:r>
        <w:rPr>
          <w:rStyle w:val="HTMLCode"/>
          <w:rFonts w:eastAsiaTheme="majorEastAsia"/>
        </w:rPr>
        <w:t>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41B36E55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3.2: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Remote Git</w:t>
      </w:r>
    </w:p>
    <w:p w14:paraId="1B9C8454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5E8D4F00" w14:textId="77777777" w:rsidR="00C660F3" w:rsidRDefault="00C660F3" w:rsidP="00C660F3">
      <w:pPr>
        <w:pStyle w:val="HTMLPreformatted"/>
      </w:pPr>
      <w:r>
        <w:t>bash</w:t>
      </w:r>
    </w:p>
    <w:p w14:paraId="6E1C8D9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70A47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7462FF9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14F41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2F63510" w14:textId="77777777" w:rsidR="00C660F3" w:rsidRDefault="00C660F3" w:rsidP="00C660F3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6A5E98DA" w14:textId="77777777" w:rsidR="00C660F3" w:rsidRDefault="00C660F3" w:rsidP="00C660F3">
      <w:pPr>
        <w:pStyle w:val="HTMLPreformatted"/>
      </w:pPr>
      <w:r>
        <w:t>bash</w:t>
      </w:r>
    </w:p>
    <w:p w14:paraId="4A1ACEB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7935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 https://github.com/username/repo2.git</w:t>
      </w:r>
    </w:p>
    <w:p w14:paraId="22033C2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URL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remote 'origin'</w:t>
      </w:r>
    </w:p>
    <w:p w14:paraId="7126E4A1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URL remote </w:t>
      </w:r>
      <w:proofErr w:type="spellStart"/>
      <w:r>
        <w:t>mới</w:t>
      </w:r>
      <w:proofErr w:type="spellEnd"/>
      <w:r>
        <w:t>:</w:t>
      </w:r>
    </w:p>
    <w:p w14:paraId="7C1DD8A0" w14:textId="77777777" w:rsidR="00C660F3" w:rsidRDefault="00C660F3" w:rsidP="00C660F3">
      <w:pPr>
        <w:pStyle w:val="HTMLPreformatted"/>
      </w:pPr>
      <w:r>
        <w:t>bash</w:t>
      </w:r>
    </w:p>
    <w:p w14:paraId="200C7C85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11C0A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361975D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(fetch)</w:t>
      </w:r>
    </w:p>
    <w:p w14:paraId="09CA1CB6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https://github.com/username/repo2.git (push)</w:t>
      </w:r>
    </w:p>
    <w:p w14:paraId="29BC2BAA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3.3: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32E3DF6B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AFECA5C" w14:textId="77777777" w:rsidR="00C660F3" w:rsidRDefault="00C660F3" w:rsidP="00C660F3">
      <w:pPr>
        <w:pStyle w:val="HTMLPreformatted"/>
      </w:pPr>
      <w:r>
        <w:t>bash</w:t>
      </w:r>
    </w:p>
    <w:p w14:paraId="4BA617F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F34CC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39D46E04" w14:textId="77777777" w:rsidR="00C660F3" w:rsidRDefault="00C660F3" w:rsidP="00C660F3">
      <w:pPr>
        <w:pStyle w:val="NormalWeb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URL fetch </w:t>
      </w:r>
      <w:proofErr w:type="spellStart"/>
      <w:r>
        <w:t>và</w:t>
      </w:r>
      <w:proofErr w:type="spellEnd"/>
      <w:r>
        <w:t xml:space="preserve"> push:</w:t>
      </w:r>
    </w:p>
    <w:p w14:paraId="258D6A7E" w14:textId="77777777" w:rsidR="00C660F3" w:rsidRDefault="00C660F3" w:rsidP="00C660F3">
      <w:pPr>
        <w:pStyle w:val="HTMLPreformatted"/>
      </w:pPr>
      <w:r>
        <w:t>bash</w:t>
      </w:r>
    </w:p>
    <w:p w14:paraId="3D3B31D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F43603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--verbose</w:t>
      </w:r>
    </w:p>
    <w:p w14:paraId="0DC8E550" w14:textId="77777777" w:rsidR="00C660F3" w:rsidRDefault="00C660F3" w:rsidP="00C660F3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F11E7D4" w14:textId="77777777" w:rsidR="00C660F3" w:rsidRDefault="00C660F3" w:rsidP="00C660F3">
      <w:pPr>
        <w:pStyle w:val="HTMLPreformatted"/>
      </w:pPr>
      <w:r>
        <w:t>bash</w:t>
      </w:r>
    </w:p>
    <w:p w14:paraId="1CF7B1F2" w14:textId="77777777" w:rsidR="00C660F3" w:rsidRDefault="00C660F3" w:rsidP="00C660F3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72433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B88841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3.4: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6F3F7523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07DAE6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097CA62" w14:textId="77777777" w:rsidR="00C660F3" w:rsidRDefault="00C660F3" w:rsidP="00C660F3">
      <w:pPr>
        <w:pStyle w:val="HTMLPreformatted"/>
      </w:pPr>
      <w:r>
        <w:t>bash</w:t>
      </w:r>
    </w:p>
    <w:p w14:paraId="7A3BD0E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CA8D8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--prune</w:t>
      </w:r>
    </w:p>
    <w:p w14:paraId="6CA3684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remotes:</w:t>
      </w:r>
    </w:p>
    <w:p w14:paraId="53E53507" w14:textId="77777777" w:rsidR="00C660F3" w:rsidRDefault="00C660F3" w:rsidP="00C660F3">
      <w:pPr>
        <w:pStyle w:val="HTMLPreformatted"/>
      </w:pPr>
      <w:r>
        <w:t>bash</w:t>
      </w:r>
    </w:p>
    <w:p w14:paraId="1B302C7B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27237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--all --prune</w:t>
      </w:r>
    </w:p>
    <w:p w14:paraId="5288F36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3.5: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</w:t>
      </w:r>
    </w:p>
    <w:p w14:paraId="6AEDDE4D" w14:textId="77777777" w:rsidR="00C660F3" w:rsidRDefault="00C660F3" w:rsidP="00C660F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"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upstream"):</w:t>
      </w:r>
    </w:p>
    <w:p w14:paraId="427618CC" w14:textId="77777777" w:rsidR="00C660F3" w:rsidRDefault="00C660F3" w:rsidP="00C660F3">
      <w:pPr>
        <w:pStyle w:val="HTMLPreformatted"/>
      </w:pPr>
      <w:r>
        <w:t>bash</w:t>
      </w:r>
    </w:p>
    <w:p w14:paraId="47A2287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F66B31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</w:t>
      </w:r>
    </w:p>
    <w:p w14:paraId="327AFF1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]/[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33999383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pull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merge:</w:t>
      </w:r>
    </w:p>
    <w:p w14:paraId="25BCE73A" w14:textId="77777777" w:rsidR="00C660F3" w:rsidRDefault="00C660F3" w:rsidP="00C660F3">
      <w:pPr>
        <w:pStyle w:val="HTMLPreformatted"/>
      </w:pPr>
      <w:r>
        <w:t>bash</w:t>
      </w:r>
    </w:p>
    <w:p w14:paraId="5AFF5F5B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A043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pull</w:t>
      </w:r>
      <w:proofErr w:type="gramEnd"/>
    </w:p>
    <w:p w14:paraId="3F81A4BA" w14:textId="77777777" w:rsidR="00C660F3" w:rsidRDefault="00C660F3" w:rsidP="00C660F3">
      <w:pPr>
        <w:pStyle w:val="NormalWeb"/>
      </w:pPr>
      <w:proofErr w:type="spellStart"/>
      <w:r>
        <w:t>Lệnh</w:t>
      </w:r>
      <w:proofErr w:type="spellEnd"/>
      <w:r>
        <w:t xml:space="preserve"> pull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--rebase</w:t>
      </w:r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rebase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merge:</w:t>
      </w:r>
    </w:p>
    <w:p w14:paraId="6B99441E" w14:textId="77777777" w:rsidR="00C660F3" w:rsidRDefault="00C660F3" w:rsidP="00C660F3">
      <w:pPr>
        <w:pStyle w:val="HTMLPreformatted"/>
      </w:pPr>
      <w:r>
        <w:t>bash</w:t>
      </w:r>
    </w:p>
    <w:p w14:paraId="71D716D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948F0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pull --rebase [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] [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]</w:t>
      </w:r>
    </w:p>
    <w:p w14:paraId="553FAD53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3.6: ls-remote</w:t>
      </w:r>
    </w:p>
    <w:p w14:paraId="06E92252" w14:textId="77777777" w:rsidR="00C660F3" w:rsidRDefault="00C660F3" w:rsidP="00C660F3">
      <w:pPr>
        <w:pStyle w:val="NormalWeb"/>
      </w:pPr>
      <w:r>
        <w:rPr>
          <w:rStyle w:val="HTMLCode"/>
          <w:rFonts w:eastAsiaTheme="majorEastAsia"/>
        </w:rPr>
        <w:t>git ls-remote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clone/fetch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refs/heads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8D65D1C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refs/tags/v0.1.6</w:t>
      </w:r>
      <w:proofErr w:type="gramStart"/>
      <w:r>
        <w:rPr>
          <w:rStyle w:val="HTMLCode"/>
          <w:rFonts w:eastAsiaTheme="majorEastAsia"/>
        </w:rPr>
        <w:t>^{</w:t>
      </w:r>
      <w:proofErr w:type="gramEnd"/>
      <w:r>
        <w:rPr>
          <w:rStyle w:val="HTMLCode"/>
          <w:rFonts w:eastAsiaTheme="majorEastAsia"/>
        </w:rPr>
        <w:t>}</w:t>
      </w:r>
      <w:r>
        <w:t xml:space="preserve">: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^{}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tag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>).</w:t>
      </w:r>
    </w:p>
    <w:p w14:paraId="12BED34A" w14:textId="77777777" w:rsidR="00C660F3" w:rsidRDefault="00C660F3" w:rsidP="00C660F3">
      <w:pPr>
        <w:pStyle w:val="NormalWeb"/>
      </w:pP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git 2.8 (</w:t>
      </w:r>
      <w:proofErr w:type="spellStart"/>
      <w:r>
        <w:t>tháng</w:t>
      </w:r>
      <w:proofErr w:type="spellEnd"/>
      <w:r>
        <w:t xml:space="preserve"> 3 </w:t>
      </w:r>
      <w:proofErr w:type="spellStart"/>
      <w:r>
        <w:t>năm</w:t>
      </w:r>
      <w:proofErr w:type="spellEnd"/>
      <w:r>
        <w:t xml:space="preserve"> 2016),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3DBC88BD" w14:textId="77777777" w:rsidR="00C660F3" w:rsidRDefault="00C660F3" w:rsidP="00C660F3">
      <w:pPr>
        <w:pStyle w:val="HTMLPreformatted"/>
      </w:pPr>
      <w:r>
        <w:t>bash</w:t>
      </w:r>
    </w:p>
    <w:p w14:paraId="04D67FBF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EF87F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--ref</w:t>
      </w:r>
    </w:p>
    <w:p w14:paraId="074111AA" w14:textId="77777777" w:rsidR="00C660F3" w:rsidRDefault="00C660F3" w:rsidP="00C660F3">
      <w:pPr>
        <w:pStyle w:val="NormalWeb"/>
      </w:pPr>
      <w:proofErr w:type="spellStart"/>
      <w:r>
        <w:lastRenderedPageBreak/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URL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.&lt;</w:t>
      </w:r>
      <w:proofErr w:type="gramEnd"/>
      <w:r>
        <w:rPr>
          <w:rStyle w:val="HTMLCode"/>
          <w:rFonts w:eastAsiaTheme="majorEastAsia"/>
        </w:rPr>
        <w:t>base&gt;.</w:t>
      </w:r>
      <w:proofErr w:type="spellStart"/>
      <w:r>
        <w:rPr>
          <w:rStyle w:val="HTMLCode"/>
          <w:rFonts w:eastAsiaTheme="majorEastAsia"/>
        </w:rPr>
        <w:t>insteadOf</w:t>
      </w:r>
      <w:proofErr w:type="spellEnd"/>
      <w:r>
        <w:t>.</w:t>
      </w:r>
    </w:p>
    <w:p w14:paraId="664F59EF" w14:textId="77777777" w:rsidR="00C660F3" w:rsidRDefault="00C660F3" w:rsidP="00C660F3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https://server.com/user/repo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config </w:t>
      </w:r>
      <w:proofErr w:type="spellStart"/>
      <w:r>
        <w:rPr>
          <w:rStyle w:val="HTMLCode"/>
          <w:rFonts w:eastAsiaTheme="majorEastAsia"/>
        </w:rPr>
        <w:t>url.ssh</w:t>
      </w:r>
      <w:proofErr w:type="spellEnd"/>
      <w:r>
        <w:rPr>
          <w:rStyle w:val="HTMLCode"/>
          <w:rFonts w:eastAsiaTheme="majorEastAsia"/>
        </w:rPr>
        <w:t>:/</w:t>
      </w:r>
      <w:proofErr w:type="gramStart"/>
      <w:r>
        <w:rPr>
          <w:rStyle w:val="HTMLCode"/>
          <w:rFonts w:eastAsiaTheme="majorEastAsia"/>
        </w:rPr>
        <w:t>/git@server.com:.</w:t>
      </w:r>
      <w:proofErr w:type="spellStart"/>
      <w:proofErr w:type="gramEnd"/>
      <w:r>
        <w:rPr>
          <w:rStyle w:val="HTMLCode"/>
          <w:rFonts w:eastAsiaTheme="majorEastAsia"/>
        </w:rPr>
        <w:t>insteadOf</w:t>
      </w:r>
      <w:proofErr w:type="spellEnd"/>
      <w:r>
        <w:rPr>
          <w:rStyle w:val="HTMLCode"/>
          <w:rFonts w:eastAsiaTheme="majorEastAsia"/>
        </w:rPr>
        <w:t xml:space="preserve"> https://server.com/</w:t>
      </w:r>
      <w:r>
        <w:t>:</w:t>
      </w:r>
    </w:p>
    <w:p w14:paraId="0D3A01FD" w14:textId="77777777" w:rsidR="00C660F3" w:rsidRDefault="00C660F3" w:rsidP="00C660F3">
      <w:pPr>
        <w:pStyle w:val="HTMLPreformatted"/>
      </w:pPr>
      <w:r>
        <w:t>bash</w:t>
      </w:r>
    </w:p>
    <w:p w14:paraId="056B0A6D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7B9DF5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ls-remote --get-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</w:t>
      </w:r>
    </w:p>
    <w:p w14:paraId="7F67C03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ssh://git@server.com:user/repo</w:t>
      </w:r>
    </w:p>
    <w:p w14:paraId="4A458300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3.7: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7BF776E" w14:textId="77777777" w:rsidR="00C660F3" w:rsidRDefault="00C660F3" w:rsidP="00C660F3">
      <w:pPr>
        <w:pStyle w:val="HTMLPreformatted"/>
      </w:pPr>
      <w:r>
        <w:t>bash</w:t>
      </w:r>
    </w:p>
    <w:p w14:paraId="3755AE6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10470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add upstream [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-git]</w:t>
      </w:r>
    </w:p>
    <w:p w14:paraId="2482F9A5" w14:textId="77777777" w:rsidR="00C660F3" w:rsidRDefault="00C660F3" w:rsidP="00C660F3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luu</w:t>
      </w:r>
      <w:proofErr w:type="spellEnd"/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tru</w:t>
      </w:r>
      <w:proofErr w:type="spellEnd"/>
      <w:r>
        <w:rPr>
          <w:rStyle w:val="HTMLCode"/>
          <w:rFonts w:eastAsiaTheme="majorEastAsia"/>
        </w:rPr>
        <w:t>-git</w:t>
      </w:r>
      <w:r>
        <w:t xml:space="preserve"> </w:t>
      </w:r>
      <w:proofErr w:type="spellStart"/>
      <w:r>
        <w:t>làm</w:t>
      </w:r>
      <w:proofErr w:type="spellEnd"/>
      <w:r>
        <w:t xml:space="preserve"> remote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upstream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git.</w:t>
      </w:r>
    </w:p>
    <w:p w14:paraId="4FAFF7B2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3.8: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CBE4FD1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1C08CAD6" w14:textId="77777777" w:rsidR="00C660F3" w:rsidRDefault="00C660F3" w:rsidP="00C660F3">
      <w:pPr>
        <w:pStyle w:val="HTMLPreformatted"/>
      </w:pPr>
      <w:r>
        <w:t>bash</w:t>
      </w:r>
    </w:p>
    <w:p w14:paraId="185A3947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5421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AP-57</w:t>
      </w:r>
    </w:p>
    <w:p w14:paraId="2EA35F7E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upstream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4C93408F" w14:textId="77777777" w:rsidR="00C660F3" w:rsidRDefault="00C660F3" w:rsidP="00C660F3">
      <w:pPr>
        <w:pStyle w:val="HTMLPreformatted"/>
      </w:pPr>
      <w:r>
        <w:t>bash</w:t>
      </w:r>
    </w:p>
    <w:p w14:paraId="48209B5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5F4604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--set-upstream origin AP-57</w:t>
      </w:r>
    </w:p>
    <w:p w14:paraId="2B1F41F1" w14:textId="77777777" w:rsidR="00C660F3" w:rsidRDefault="00C660F3" w:rsidP="00C660F3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69317777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3.9: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29C103EC" w14:textId="77777777" w:rsidR="00C660F3" w:rsidRDefault="00C660F3" w:rsidP="00C660F3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xa:</w:t>
      </w:r>
    </w:p>
    <w:p w14:paraId="6CC03997" w14:textId="77777777" w:rsidR="00C660F3" w:rsidRDefault="00C660F3" w:rsidP="00C660F3">
      <w:pPr>
        <w:pStyle w:val="HTMLPreformatted"/>
      </w:pPr>
      <w:r>
        <w:t>bash</w:t>
      </w:r>
    </w:p>
    <w:p w14:paraId="256E534A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7DF40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tên_nhánh</w:t>
      </w:r>
      <w:proofErr w:type="spellEnd"/>
      <w:r>
        <w:rPr>
          <w:rStyle w:val="HTMLCode"/>
          <w:rFonts w:eastAsiaTheme="majorEastAsia"/>
        </w:rPr>
        <w:t>&gt;</w:t>
      </w:r>
    </w:p>
    <w:p w14:paraId="3F08A370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972DE2C" w14:textId="77777777" w:rsidR="00C660F3" w:rsidRDefault="00C660F3" w:rsidP="00C660F3">
      <w:pPr>
        <w:pStyle w:val="HTMLPreformatted"/>
      </w:pPr>
      <w:r>
        <w:t>bash</w:t>
      </w:r>
    </w:p>
    <w:p w14:paraId="56C219B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60A817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master</w:t>
      </w:r>
    </w:p>
    <w:p w14:paraId="6A1D5FC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3.10: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</w:t>
      </w:r>
    </w:p>
    <w:p w14:paraId="03F15FF2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remote rename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5DFA6EED" w14:textId="77777777" w:rsidR="00C660F3" w:rsidRDefault="00C660F3" w:rsidP="00D7785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6B7E53C9" w14:textId="77777777" w:rsidR="00C660F3" w:rsidRDefault="00C660F3" w:rsidP="00D7785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destination</w:t>
      </w:r>
    </w:p>
    <w:p w14:paraId="6861301E" w14:textId="77777777" w:rsidR="00C660F3" w:rsidRDefault="00C660F3" w:rsidP="00C660F3">
      <w:pPr>
        <w:pStyle w:val="NormalWeb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37FD087" w14:textId="77777777" w:rsidR="00C660F3" w:rsidRDefault="00C660F3" w:rsidP="00C660F3">
      <w:pPr>
        <w:pStyle w:val="HTMLPreformatted"/>
      </w:pPr>
      <w:r>
        <w:t>bash</w:t>
      </w:r>
    </w:p>
    <w:p w14:paraId="096FBEE3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FAB70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</w:t>
      </w:r>
    </w:p>
    <w:p w14:paraId="134D242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</w:t>
      </w:r>
    </w:p>
    <w:p w14:paraId="116F8E29" w14:textId="77777777" w:rsidR="00C660F3" w:rsidRDefault="00C660F3" w:rsidP="00C660F3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URL:</w:t>
      </w:r>
    </w:p>
    <w:p w14:paraId="7FAD66A6" w14:textId="77777777" w:rsidR="00C660F3" w:rsidRDefault="00C660F3" w:rsidP="00C660F3">
      <w:pPr>
        <w:pStyle w:val="HTMLPreformatted"/>
      </w:pPr>
      <w:r>
        <w:t>bash</w:t>
      </w:r>
    </w:p>
    <w:p w14:paraId="3A47F181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08BDCC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6B663670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(fetch)</w:t>
      </w:r>
    </w:p>
    <w:p w14:paraId="4B43664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origin https://github.com/username/repo.git (push)</w:t>
      </w:r>
    </w:p>
    <w:p w14:paraId="73B80B9B" w14:textId="77777777" w:rsidR="00C660F3" w:rsidRDefault="00C660F3" w:rsidP="00C660F3">
      <w:pPr>
        <w:pStyle w:val="NormalWeb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remote:</w:t>
      </w:r>
    </w:p>
    <w:p w14:paraId="76A23AA2" w14:textId="77777777" w:rsidR="00C660F3" w:rsidRDefault="00C660F3" w:rsidP="00C660F3">
      <w:pPr>
        <w:pStyle w:val="HTMLPreformatted"/>
      </w:pPr>
      <w:r>
        <w:t>bash</w:t>
      </w:r>
    </w:p>
    <w:p w14:paraId="48B0467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8C5FE8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rename origin destination</w:t>
      </w:r>
    </w:p>
    <w:p w14:paraId="7D4819D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tên</w:t>
      </w:r>
      <w:proofErr w:type="spellEnd"/>
      <w:r>
        <w:rPr>
          <w:rStyle w:val="hljs-comment"/>
        </w:rPr>
        <w:t xml:space="preserve"> remote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'origin' </w:t>
      </w:r>
      <w:proofErr w:type="spellStart"/>
      <w:r>
        <w:rPr>
          <w:rStyle w:val="hljs-comment"/>
        </w:rPr>
        <w:t>thành</w:t>
      </w:r>
      <w:proofErr w:type="spellEnd"/>
      <w:r>
        <w:rPr>
          <w:rStyle w:val="hljs-comment"/>
        </w:rPr>
        <w:t xml:space="preserve"> 'destination'</w:t>
      </w:r>
    </w:p>
    <w:p w14:paraId="5214A07A" w14:textId="77777777" w:rsidR="00C660F3" w:rsidRDefault="00C660F3" w:rsidP="00C660F3">
      <w:pPr>
        <w:pStyle w:val="NormalWeb"/>
      </w:pP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7C5D51E4" w14:textId="77777777" w:rsidR="00C660F3" w:rsidRDefault="00C660F3" w:rsidP="00C660F3">
      <w:pPr>
        <w:pStyle w:val="HTMLPreformatted"/>
      </w:pPr>
      <w:r>
        <w:t>bash</w:t>
      </w:r>
    </w:p>
    <w:p w14:paraId="231B956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3FA11A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-v</w:t>
      </w:r>
    </w:p>
    <w:p w14:paraId="481458F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(fetch)</w:t>
      </w:r>
    </w:p>
    <w:p w14:paraId="4FA67CCF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destination https://github.com/username/repo.git (push)</w:t>
      </w:r>
    </w:p>
    <w:p w14:paraId="410EF30E" w14:textId="77777777" w:rsidR="00C660F3" w:rsidRDefault="00C660F3" w:rsidP="00C660F3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</w:t>
      </w:r>
    </w:p>
    <w:p w14:paraId="758F4277" w14:textId="77777777" w:rsidR="00C660F3" w:rsidRDefault="00C660F3" w:rsidP="00D77854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'</w:t>
      </w:r>
      <w:proofErr w:type="gramStart"/>
      <w:r>
        <w:t>remote.[</w:t>
      </w:r>
      <w:proofErr w:type="spellStart"/>
      <w:proofErr w:type="gramEnd"/>
      <w:r>
        <w:t>tên_cũ</w:t>
      </w:r>
      <w:proofErr w:type="spellEnd"/>
      <w:r>
        <w:t xml:space="preserve">]' </w:t>
      </w:r>
      <w:proofErr w:type="spellStart"/>
      <w:r>
        <w:t>thành</w:t>
      </w:r>
      <w:proofErr w:type="spellEnd"/>
      <w:r>
        <w:t xml:space="preserve"> 'remote.[</w:t>
      </w:r>
      <w:proofErr w:type="spellStart"/>
      <w:r>
        <w:t>tên_mới</w:t>
      </w:r>
      <w:proofErr w:type="spellEnd"/>
      <w:r>
        <w:t>]'</w:t>
      </w:r>
    </w:p>
    <w:p w14:paraId="13F5BC08" w14:textId="77777777" w:rsidR="00C660F3" w:rsidRDefault="00C660F3" w:rsidP="00D77854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remote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53B287E" w14:textId="77777777" w:rsidR="00C660F3" w:rsidRDefault="00C660F3" w:rsidP="00D7785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Remote [</w:t>
      </w:r>
      <w:proofErr w:type="spellStart"/>
      <w:r>
        <w:t>tên_mới</w:t>
      </w:r>
      <w:proofErr w:type="spellEnd"/>
      <w:r>
        <w:t xml:space="preserve">]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598D3C58" w14:textId="77777777" w:rsidR="00C660F3" w:rsidRDefault="00C660F3" w:rsidP="00D77854">
      <w:pPr>
        <w:numPr>
          <w:ilvl w:val="1"/>
          <w:numId w:val="10"/>
        </w:numPr>
        <w:spacing w:before="100" w:beforeAutospacing="1" w:after="100" w:afterAutospacing="1" w:line="240" w:lineRule="auto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14:paraId="1A50DC41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2B1E6CC0" w14:textId="77777777" w:rsidR="00C660F3" w:rsidRDefault="00C660F3" w:rsidP="00C660F3">
      <w:pPr>
        <w:pStyle w:val="NormalWeb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493ED1FF" w14:textId="77777777" w:rsidR="00C660F3" w:rsidRDefault="00C660F3" w:rsidP="00C660F3">
      <w:pPr>
        <w:pStyle w:val="HTMLPreformatted"/>
      </w:pPr>
      <w:r>
        <w:t>bash</w:t>
      </w:r>
    </w:p>
    <w:p w14:paraId="0A0B121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C17F6D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show origin</w:t>
      </w:r>
    </w:p>
    <w:p w14:paraId="4B426398" w14:textId="77777777" w:rsidR="00C660F3" w:rsidRDefault="00C660F3" w:rsidP="00C660F3">
      <w:pPr>
        <w:pStyle w:val="NormalWeb"/>
      </w:pPr>
      <w:proofErr w:type="spellStart"/>
      <w:r>
        <w:t>Chỉ</w:t>
      </w:r>
      <w:proofErr w:type="spellEnd"/>
      <w:r>
        <w:t xml:space="preserve"> in URL </w:t>
      </w:r>
      <w:proofErr w:type="spellStart"/>
      <w:r>
        <w:t>của</w:t>
      </w:r>
      <w:proofErr w:type="spellEnd"/>
      <w:r>
        <w:t xml:space="preserve"> remote:</w:t>
      </w:r>
    </w:p>
    <w:p w14:paraId="4CF3A6BE" w14:textId="77777777" w:rsidR="00C660F3" w:rsidRDefault="00C660F3" w:rsidP="00C660F3">
      <w:pPr>
        <w:pStyle w:val="HTMLPreformatted"/>
      </w:pPr>
      <w:r>
        <w:t>bash</w:t>
      </w:r>
    </w:p>
    <w:p w14:paraId="3A50AFC6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4741639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--get remote.origin.url</w:t>
      </w:r>
    </w:p>
    <w:p w14:paraId="348553A3" w14:textId="77777777" w:rsidR="00C660F3" w:rsidRDefault="00C660F3" w:rsidP="00C660F3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2.7+,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config:</w:t>
      </w:r>
    </w:p>
    <w:p w14:paraId="79E66044" w14:textId="77777777" w:rsidR="00C660F3" w:rsidRDefault="00C660F3" w:rsidP="00C660F3">
      <w:pPr>
        <w:pStyle w:val="HTMLPreformatted"/>
      </w:pPr>
      <w:r>
        <w:t>bash</w:t>
      </w:r>
    </w:p>
    <w:p w14:paraId="1607F88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D73022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3C5E6C4E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3.12: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0D6DD204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491EA996" w14:textId="77777777" w:rsidR="00C660F3" w:rsidRDefault="00C660F3" w:rsidP="00C660F3">
      <w:pPr>
        <w:pStyle w:val="HTMLPreformatted"/>
      </w:pPr>
      <w:r>
        <w:t>bash</w:t>
      </w:r>
    </w:p>
    <w:p w14:paraId="385CB9EE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55C28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6D1420BC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3.13: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3838C3E2" w14:textId="77777777" w:rsidR="00C660F3" w:rsidRDefault="00C660F3" w:rsidP="00C660F3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74BF8B0B" w14:textId="77777777" w:rsidR="00C660F3" w:rsidRDefault="00C660F3" w:rsidP="00C660F3">
      <w:pPr>
        <w:pStyle w:val="HTMLPreformatted"/>
      </w:pPr>
      <w:r>
        <w:t>bash</w:t>
      </w:r>
    </w:p>
    <w:p w14:paraId="73460BF2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4532EE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</w:t>
      </w:r>
      <w:proofErr w:type="spellEnd"/>
      <w:r>
        <w:rPr>
          <w:rStyle w:val="HTMLCode"/>
          <w:rFonts w:eastAsiaTheme="majorEastAsia"/>
        </w:rPr>
        <w:t>&gt;</w:t>
      </w:r>
    </w:p>
    <w:p w14:paraId="36BFC395" w14:textId="77777777" w:rsidR="00C660F3" w:rsidRDefault="00C660F3" w:rsidP="00C660F3">
      <w:pPr>
        <w:pStyle w:val="NormalWeb"/>
      </w:pP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75BEECEA" w14:textId="77777777" w:rsidR="00C660F3" w:rsidRDefault="00C660F3" w:rsidP="00C660F3">
      <w:pPr>
        <w:pStyle w:val="HTMLPreformatted"/>
      </w:pPr>
      <w:r>
        <w:t>bash</w:t>
      </w:r>
    </w:p>
    <w:p w14:paraId="3893B948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37C4C4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get-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origin</w:t>
      </w:r>
    </w:p>
    <w:p w14:paraId="74846339" w14:textId="77777777" w:rsidR="00C660F3" w:rsidRDefault="00C660F3" w:rsidP="00C660F3">
      <w:pPr>
        <w:pStyle w:val="Heading4"/>
      </w:pPr>
      <w:proofErr w:type="spellStart"/>
      <w:r>
        <w:t>Mục</w:t>
      </w:r>
      <w:proofErr w:type="spellEnd"/>
      <w:r>
        <w:t xml:space="preserve"> 3.14: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</w:p>
    <w:p w14:paraId="15DF819D" w14:textId="77777777" w:rsidR="00C660F3" w:rsidRDefault="00C660F3" w:rsidP="00C660F3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A7C19E9" w14:textId="77777777" w:rsidR="00C660F3" w:rsidRDefault="00C660F3" w:rsidP="00C660F3">
      <w:pPr>
        <w:pStyle w:val="HTMLPreformatted"/>
      </w:pPr>
      <w:r>
        <w:t>bash</w:t>
      </w:r>
    </w:p>
    <w:p w14:paraId="45FACA20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28F63B" w14:textId="77777777" w:rsidR="00C660F3" w:rsidRDefault="00C660F3" w:rsidP="00C660F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tên_remote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url_kho_luu_tru_từ_xa</w:t>
      </w:r>
      <w:proofErr w:type="spellEnd"/>
      <w:r>
        <w:rPr>
          <w:rStyle w:val="HTMLCode"/>
          <w:rFonts w:eastAsiaTheme="majorEastAsia"/>
        </w:rPr>
        <w:t>&gt;</w:t>
      </w:r>
    </w:p>
    <w:p w14:paraId="5B7B0FA5" w14:textId="77777777" w:rsidR="00C660F3" w:rsidRDefault="00C660F3" w:rsidP="00C660F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B142175" w14:textId="77777777" w:rsidR="00C660F3" w:rsidRDefault="00C660F3" w:rsidP="00C660F3">
      <w:pPr>
        <w:pStyle w:val="HTMLPreformatted"/>
      </w:pPr>
      <w:r>
        <w:t>bash</w:t>
      </w:r>
    </w:p>
    <w:p w14:paraId="6E544A49" w14:textId="77777777" w:rsidR="00C660F3" w:rsidRDefault="00C660F3" w:rsidP="00C660F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B2C8FB" w14:textId="77777777" w:rsidR="00C660F3" w:rsidRDefault="00C660F3" w:rsidP="00C660F3">
      <w:pPr>
        <w:pStyle w:val="HTMLPreformatted"/>
      </w:pPr>
      <w:r>
        <w:rPr>
          <w:rStyle w:val="HTMLCode"/>
          <w:rFonts w:eastAsiaTheme="majorEastAsia"/>
        </w:rPr>
        <w:t>git remote set-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heroku</w:t>
      </w:r>
      <w:proofErr w:type="spellEnd"/>
      <w:r>
        <w:rPr>
          <w:rStyle w:val="HTMLCode"/>
          <w:rFonts w:eastAsiaTheme="majorEastAsia"/>
        </w:rPr>
        <w:t xml:space="preserve"> https://git.heroku.com/fictional-remote-repository.git</w:t>
      </w:r>
    </w:p>
    <w:p w14:paraId="231FA9CA" w14:textId="77777777" w:rsidR="007C320F" w:rsidRDefault="007C320F" w:rsidP="007C320F">
      <w:pPr>
        <w:pStyle w:val="HTMLPreformatted"/>
        <w:rPr>
          <w:rStyle w:val="HTMLCode"/>
          <w:rFonts w:eastAsiaTheme="majorEastAsia"/>
        </w:rPr>
      </w:pPr>
    </w:p>
    <w:p w14:paraId="56DED463" w14:textId="7544E524" w:rsidR="00C660F3" w:rsidRDefault="00C660F3" w:rsidP="007C320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4B0D338" w14:textId="77777777" w:rsidR="00910DB7" w:rsidRDefault="00910DB7" w:rsidP="00910DB7">
      <w:pPr>
        <w:pStyle w:val="Heading2"/>
        <w:rPr>
          <w:rFonts w:ascii="Times New Roman" w:hAnsi="Times New Roman" w:cs="Times New Roman"/>
          <w:szCs w:val="27"/>
        </w:rPr>
      </w:pPr>
      <w:proofErr w:type="spellStart"/>
      <w:r>
        <w:lastRenderedPageBreak/>
        <w:t>Chương</w:t>
      </w:r>
      <w:proofErr w:type="spellEnd"/>
      <w:r>
        <w:t xml:space="preserve"> 4: Staging (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>)</w:t>
      </w:r>
    </w:p>
    <w:p w14:paraId="0EA3AE9A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4.1: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386DFBF6" w14:textId="77777777" w:rsidR="00910DB7" w:rsidRDefault="00910DB7" w:rsidP="00910DB7">
      <w:pPr>
        <w:pStyle w:val="HTMLPreformatted"/>
      </w:pPr>
      <w:r>
        <w:t>bash</w:t>
      </w:r>
    </w:p>
    <w:p w14:paraId="6E67DC6D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8031D8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-A</w:t>
      </w:r>
    </w:p>
    <w:p w14:paraId="4E04E2D7" w14:textId="77777777" w:rsidR="00910DB7" w:rsidRDefault="00910DB7" w:rsidP="00910DB7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2.0</w:t>
      </w:r>
    </w:p>
    <w:p w14:paraId="2C7F34DD" w14:textId="77777777" w:rsidR="00910DB7" w:rsidRDefault="00910DB7" w:rsidP="00910DB7">
      <w:pPr>
        <w:pStyle w:val="HTMLPreformatted"/>
      </w:pPr>
      <w:r>
        <w:t>bash</w:t>
      </w:r>
    </w:p>
    <w:p w14:paraId="271BC533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68F0D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27ED6F75" w14:textId="77777777" w:rsidR="00910DB7" w:rsidRDefault="00910DB7" w:rsidP="00910DB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2.x, </w:t>
      </w: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  <w:r>
        <w:t xml:space="preserve"> </w:t>
      </w:r>
      <w:proofErr w:type="spellStart"/>
      <w:r>
        <w:t>sẽ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1.x,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--all</w:t>
      </w:r>
      <w:r>
        <w:t xml:space="preserve"> </w:t>
      </w:r>
      <w:proofErr w:type="spellStart"/>
      <w:r>
        <w:t>để</w:t>
      </w:r>
      <w:proofErr w:type="spellEnd"/>
      <w:r>
        <w:t xml:space="preserve"> staging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5AD9AA41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4.2: </w:t>
      </w:r>
      <w:proofErr w:type="spellStart"/>
      <w:r>
        <w:t>Bỏ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6B6555C7" w14:textId="77777777" w:rsidR="00910DB7" w:rsidRDefault="00910DB7" w:rsidP="00910DB7">
      <w:pPr>
        <w:pStyle w:val="HTMLPreformatted"/>
      </w:pPr>
      <w:r>
        <w:t>bash</w:t>
      </w:r>
    </w:p>
    <w:p w14:paraId="2998AF27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84286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&lt;</w:t>
      </w:r>
      <w:proofErr w:type="spellStart"/>
      <w:r>
        <w:rPr>
          <w:rStyle w:val="HTMLCode"/>
          <w:rFonts w:eastAsiaTheme="majorEastAsia"/>
        </w:rPr>
        <w:t>filePath</w:t>
      </w:r>
      <w:proofErr w:type="spellEnd"/>
      <w:r>
        <w:rPr>
          <w:rStyle w:val="HTMLCode"/>
          <w:rFonts w:eastAsiaTheme="majorEastAsia"/>
        </w:rPr>
        <w:t>&gt;</w:t>
      </w:r>
    </w:p>
    <w:p w14:paraId="260E20C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70D3337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"hunks" (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patch:</w:t>
      </w:r>
    </w:p>
    <w:p w14:paraId="2072772F" w14:textId="77777777" w:rsidR="00910DB7" w:rsidRDefault="00910DB7" w:rsidP="00910DB7">
      <w:pPr>
        <w:pStyle w:val="HTMLPreformatted"/>
      </w:pPr>
      <w:r>
        <w:t>bash</w:t>
      </w:r>
    </w:p>
    <w:p w14:paraId="6253145F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41799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</w:t>
      </w:r>
    </w:p>
    <w:p w14:paraId="72E2AA6F" w14:textId="77777777" w:rsidR="00910DB7" w:rsidRDefault="00910DB7" w:rsidP="00910DB7">
      <w:pPr>
        <w:pStyle w:val="NormalWeb"/>
      </w:pPr>
      <w:proofErr w:type="spellStart"/>
      <w:r>
        <w:t>hoặc</w:t>
      </w:r>
      <w:proofErr w:type="spellEnd"/>
    </w:p>
    <w:p w14:paraId="7CB16BF1" w14:textId="77777777" w:rsidR="00910DB7" w:rsidRDefault="00910DB7" w:rsidP="00910DB7">
      <w:pPr>
        <w:pStyle w:val="HTMLPreformatted"/>
      </w:pPr>
      <w:r>
        <w:t>bash</w:t>
      </w:r>
    </w:p>
    <w:p w14:paraId="3D86F410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4DD8DC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--patch</w:t>
      </w:r>
    </w:p>
    <w:p w14:paraId="2E8561F7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4E0C05E4" w14:textId="77777777" w:rsidR="00910DB7" w:rsidRDefault="00910DB7" w:rsidP="00910DB7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hunk:</w:t>
      </w:r>
    </w:p>
    <w:p w14:paraId="3E4AC868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5F709AF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013B587E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</w:t>
      </w:r>
      <w:r>
        <w:t xml:space="preserve"> </w:t>
      </w:r>
      <w:proofErr w:type="spellStart"/>
      <w:r>
        <w:t>thoát</w:t>
      </w:r>
      <w:proofErr w:type="spellEnd"/>
      <w:r>
        <w:t xml:space="preserve">;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5CBE8C0D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</w:t>
      </w:r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50FA3FF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</w:t>
      </w:r>
      <w:r>
        <w:t xml:space="preserve"> </w:t>
      </w:r>
      <w:proofErr w:type="spellStart"/>
      <w:r>
        <w:t>không</w:t>
      </w:r>
      <w:proofErr w:type="spellEnd"/>
      <w:r>
        <w:t xml:space="preserve"> staging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</w:p>
    <w:p w14:paraId="14132157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</w:t>
      </w:r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</w:p>
    <w:p w14:paraId="3CF2C6D2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hunk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regex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48C23351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5D3779C6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J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</w:p>
    <w:p w14:paraId="3447887B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374BB193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K</w:t>
      </w:r>
      <w:r>
        <w:t xml:space="preserve"> </w:t>
      </w:r>
      <w:proofErr w:type="spellStart"/>
      <w:r>
        <w:t>để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hunk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DE8148A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s</w:t>
      </w:r>
      <w:r>
        <w:t xml:space="preserve"> chia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7B68DE8D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</w:t>
      </w:r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hunk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012EC123" w14:textId="77777777" w:rsidR="00910DB7" w:rsidRDefault="00910DB7" w:rsidP="00D7785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?</w:t>
      </w:r>
      <w:r>
        <w:t xml:space="preserve"> in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hunk</w:t>
      </w:r>
    </w:p>
    <w:p w14:paraId="79B3FD34" w14:textId="77777777" w:rsidR="00910DB7" w:rsidRDefault="00910DB7" w:rsidP="00910DB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commit.</w:t>
      </w:r>
    </w:p>
    <w:p w14:paraId="0905BB84" w14:textId="77777777" w:rsidR="00910DB7" w:rsidRDefault="00910DB7" w:rsidP="00910DB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r>
        <w:rPr>
          <w:rStyle w:val="HTMLCode"/>
          <w:rFonts w:eastAsiaTheme="majorEastAsia"/>
        </w:rPr>
        <w:t>git add --interactive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p</w:t>
      </w:r>
      <w:r>
        <w:t>.</w:t>
      </w:r>
    </w:p>
    <w:p w14:paraId="3BF76D2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4.4: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</w:p>
    <w:p w14:paraId="1E224AFB" w14:textId="77777777" w:rsidR="00910DB7" w:rsidRDefault="00910DB7" w:rsidP="00910DB7">
      <w:pPr>
        <w:pStyle w:val="NormalWeb"/>
      </w:pPr>
      <w:r>
        <w:rPr>
          <w:rStyle w:val="HTMLCode"/>
          <w:rFonts w:eastAsiaTheme="majorEastAsia"/>
        </w:rPr>
        <w:t>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--interactive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index,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.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commit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(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gui</w:t>
      </w:r>
      <w:proofErr w:type="spellEnd"/>
      <w:r>
        <w:t xml:space="preserve">)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;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4A3374F" w14:textId="77777777" w:rsidR="00910DB7" w:rsidRDefault="00910DB7" w:rsidP="00910DB7">
      <w:pPr>
        <w:pStyle w:val="NormalWeb"/>
      </w:pPr>
      <w:proofErr w:type="spellStart"/>
      <w:r>
        <w:t>Nó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>:</w:t>
      </w:r>
    </w:p>
    <w:p w14:paraId="248D870D" w14:textId="77777777" w:rsidR="00910DB7" w:rsidRDefault="00910DB7" w:rsidP="00D7785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lộn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482BDC9" w14:textId="77777777" w:rsidR="00910DB7" w:rsidRDefault="00910DB7" w:rsidP="00D7785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nhỏ</w:t>
      </w:r>
      <w:proofErr w:type="spellEnd"/>
      <w:r>
        <w:t xml:space="preserve"> commit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06B7AD7A" w14:textId="77777777" w:rsidR="00910DB7" w:rsidRDefault="00910DB7" w:rsidP="00910DB7">
      <w:pPr>
        <w:pStyle w:val="HTMLPreformatted"/>
      </w:pPr>
      <w:r>
        <w:t>bash</w:t>
      </w:r>
    </w:p>
    <w:p w14:paraId="4F86D28C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482BAA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add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25BFD454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staged     </w:t>
      </w:r>
      <w:proofErr w:type="spellStart"/>
      <w:r>
        <w:rPr>
          <w:rStyle w:val="HTMLCode"/>
          <w:rFonts w:eastAsiaTheme="majorEastAsia"/>
        </w:rPr>
        <w:t>unstaged</w:t>
      </w:r>
      <w:proofErr w:type="spellEnd"/>
      <w:r>
        <w:rPr>
          <w:rStyle w:val="HTMLCode"/>
          <w:rFonts w:eastAsiaTheme="majorEastAsia"/>
        </w:rPr>
        <w:t xml:space="preserve">    path</w:t>
      </w:r>
    </w:p>
    <w:p w14:paraId="4B415D8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unchanged +4/-4    index.js</w:t>
      </w:r>
    </w:p>
    <w:p w14:paraId="25ACF72E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2: +1/-0     nothing   </w:t>
      </w: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</w:p>
    <w:p w14:paraId="779366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*** Commands ***</w:t>
      </w:r>
    </w:p>
    <w:p w14:paraId="6CE207F7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1: status   2: update   3: revert   4: add untracked</w:t>
      </w:r>
    </w:p>
    <w:p w14:paraId="365880D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5: patch    6: diff     7: quit     8: </w:t>
      </w:r>
      <w:r>
        <w:rPr>
          <w:rStyle w:val="hljs-builtin"/>
        </w:rPr>
        <w:t>help</w:t>
      </w:r>
    </w:p>
    <w:p w14:paraId="7C53D0E2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now&gt;</w:t>
      </w:r>
    </w:p>
    <w:p w14:paraId="368155F4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index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:</w:t>
      </w:r>
    </w:p>
    <w:p w14:paraId="1ACB4231" w14:textId="77777777" w:rsidR="00910DB7" w:rsidRDefault="00910DB7" w:rsidP="00D7785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index.js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4 </w:t>
      </w:r>
      <w:proofErr w:type="spellStart"/>
      <w:r>
        <w:t>dòng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"unchanged." Khi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staging, </w:t>
      </w:r>
      <w:proofErr w:type="spellStart"/>
      <w:r>
        <w:t>phần</w:t>
      </w:r>
      <w:proofErr w:type="spellEnd"/>
      <w:r>
        <w:t xml:space="preserve"> +4/-4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staged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"nothing."</w:t>
      </w:r>
    </w:p>
    <w:p w14:paraId="02B70F65" w14:textId="77777777" w:rsidR="00910DB7" w:rsidRDefault="00910DB7" w:rsidP="00D7785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</w:rPr>
        <w:t>package.json</w:t>
      </w:r>
      <w:proofErr w:type="spellEnd"/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staging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"nothing"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unstaged</w:t>
      </w:r>
      <w:proofErr w:type="spellEnd"/>
      <w:r>
        <w:t>.</w:t>
      </w:r>
    </w:p>
    <w:p w14:paraId="43D65502" w14:textId="77777777" w:rsidR="00910DB7" w:rsidRDefault="00910DB7" w:rsidP="00910DB7">
      <w:pPr>
        <w:pStyle w:val="NormalWeb"/>
      </w:pPr>
      <w:proofErr w:type="spellStart"/>
      <w:r>
        <w:t>Nửa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(1-8)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(s, u, r, a, p, d, q, h).</w:t>
      </w:r>
    </w:p>
    <w:p w14:paraId="1087F3DD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status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>.</w:t>
      </w:r>
    </w:p>
    <w:p w14:paraId="4AA3305D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sung.</w:t>
      </w:r>
    </w:p>
    <w:p w14:paraId="718339C5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revert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commit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về</w:t>
      </w:r>
      <w:proofErr w:type="spellEnd"/>
      <w:r>
        <w:t xml:space="preserve"> HEAD.</w:t>
      </w:r>
    </w:p>
    <w:p w14:paraId="524C408A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add untracked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254BF48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patch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thêm</w:t>
      </w:r>
      <w:proofErr w:type="spellEnd"/>
      <w:r>
        <w:t>.</w:t>
      </w:r>
    </w:p>
    <w:p w14:paraId="183AFC22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diff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29E76910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quit</w:t>
      </w:r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DB653F2" w14:textId="77777777" w:rsidR="00910DB7" w:rsidRDefault="00910DB7" w:rsidP="00D77854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help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6BF292E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</w:t>
      </w:r>
    </w:p>
    <w:p w14:paraId="2E9BA161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staging </w:t>
      </w:r>
      <w:proofErr w:type="spellStart"/>
      <w:r>
        <w:t>cho</w:t>
      </w:r>
      <w:proofErr w:type="spellEnd"/>
      <w:r>
        <w:t xml:space="preserve"> commit:</w:t>
      </w:r>
    </w:p>
    <w:p w14:paraId="238ACDA6" w14:textId="77777777" w:rsidR="00910DB7" w:rsidRDefault="00910DB7" w:rsidP="00910DB7">
      <w:pPr>
        <w:pStyle w:val="HTMLPreformatted"/>
      </w:pPr>
      <w:r>
        <w:t>bash</w:t>
      </w:r>
    </w:p>
    <w:p w14:paraId="1F0010C1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8F7F7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--cached</w:t>
      </w:r>
    </w:p>
    <w:p w14:paraId="7C1A2A1B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4.6: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lẻ</w:t>
      </w:r>
      <w:proofErr w:type="spellEnd"/>
    </w:p>
    <w:p w14:paraId="12CE5642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staging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commit, </w:t>
      </w:r>
      <w:proofErr w:type="spellStart"/>
      <w:r>
        <w:t>chạy</w:t>
      </w:r>
      <w:proofErr w:type="spellEnd"/>
      <w:r>
        <w:t>:</w:t>
      </w:r>
    </w:p>
    <w:p w14:paraId="10CFCC9D" w14:textId="77777777" w:rsidR="00910DB7" w:rsidRDefault="00910DB7" w:rsidP="00910DB7">
      <w:pPr>
        <w:pStyle w:val="HTMLPreformatted"/>
      </w:pPr>
      <w:r>
        <w:t>bash</w:t>
      </w:r>
    </w:p>
    <w:p w14:paraId="0EE96414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B0F9DB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&lt;filename&gt;</w:t>
      </w:r>
    </w:p>
    <w:p w14:paraId="626E0EF0" w14:textId="77777777" w:rsidR="00910DB7" w:rsidRDefault="00910DB7" w:rsidP="00910DB7">
      <w:pPr>
        <w:pStyle w:val="Heading4"/>
      </w:pPr>
      <w:proofErr w:type="spellStart"/>
      <w:r>
        <w:t>Mục</w:t>
      </w:r>
      <w:proofErr w:type="spellEnd"/>
      <w:r>
        <w:t xml:space="preserve"> 4.7: Staging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</w:p>
    <w:p w14:paraId="333FF8DC" w14:textId="77777777" w:rsidR="00910DB7" w:rsidRDefault="00910DB7" w:rsidP="00910DB7">
      <w:pPr>
        <w:pStyle w:val="HTMLPreformatted"/>
      </w:pPr>
      <w:r>
        <w:t>bash</w:t>
      </w:r>
    </w:p>
    <w:p w14:paraId="383AEA70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408E59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&lt;filename&gt;</w:t>
      </w:r>
    </w:p>
    <w:p w14:paraId="12A1C700" w14:textId="77777777" w:rsidR="00910DB7" w:rsidRDefault="00910DB7" w:rsidP="00910DB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</w:p>
    <w:p w14:paraId="635BF63B" w14:textId="77777777" w:rsidR="00910DB7" w:rsidRDefault="00910DB7" w:rsidP="00910DB7">
      <w:pPr>
        <w:pStyle w:val="HTMLPreformatted"/>
      </w:pPr>
      <w:r>
        <w:t>bash</w:t>
      </w:r>
    </w:p>
    <w:p w14:paraId="5A022E37" w14:textId="77777777" w:rsidR="00910DB7" w:rsidRDefault="00910DB7" w:rsidP="00910DB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B3ECB1" w14:textId="77777777" w:rsidR="00910DB7" w:rsidRDefault="00910DB7" w:rsidP="00910D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--cached &lt;filename&gt;</w:t>
      </w:r>
    </w:p>
    <w:p w14:paraId="170F70D5" w14:textId="77777777" w:rsidR="00BC17BC" w:rsidRDefault="00BC17BC" w:rsidP="00910DB7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002CF7B2" w14:textId="77777777" w:rsidR="00BC17BC" w:rsidRPr="00BC17BC" w:rsidRDefault="00BC17BC" w:rsidP="00BF792B">
      <w:pPr>
        <w:pStyle w:val="Heading2"/>
        <w:rPr>
          <w:rFonts w:eastAsia="Times New Roman"/>
        </w:rPr>
      </w:pPr>
      <w:r w:rsidRPr="00BC17BC">
        <w:rPr>
          <w:rFonts w:eastAsia="Times New Roman"/>
        </w:rPr>
        <w:lastRenderedPageBreak/>
        <w:t xml:space="preserve">Chapter 5: </w:t>
      </w:r>
      <w:proofErr w:type="spellStart"/>
      <w:r w:rsidRPr="00BC17BC">
        <w:rPr>
          <w:rFonts w:eastAsia="Times New Roman"/>
        </w:rPr>
        <w:t>Bỏ</w:t>
      </w:r>
      <w:proofErr w:type="spellEnd"/>
      <w:r w:rsidRPr="00BC17BC">
        <w:rPr>
          <w:rFonts w:eastAsia="Times New Roman"/>
        </w:rPr>
        <w:t xml:space="preserve"> qua </w:t>
      </w:r>
      <w:proofErr w:type="spellStart"/>
      <w:r w:rsidRPr="00BC17BC">
        <w:rPr>
          <w:rFonts w:eastAsia="Times New Roman"/>
        </w:rPr>
        <w:t>các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và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thư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mục</w:t>
      </w:r>
      <w:proofErr w:type="spellEnd"/>
    </w:p>
    <w:p w14:paraId="582729F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Chủ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này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minh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họa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tránh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muốn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Git.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nhiều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(global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BC17BC">
        <w:rPr>
          <w:rFonts w:ascii="Times New Roman" w:eastAsia="Times New Roman" w:hAnsi="Times New Roman" w:cs="Times New Roman"/>
        </w:rPr>
        <w:t>local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, .git/exclude, git update-index --assume-unchanged,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update-index --skip-tree), </w:t>
      </w:r>
      <w:proofErr w:type="spellStart"/>
      <w:r w:rsidRPr="00BC17BC">
        <w:rPr>
          <w:rFonts w:ascii="Times New Roman" w:eastAsia="Times New Roman" w:hAnsi="Times New Roman" w:cs="Times New Roman"/>
        </w:rPr>
        <w:t>nhưng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hãy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nhớ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rằng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quản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nội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dung,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nghĩa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thực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nội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C17BC">
        <w:rPr>
          <w:rFonts w:ascii="Times New Roman" w:eastAsia="Times New Roman" w:hAnsi="Times New Roman" w:cs="Times New Roman"/>
        </w:rPr>
        <w:t>tức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trống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vì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71822C24" w14:textId="77777777" w:rsidR="00BC17BC" w:rsidRPr="00BC17BC" w:rsidRDefault="00BC17BC" w:rsidP="00BF792B">
      <w:pPr>
        <w:pStyle w:val="Heading3"/>
        <w:rPr>
          <w:rFonts w:eastAsia="Times New Roman"/>
        </w:rPr>
      </w:pPr>
      <w:r w:rsidRPr="00BC17BC">
        <w:rPr>
          <w:rFonts w:eastAsia="Times New Roman"/>
        </w:rPr>
        <w:t xml:space="preserve">Section 5.1: </w:t>
      </w:r>
      <w:proofErr w:type="spellStart"/>
      <w:r w:rsidRPr="00BC17BC">
        <w:rPr>
          <w:rFonts w:eastAsia="Times New Roman"/>
        </w:rPr>
        <w:t>Bỏ</w:t>
      </w:r>
      <w:proofErr w:type="spellEnd"/>
      <w:r w:rsidRPr="00BC17BC">
        <w:rPr>
          <w:rFonts w:eastAsia="Times New Roman"/>
        </w:rPr>
        <w:t xml:space="preserve"> qua </w:t>
      </w:r>
      <w:proofErr w:type="spellStart"/>
      <w:r w:rsidRPr="00BC17BC">
        <w:rPr>
          <w:rFonts w:eastAsia="Times New Roman"/>
        </w:rPr>
        <w:t>các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và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thư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mục</w:t>
      </w:r>
      <w:proofErr w:type="spellEnd"/>
      <w:r w:rsidRPr="00BC17BC">
        <w:rPr>
          <w:rFonts w:eastAsia="Times New Roman"/>
        </w:rPr>
        <w:t xml:space="preserve"> </w:t>
      </w:r>
      <w:proofErr w:type="spellStart"/>
      <w:r w:rsidRPr="00BC17BC">
        <w:rPr>
          <w:rFonts w:eastAsia="Times New Roman"/>
        </w:rPr>
        <w:t>với</w:t>
      </w:r>
      <w:proofErr w:type="spellEnd"/>
      <w:r w:rsidRPr="00BC17BC">
        <w:rPr>
          <w:rFonts w:eastAsia="Times New Roman"/>
        </w:rPr>
        <w:t xml:space="preserve"> </w:t>
      </w:r>
      <w:proofErr w:type="spellStart"/>
      <w:proofErr w:type="gramStart"/>
      <w:r w:rsidRPr="00BC17BC">
        <w:rPr>
          <w:rFonts w:eastAsia="Times New Roman"/>
        </w:rPr>
        <w:t>tệp</w:t>
      </w:r>
      <w:proofErr w:type="spellEnd"/>
      <w:r w:rsidRPr="00BC17BC">
        <w:rPr>
          <w:rFonts w:eastAsia="Times New Roman"/>
        </w:rPr>
        <w:t xml:space="preserve"> .</w:t>
      </w:r>
      <w:proofErr w:type="spellStart"/>
      <w:r w:rsidRPr="00BC17BC">
        <w:rPr>
          <w:rFonts w:eastAsia="Times New Roman"/>
        </w:rPr>
        <w:t>gitignore</w:t>
      </w:r>
      <w:proofErr w:type="spellEnd"/>
      <w:proofErr w:type="gramEnd"/>
    </w:p>
    <w:p w14:paraId="29E464E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khiến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BC17BC">
        <w:rPr>
          <w:rFonts w:ascii="Times New Roman" w:eastAsia="Times New Roman" w:hAnsi="Times New Roman" w:cs="Times New Roman"/>
        </w:rPr>
        <w:t>tức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loại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trừ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chúng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khỏi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việc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—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nhiều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39FED2B2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mềm</w:t>
      </w:r>
      <w:proofErr w:type="spellEnd"/>
      <w:proofErr w:type="gramStart"/>
      <w:r w:rsidRPr="00BC17BC">
        <w:rPr>
          <w:rFonts w:ascii="Times New Roman" w:eastAsia="Times New Roman" w:hAnsi="Times New Roman" w:cs="Times New Roman"/>
        </w:rPr>
        <w:t>,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danh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>/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quá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xây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chạy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bao </w:t>
      </w:r>
      <w:proofErr w:type="spellStart"/>
      <w:r w:rsidRPr="00BC17BC">
        <w:rPr>
          <w:rFonts w:ascii="Times New Roman" w:eastAsia="Times New Roman" w:hAnsi="Times New Roman" w:cs="Times New Roman"/>
        </w:rPr>
        <w:t>gồm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dẫn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đến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7FE5D106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nguyên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thời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nhớ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cache,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mã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dịch</w:t>
      </w:r>
      <w:proofErr w:type="spellEnd"/>
      <w:r w:rsidRPr="00BC17BC">
        <w:rPr>
          <w:rFonts w:ascii="Times New Roman" w:eastAsia="Times New Roman" w:hAnsi="Times New Roman" w:cs="Times New Roman"/>
        </w:rPr>
        <w:t>, v.v.</w:t>
      </w:r>
    </w:p>
    <w:p w14:paraId="2E90D5A2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BC17BC">
        <w:rPr>
          <w:rFonts w:ascii="Times New Roman" w:eastAsia="Times New Roman" w:hAnsi="Times New Roman" w:cs="Times New Roman"/>
        </w:rPr>
        <w:t>sẻ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phát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triển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</w:p>
    <w:p w14:paraId="05606479" w14:textId="77777777" w:rsidR="00BC17BC" w:rsidRPr="00BC17BC" w:rsidRDefault="00BC17BC" w:rsidP="00D7785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chứa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C17BC">
        <w:rPr>
          <w:rFonts w:ascii="Times New Roman" w:eastAsia="Times New Roman" w:hAnsi="Times New Roman" w:cs="Times New Roman"/>
        </w:rPr>
        <w:t>bí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chẳng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mật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khẩu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đăng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nhập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khóa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BC17BC">
        <w:rPr>
          <w:rFonts w:ascii="Times New Roman" w:eastAsia="Times New Roman" w:hAnsi="Times New Roman" w:cs="Times New Roman"/>
        </w:rPr>
        <w:t>xác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thực</w:t>
      </w:r>
      <w:proofErr w:type="spellEnd"/>
    </w:p>
    <w:p w14:paraId="5DFB276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17BC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cao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đệ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Khi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con,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con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0723BC7E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BC17BC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qua, </w:t>
      </w:r>
      <w:proofErr w:type="spellStart"/>
      <w:r w:rsidRPr="00BC17BC">
        <w:rPr>
          <w:rFonts w:ascii="Times New Roman" w:eastAsia="Times New Roman" w:hAnsi="Times New Roman" w:cs="Times New Roman"/>
        </w:rPr>
        <w:t>nó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0102DCFC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</w:p>
    <w:p w14:paraId="65E44D4B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bởi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lệnh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status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diff</w:t>
      </w:r>
    </w:p>
    <w:p w14:paraId="0276145C" w14:textId="77777777" w:rsidR="00BC17BC" w:rsidRPr="00BC17BC" w:rsidRDefault="00BC17BC" w:rsidP="00D7785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lệnh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add -A</w:t>
      </w:r>
    </w:p>
    <w:p w14:paraId="06F7D1C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trường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hợp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phổ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hãy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cẩn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thận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vào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Git.</w:t>
      </w:r>
    </w:p>
    <w:p w14:paraId="6C36CC2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0D41F7DB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Dưới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chung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dựa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mẫu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glob:</w:t>
      </w:r>
    </w:p>
    <w:p w14:paraId="36CE4A1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less</w:t>
      </w:r>
    </w:p>
    <w:p w14:paraId="22FC999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4F9DE64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bắt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đầu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bằng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`#`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thích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7987EF2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'</w:t>
      </w:r>
    </w:p>
    <w:p w14:paraId="304AF07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</w:p>
    <w:p w14:paraId="45F8DEE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thích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cùng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!</w:t>
      </w:r>
    </w:p>
    <w:p w14:paraId="778B0DB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Dòng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not a comment'</w:t>
      </w:r>
    </w:p>
    <w:p w14:paraId="2C9922BB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not a comment</w:t>
      </w:r>
    </w:p>
    <w:p w14:paraId="09D63B4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đầy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đủ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AACB00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gốc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con.</w:t>
      </w:r>
    </w:p>
    <w:p w14:paraId="4DE95D2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Tức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otherfile.ext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0CA7509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otherdir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file.ext</w:t>
      </w:r>
      <w:proofErr w:type="spellEnd"/>
    </w:p>
    <w:p w14:paraId="09CBD69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otherfile.ext</w:t>
      </w:r>
      <w:proofErr w:type="spellEnd"/>
    </w:p>
    <w:p w14:paraId="6BF47D5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1D78DFE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dung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qua.</w:t>
      </w:r>
    </w:p>
    <w:p w14:paraId="41315EA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bin/</w:t>
      </w:r>
    </w:p>
    <w:p w14:paraId="1E08208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gen/</w:t>
      </w:r>
    </w:p>
    <w:p w14:paraId="38D5A7C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Mẫu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glob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đường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dẫn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793307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dưới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đây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build/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Build/</w:t>
      </w:r>
    </w:p>
    <w:p w14:paraId="64B86DD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]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uild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25B057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cuối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khớp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hoặc</w:t>
      </w:r>
      <w:proofErr w:type="spellEnd"/>
    </w:p>
    <w:p w14:paraId="48ED3B5C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vậy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`gen`</w:t>
      </w:r>
    </w:p>
    <w:p w14:paraId="500B1AC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`gen`,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cũng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nội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dung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</w:p>
    <w:p w14:paraId="5510174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bin</w:t>
      </w:r>
    </w:p>
    <w:p w14:paraId="6559820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</w:t>
      </w:r>
    </w:p>
    <w:p w14:paraId="35DDA60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theo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</w:p>
    <w:p w14:paraId="1337147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</w:p>
    <w:p w14:paraId="4318DC5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2BCAD26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1EF65B2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*.class</w:t>
      </w:r>
    </w:p>
    <w:p w14:paraId="6C131D8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kết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hai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hình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thức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phần</w:t>
      </w:r>
      <w:proofErr w:type="spellEnd"/>
    </w:p>
    <w:p w14:paraId="3460159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mở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rộng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.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sau</w:t>
      </w:r>
      <w:proofErr w:type="spellEnd"/>
    </w:p>
    <w:p w14:paraId="6529040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thừa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chung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nghĩa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18BF63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java/*.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2171002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gen/*.class</w:t>
      </w:r>
    </w:p>
    <w:p w14:paraId="0720D615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chỉ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cao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</w:p>
    <w:p w14:paraId="11C1904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con,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`/`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tắc</w:t>
      </w:r>
      <w:proofErr w:type="spellEnd"/>
    </w:p>
    <w:p w14:paraId="49C9244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/*.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</w:p>
    <w:p w14:paraId="44807C0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/*.class</w:t>
      </w:r>
    </w:p>
    <w:p w14:paraId="1022C4A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</w:p>
    <w:p w14:paraId="20DFFA2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sâu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**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</w:p>
    <w:p w14:paraId="4B8CE48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Đừng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quên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cuối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,</w:t>
      </w:r>
    </w:p>
    <w:p w14:paraId="77276BD3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Nếu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3E606F9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**/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4A6E4E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61A75577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6B86AC3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288AA39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69B27C0B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</w:p>
    <w:p w14:paraId="7F4DA7E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</w:p>
    <w:p w14:paraId="613051E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số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lượng</w:t>
      </w:r>
      <w:proofErr w:type="spellEnd"/>
    </w:p>
    <w:p w14:paraId="15C372F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**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giữa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</w:p>
    <w:p w14:paraId="061E82B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/**/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5B8877AC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Điều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này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1D63E43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C37E17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DirectoryQ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26D04108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DirectoryQ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DirectoryW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DirectoryB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/</w:t>
      </w:r>
    </w:p>
    <w:p w14:paraId="1E5BA45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tập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diện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thấy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ở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3CBCDF5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Một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'*'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duy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mọi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thứ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thư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bao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gồm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proofErr w:type="gram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của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bạn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34D20EB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cụ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diện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hãy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phủ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định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>.</w:t>
      </w:r>
    </w:p>
    <w:p w14:paraId="798B35BA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Vì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vậy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chúng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được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loại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khỏi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danh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qua:</w:t>
      </w:r>
    </w:p>
    <w:p w14:paraId="6C992A10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C17BC">
        <w:rPr>
          <w:rFonts w:ascii="Courier New" w:eastAsia="Times New Roman" w:hAnsi="Courier New" w:cs="Courier New"/>
          <w:sz w:val="20"/>
          <w:szCs w:val="20"/>
        </w:rPr>
        <w:t>!.</w:t>
      </w:r>
      <w:proofErr w:type="spellStart"/>
      <w:proofErr w:type="gramEnd"/>
      <w:r w:rsidRPr="00BC17BC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</w:p>
    <w:p w14:paraId="4AEF8DA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Sử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dụng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backslash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làm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ký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tự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thoát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để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có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dấu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thăng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(#)</w:t>
      </w:r>
    </w:p>
    <w:p w14:paraId="6319A0B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# (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hỗ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từ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phiên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bản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1.6.2.1)</w:t>
      </w:r>
    </w:p>
    <w:p w14:paraId="6937B25F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\#*#</w:t>
      </w:r>
    </w:p>
    <w:p w14:paraId="18C2C63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Hầu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tiêu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chuẩn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trên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ngôn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nhau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vì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vậy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bắt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mẫu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kê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ngôn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ngữ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sao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chép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hoặc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chỉnh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Ngoài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ra, </w:t>
      </w:r>
      <w:proofErr w:type="spellStart"/>
      <w:r w:rsidRPr="00BC17BC">
        <w:rPr>
          <w:rFonts w:ascii="Times New Roman" w:eastAsia="Times New Roman" w:hAnsi="Times New Roman" w:cs="Times New Roman"/>
        </w:rPr>
        <w:t>đối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cân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nhắc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động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tạo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khởi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trực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tuyến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033A4449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dạng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</w:p>
    <w:p w14:paraId="6D5A4902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proofErr w:type="gram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định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như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BC17BC">
        <w:rPr>
          <w:rFonts w:ascii="Times New Roman" w:eastAsia="Times New Roman" w:hAnsi="Times New Roman" w:cs="Times New Roman"/>
        </w:rPr>
        <w:t>Nếu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muốn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commit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qua, </w:t>
      </w:r>
      <w:proofErr w:type="spellStart"/>
      <w:r w:rsidRPr="00BC17BC">
        <w:rPr>
          <w:rFonts w:ascii="Times New Roman" w:eastAsia="Times New Roman" w:hAnsi="Times New Roman" w:cs="Times New Roman"/>
        </w:rPr>
        <w:t>đây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số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tùy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chọn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3BAFBD2D" w14:textId="77777777" w:rsidR="00BC17BC" w:rsidRPr="00BC17BC" w:rsidRDefault="00BC17BC" w:rsidP="00D77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lastRenderedPageBreak/>
        <w:t>Chỉnh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.git</w:t>
      </w:r>
      <w:proofErr w:type="gramEnd"/>
      <w:r w:rsidRPr="00BC17BC">
        <w:rPr>
          <w:rFonts w:ascii="Times New Roman" w:eastAsia="Times New Roman" w:hAnsi="Times New Roman" w:cs="Times New Roman"/>
        </w:rPr>
        <w:t>/info/exclude (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cùng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cú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.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).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phạm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trong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>;</w:t>
      </w:r>
    </w:p>
    <w:p w14:paraId="5FF94408" w14:textId="77777777" w:rsidR="00BC17BC" w:rsidRPr="00BC17BC" w:rsidRDefault="00BC17BC" w:rsidP="00D7785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Thiết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lập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một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gitignore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sẽ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áp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quy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tắc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tất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trữ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của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78B3DB31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Ngoài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ra, </w:t>
      </w: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cục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bộ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đối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với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đã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mà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thay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đổi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cấu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hình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toàn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cầu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bằng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cách</w:t>
      </w:r>
      <w:proofErr w:type="spellEnd"/>
      <w:r w:rsidRPr="00BC17BC">
        <w:rPr>
          <w:rFonts w:ascii="Times New Roman" w:eastAsia="Times New Roman" w:hAnsi="Times New Roman" w:cs="Times New Roman"/>
        </w:rPr>
        <w:t>:</w:t>
      </w:r>
    </w:p>
    <w:p w14:paraId="26ECE369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less</w:t>
      </w:r>
    </w:p>
    <w:p w14:paraId="68DCE951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7DEFAEC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update-index --skip-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worktree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[&lt;file&gt;...]: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cục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bộ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nhỏ</w:t>
      </w:r>
      <w:proofErr w:type="spellEnd"/>
    </w:p>
    <w:p w14:paraId="6F10E6C6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git update-index --assume-unchanged [&lt;file&gt;...]: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đối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sẵn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sàng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cho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sản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xuất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không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thay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đổi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upstream</w:t>
      </w:r>
    </w:p>
    <w:p w14:paraId="76723C14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về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sự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khác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biệt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giữa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cờ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này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và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update-index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tùy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chọn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1777B8BD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</w:t>
      </w:r>
    </w:p>
    <w:p w14:paraId="66F6ECAC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Bạn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có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clean -X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qua:</w:t>
      </w:r>
    </w:p>
    <w:p w14:paraId="29E25D4D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14:paraId="6C220C24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 xml:space="preserve">Sao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chép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mã</w:t>
      </w:r>
      <w:proofErr w:type="spellEnd"/>
    </w:p>
    <w:p w14:paraId="7138B19E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clean 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hiển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danh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sách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bỏ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qua</w:t>
      </w:r>
    </w:p>
    <w:p w14:paraId="2702F402" w14:textId="77777777" w:rsidR="00BC17BC" w:rsidRPr="00BC17BC" w:rsidRDefault="00BC17BC" w:rsidP="00BC17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C17BC">
        <w:rPr>
          <w:rFonts w:ascii="Courier New" w:eastAsia="Times New Roman" w:hAnsi="Courier New" w:cs="Courier New"/>
          <w:sz w:val="20"/>
          <w:szCs w:val="20"/>
        </w:rPr>
        <w:t>git clean -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Xf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#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xóa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các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tệp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hiển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thị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trước</w:t>
      </w:r>
      <w:proofErr w:type="spellEnd"/>
      <w:r w:rsidRPr="00BC17B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C17BC">
        <w:rPr>
          <w:rFonts w:ascii="Courier New" w:eastAsia="Times New Roman" w:hAnsi="Courier New" w:cs="Courier New"/>
          <w:sz w:val="20"/>
          <w:szCs w:val="20"/>
        </w:rPr>
        <w:t>đó</w:t>
      </w:r>
      <w:proofErr w:type="spellEnd"/>
    </w:p>
    <w:p w14:paraId="3757C313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Lưu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ý: -X (</w:t>
      </w:r>
      <w:proofErr w:type="spellStart"/>
      <w:r w:rsidRPr="00BC17BC">
        <w:rPr>
          <w:rFonts w:ascii="Times New Roman" w:eastAsia="Times New Roman" w:hAnsi="Times New Roman" w:cs="Times New Roman"/>
        </w:rPr>
        <w:t>chữ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BC17BC">
        <w:rPr>
          <w:rFonts w:ascii="Times New Roman" w:eastAsia="Times New Roman" w:hAnsi="Times New Roman" w:cs="Times New Roman"/>
        </w:rPr>
        <w:t>hoa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chỉ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dọn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dẹp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bị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bỏ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qua. </w:t>
      </w:r>
      <w:proofErr w:type="spellStart"/>
      <w:r w:rsidRPr="00BC17BC">
        <w:rPr>
          <w:rFonts w:ascii="Times New Roman" w:eastAsia="Times New Roman" w:hAnsi="Times New Roman" w:cs="Times New Roman"/>
        </w:rPr>
        <w:t>Sử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dụng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-x (</w:t>
      </w:r>
      <w:proofErr w:type="spellStart"/>
      <w:r w:rsidRPr="00BC17BC">
        <w:rPr>
          <w:rFonts w:ascii="Times New Roman" w:eastAsia="Times New Roman" w:hAnsi="Times New Roman" w:cs="Times New Roman"/>
        </w:rPr>
        <w:t>không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in </w:t>
      </w:r>
      <w:proofErr w:type="spellStart"/>
      <w:r w:rsidRPr="00BC17BC">
        <w:rPr>
          <w:rFonts w:ascii="Times New Roman" w:eastAsia="Times New Roman" w:hAnsi="Times New Roman" w:cs="Times New Roman"/>
        </w:rPr>
        <w:t>hoa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cũng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xóa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các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tệp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chưa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được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theo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dõi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3CE37B48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clean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7DFD48A7" w14:textId="77777777" w:rsidR="00BC17BC" w:rsidRPr="00BC17BC" w:rsidRDefault="00BC17BC" w:rsidP="00BC17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BC17BC">
        <w:rPr>
          <w:rFonts w:ascii="Times New Roman" w:eastAsia="Times New Roman" w:hAnsi="Times New Roman" w:cs="Times New Roman"/>
        </w:rPr>
        <w:t>Xem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tài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liệu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Git </w:t>
      </w:r>
      <w:proofErr w:type="spellStart"/>
      <w:r w:rsidRPr="00BC17BC">
        <w:rPr>
          <w:rFonts w:ascii="Times New Roman" w:eastAsia="Times New Roman" w:hAnsi="Times New Roman" w:cs="Times New Roman"/>
        </w:rPr>
        <w:t>để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biết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C17BC">
        <w:rPr>
          <w:rFonts w:ascii="Times New Roman" w:eastAsia="Times New Roman" w:hAnsi="Times New Roman" w:cs="Times New Roman"/>
        </w:rPr>
        <w:t>thêm</w:t>
      </w:r>
      <w:proofErr w:type="spellEnd"/>
      <w:r w:rsidRPr="00BC17BC">
        <w:rPr>
          <w:rFonts w:ascii="Times New Roman" w:eastAsia="Times New Roman" w:hAnsi="Times New Roman" w:cs="Times New Roman"/>
        </w:rPr>
        <w:t xml:space="preserve"> chi </w:t>
      </w:r>
      <w:proofErr w:type="spellStart"/>
      <w:r w:rsidRPr="00BC17BC">
        <w:rPr>
          <w:rFonts w:ascii="Times New Roman" w:eastAsia="Times New Roman" w:hAnsi="Times New Roman" w:cs="Times New Roman"/>
        </w:rPr>
        <w:t>tiết</w:t>
      </w:r>
      <w:proofErr w:type="spellEnd"/>
      <w:r w:rsidRPr="00BC17BC">
        <w:rPr>
          <w:rFonts w:ascii="Times New Roman" w:eastAsia="Times New Roman" w:hAnsi="Times New Roman" w:cs="Times New Roman"/>
        </w:rPr>
        <w:t>.</w:t>
      </w:r>
    </w:p>
    <w:p w14:paraId="2AEE42DA" w14:textId="77777777" w:rsidR="001D2338" w:rsidRDefault="001D2338" w:rsidP="001D2338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hay </w:t>
      </w:r>
      <w:proofErr w:type="spellStart"/>
      <w:r>
        <w:t>không</w:t>
      </w:r>
      <w:proofErr w:type="spellEnd"/>
    </w:p>
    <w:p w14:paraId="118771B3" w14:textId="77777777" w:rsidR="001D2338" w:rsidRDefault="001D2338" w:rsidP="001D2338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421A4F7" w14:textId="77777777" w:rsidR="001D2338" w:rsidRDefault="001D2338" w:rsidP="001D2338">
      <w:pPr>
        <w:pStyle w:val="HTMLPreformatted"/>
      </w:pPr>
      <w:r>
        <w:t>bash</w:t>
      </w:r>
    </w:p>
    <w:p w14:paraId="69C24F66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6CFAA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  <w:rFonts w:eastAsiaTheme="majorEastAsia"/>
        </w:rPr>
        <w:t>cat</w:t>
      </w:r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5D9E45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*.o</w:t>
      </w:r>
      <w:proofErr w:type="gramEnd"/>
    </w:p>
    <w:p w14:paraId="631AA6FD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check-ignore </w:t>
      </w: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  <w:r>
        <w:rPr>
          <w:rStyle w:val="HTMLCode"/>
          <w:rFonts w:eastAsiaTheme="majorEastAsia"/>
        </w:rPr>
        <w:t xml:space="preserve"> Readme.md</w:t>
      </w:r>
    </w:p>
    <w:p w14:paraId="108524A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</w:p>
    <w:p w14:paraId="5EDB23D5" w14:textId="77777777" w:rsidR="001D2338" w:rsidRDefault="001D2338" w:rsidP="001D2338">
      <w:pPr>
        <w:pStyle w:val="NormalWeb"/>
      </w:pPr>
      <w:r>
        <w:t xml:space="preserve">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gramStart"/>
      <w:r>
        <w:rPr>
          <w:rStyle w:val="HTMLCode"/>
          <w:rFonts w:eastAsiaTheme="majorEastAsia"/>
        </w:rPr>
        <w:t>*.o</w:t>
      </w:r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r>
        <w:rPr>
          <w:rStyle w:val="HTMLCode"/>
          <w:rFonts w:eastAsiaTheme="majorEastAsia"/>
        </w:rPr>
        <w:t>Readme.md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>.</w:t>
      </w:r>
    </w:p>
    <w:p w14:paraId="17FA7913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check-ignore</w:t>
      </w:r>
      <w:r>
        <w:t>:</w:t>
      </w:r>
    </w:p>
    <w:p w14:paraId="7F038772" w14:textId="77777777" w:rsidR="001D2338" w:rsidRDefault="001D2338" w:rsidP="001D2338">
      <w:pPr>
        <w:pStyle w:val="HTMLPreformatted"/>
      </w:pPr>
      <w:r>
        <w:t>bash</w:t>
      </w:r>
    </w:p>
    <w:p w14:paraId="45700D6F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C0404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check-ignore -v </w:t>
      </w:r>
      <w:proofErr w:type="spellStart"/>
      <w:proofErr w:type="gramStart"/>
      <w:r>
        <w:rPr>
          <w:rStyle w:val="HTMLCode"/>
          <w:rFonts w:eastAsiaTheme="majorEastAsia"/>
        </w:rPr>
        <w:t>example.o</w:t>
      </w:r>
      <w:proofErr w:type="spellEnd"/>
      <w:proofErr w:type="gramEnd"/>
      <w:r>
        <w:rPr>
          <w:rStyle w:val="HTMLCode"/>
          <w:rFonts w:eastAsiaTheme="majorEastAsia"/>
        </w:rPr>
        <w:t xml:space="preserve"> Readme.md</w:t>
      </w:r>
    </w:p>
    <w:p w14:paraId="486DCACA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.gitignore</w:t>
      </w:r>
      <w:proofErr w:type="gramEnd"/>
      <w:r>
        <w:rPr>
          <w:rStyle w:val="HTMLCode"/>
          <w:rFonts w:eastAsiaTheme="majorEastAsia"/>
        </w:rPr>
        <w:t xml:space="preserve">:1:*.o </w:t>
      </w:r>
      <w:proofErr w:type="spellStart"/>
      <w:r>
        <w:rPr>
          <w:rStyle w:val="HTMLCode"/>
          <w:rFonts w:eastAsiaTheme="majorEastAsia"/>
        </w:rPr>
        <w:t>example.o</w:t>
      </w:r>
      <w:proofErr w:type="spellEnd"/>
    </w:p>
    <w:p w14:paraId="370984D2" w14:textId="77777777" w:rsidR="001D2338" w:rsidRDefault="001D2338" w:rsidP="001D2338">
      <w:pPr>
        <w:pStyle w:val="NormalWeb"/>
      </w:pPr>
      <w:proofErr w:type="spellStart"/>
      <w:r>
        <w:lastRenderedPageBreak/>
        <w:t>Từ</w:t>
      </w:r>
      <w:proofErr w:type="spellEnd"/>
      <w:r>
        <w:t xml:space="preserve"> Git 1.7.6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 --ignored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Finding files ignored </w:t>
      </w:r>
      <w:proofErr w:type="gramStart"/>
      <w:r>
        <w:t>by .</w:t>
      </w:r>
      <w:proofErr w:type="spellStart"/>
      <w:r>
        <w:t>gitignore</w:t>
      </w:r>
      <w:proofErr w:type="spellEnd"/>
      <w:proofErr w:type="gramEnd"/>
      <w:r>
        <w:t>.</w:t>
      </w:r>
    </w:p>
    <w:p w14:paraId="0339332D" w14:textId="77777777" w:rsidR="001D2338" w:rsidRDefault="001D2338" w:rsidP="001D2338">
      <w:pPr>
        <w:pStyle w:val="Heading3"/>
      </w:pPr>
      <w:r>
        <w:t xml:space="preserve">Section 5.3: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446CF261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(!)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229B5373" w14:textId="77777777" w:rsidR="001D2338" w:rsidRDefault="001D2338" w:rsidP="001D2338">
      <w:pPr>
        <w:pStyle w:val="HTMLPreformatted"/>
      </w:pPr>
      <w:r>
        <w:t>plaintext</w:t>
      </w:r>
    </w:p>
    <w:p w14:paraId="3BDD35F3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6B769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*.txt</w:t>
      </w:r>
    </w:p>
    <w:p w14:paraId="25B0FAA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!important.txt</w:t>
      </w:r>
      <w:proofErr w:type="gramEnd"/>
    </w:p>
    <w:p w14:paraId="118CF8A5" w14:textId="77777777" w:rsidR="001D2338" w:rsidRDefault="001D2338" w:rsidP="001D2338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important.txt</w:t>
      </w:r>
      <w:r>
        <w:t>.</w:t>
      </w:r>
    </w:p>
    <w:p w14:paraId="682B7DD9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:</w:t>
      </w:r>
    </w:p>
    <w:p w14:paraId="6787D89A" w14:textId="77777777" w:rsidR="001D2338" w:rsidRDefault="001D2338" w:rsidP="001D2338">
      <w:pPr>
        <w:pStyle w:val="HTMLPreformatted"/>
      </w:pPr>
      <w:r>
        <w:t>plaintext</w:t>
      </w:r>
    </w:p>
    <w:p w14:paraId="618D85ED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D57CA3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</w:t>
      </w:r>
    </w:p>
    <w:p w14:paraId="7BF54FC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!folder/*.txt</w:t>
      </w:r>
      <w:proofErr w:type="gramEnd"/>
    </w:p>
    <w:p w14:paraId="0D02A784" w14:textId="77777777" w:rsidR="001D2338" w:rsidRDefault="001D2338" w:rsidP="001D2338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qua.</w:t>
      </w:r>
    </w:p>
    <w:p w14:paraId="39E1302C" w14:textId="77777777" w:rsidR="001D2338" w:rsidRDefault="001D2338" w:rsidP="001D2338">
      <w:pPr>
        <w:pStyle w:val="NormalWeb"/>
      </w:pPr>
      <w:proofErr w:type="spellStart"/>
      <w:r>
        <w:t>Cách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*</w:t>
      </w:r>
      <w:r>
        <w:t xml:space="preserve">,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F01CAD3" w14:textId="77777777" w:rsidR="001D2338" w:rsidRDefault="001D2338" w:rsidP="001D2338">
      <w:pPr>
        <w:pStyle w:val="HTMLPreformatted"/>
      </w:pPr>
      <w:r>
        <w:t>plaintext</w:t>
      </w:r>
    </w:p>
    <w:p w14:paraId="52CEB507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03A61B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</w:t>
      </w:r>
      <w:proofErr w:type="gramEnd"/>
      <w:r>
        <w:rPr>
          <w:rStyle w:val="HTMLCode"/>
          <w:rFonts w:eastAsiaTheme="majorEastAsia"/>
        </w:rPr>
        <w:t>/</w:t>
      </w:r>
    </w:p>
    <w:p w14:paraId="2A084E7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folder/*</w:t>
      </w:r>
    </w:p>
    <w:p w14:paraId="1BB74AA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!folder/*.txt</w:t>
      </w:r>
      <w:proofErr w:type="gramEnd"/>
    </w:p>
    <w:p w14:paraId="61B8BD11" w14:textId="77777777" w:rsidR="001D2338" w:rsidRDefault="001D2338" w:rsidP="001D2338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than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r>
        <w:rPr>
          <w:rStyle w:val="HTMLCode"/>
          <w:rFonts w:eastAsiaTheme="majorEastAsia"/>
        </w:rPr>
        <w:t>\</w:t>
      </w:r>
      <w:r>
        <w:t>:</w:t>
      </w:r>
    </w:p>
    <w:p w14:paraId="073A1670" w14:textId="77777777" w:rsidR="001D2338" w:rsidRDefault="001D2338" w:rsidP="001D2338">
      <w:pPr>
        <w:pStyle w:val="HTMLPreformatted"/>
      </w:pPr>
      <w:r>
        <w:t>plaintext</w:t>
      </w:r>
    </w:p>
    <w:p w14:paraId="5A7B7152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B73E31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!!</w:t>
      </w:r>
      <w:proofErr w:type="spellStart"/>
      <w:r>
        <w:rPr>
          <w:rStyle w:val="HTMLCode"/>
          <w:rFonts w:eastAsiaTheme="majorEastAsia"/>
        </w:rPr>
        <w:t>includethis</w:t>
      </w:r>
      <w:proofErr w:type="spellEnd"/>
    </w:p>
    <w:p w14:paraId="2CD9AAC1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\!</w:t>
      </w:r>
      <w:proofErr w:type="spellStart"/>
      <w:r>
        <w:rPr>
          <w:rStyle w:val="HTMLCode"/>
          <w:rFonts w:eastAsiaTheme="majorEastAsia"/>
        </w:rPr>
        <w:t>excludethis</w:t>
      </w:r>
      <w:proofErr w:type="spellEnd"/>
      <w:proofErr w:type="gramEnd"/>
    </w:p>
    <w:p w14:paraId="3578767F" w14:textId="77777777" w:rsidR="001D2338" w:rsidRDefault="001D2338" w:rsidP="001D2338">
      <w:pPr>
        <w:pStyle w:val="Heading3"/>
      </w:pPr>
      <w:r>
        <w:t xml:space="preserve">Section 5.4: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966AB71" w14:textId="77777777" w:rsidR="001D2338" w:rsidRDefault="001D2338" w:rsidP="001D2338">
      <w:pPr>
        <w:pStyle w:val="NormalWeb"/>
      </w:pPr>
      <w:proofErr w:type="spellStart"/>
      <w:r>
        <w:t>Để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terminal </w:t>
      </w:r>
      <w:proofErr w:type="spellStart"/>
      <w:r>
        <w:t>hoặc</w:t>
      </w:r>
      <w:proofErr w:type="spellEnd"/>
      <w:r>
        <w:t xml:space="preserve"> command prompt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2CC0EEE" w14:textId="77777777" w:rsidR="001D2338" w:rsidRDefault="001D2338" w:rsidP="001D2338">
      <w:pPr>
        <w:pStyle w:val="HTMLPreformatted"/>
      </w:pPr>
      <w:r>
        <w:t>bash</w:t>
      </w:r>
    </w:p>
    <w:p w14:paraId="09658420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8A73E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core.excludesfile</w:t>
      </w:r>
      <w:proofErr w:type="spellEnd"/>
      <w:proofErr w:type="gram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Path_To_Global_gitignore_file</w:t>
      </w:r>
      <w:proofErr w:type="spellEnd"/>
      <w:r>
        <w:rPr>
          <w:rStyle w:val="HTMLCode"/>
          <w:rFonts w:eastAsiaTheme="majorEastAsia"/>
        </w:rPr>
        <w:t>&gt;</w:t>
      </w:r>
    </w:p>
    <w:p w14:paraId="588E1CB2" w14:textId="77777777" w:rsidR="001D2338" w:rsidRDefault="001D2338" w:rsidP="001D2338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EEFAB15" w14:textId="77777777" w:rsidR="001D2338" w:rsidRDefault="001D2338" w:rsidP="00D778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(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).</w:t>
      </w:r>
    </w:p>
    <w:p w14:paraId="2B833D57" w14:textId="77777777" w:rsidR="001D2338" w:rsidRDefault="001D2338" w:rsidP="00D77854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clone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64D4FDFB" w14:textId="77777777" w:rsidR="001D2338" w:rsidRDefault="001D2338" w:rsidP="001D2338">
      <w:pPr>
        <w:pStyle w:val="NormalWeb"/>
      </w:pP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OSX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DS_Store</w:t>
      </w:r>
      <w:proofErr w:type="spellEnd"/>
      <w:r>
        <w:t xml:space="preserve">, Windows </w:t>
      </w:r>
      <w:proofErr w:type="spellStart"/>
      <w:r>
        <w:rPr>
          <w:rStyle w:val="HTMLCode"/>
          <w:rFonts w:eastAsiaTheme="majorEastAsia"/>
        </w:rPr>
        <w:t>Thumbs.db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Vim </w:t>
      </w: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ext</w:t>
      </w:r>
      <w:proofErr w:type="spellEnd"/>
      <w:r>
        <w:rPr>
          <w:rStyle w:val="HTMLCode"/>
          <w:rFonts w:eastAsiaTheme="majorEastAsia"/>
        </w:rPr>
        <w:t>~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ext.swp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OS 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ajorEastAsia"/>
        </w:rPr>
        <w:t>.DS_STORE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_MACOSX</w:t>
      </w:r>
      <w:r>
        <w:t xml:space="preserve"> (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),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thumbs.db</w:t>
      </w:r>
      <w:proofErr w:type="spellEnd"/>
      <w:r>
        <w:t>.</w:t>
      </w:r>
    </w:p>
    <w:p w14:paraId="5A207C0B" w14:textId="77777777" w:rsidR="001D2338" w:rsidRDefault="001D2338" w:rsidP="001D2338">
      <w:pPr>
        <w:pStyle w:val="Heading3"/>
      </w:pPr>
      <w:r>
        <w:t xml:space="preserve">Section 5.5: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</w:t>
      </w:r>
    </w:p>
    <w:p w14:paraId="2B43A77C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index:</w:t>
      </w:r>
    </w:p>
    <w:p w14:paraId="5D7D12B1" w14:textId="77777777" w:rsidR="001D2338" w:rsidRDefault="001D2338" w:rsidP="001D2338">
      <w:pPr>
        <w:pStyle w:val="HTMLPreformatted"/>
      </w:pPr>
      <w:r>
        <w:t>bash</w:t>
      </w:r>
    </w:p>
    <w:p w14:paraId="2242F78E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E1FC19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rm</w:t>
      </w:r>
      <w:r>
        <w:rPr>
          <w:rStyle w:val="HTMLCode"/>
          <w:rFonts w:eastAsiaTheme="majorEastAsia"/>
        </w:rPr>
        <w:t xml:space="preserve"> --cached &lt;file&gt;</w:t>
      </w:r>
    </w:p>
    <w:p w14:paraId="23530192" w14:textId="77777777" w:rsidR="001D2338" w:rsidRDefault="001D2338" w:rsidP="001D2338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2700299" w14:textId="77777777" w:rsidR="001D2338" w:rsidRDefault="001D2338" w:rsidP="001D2338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Git.</w:t>
      </w:r>
    </w:p>
    <w:p w14:paraId="5E208923" w14:textId="77777777" w:rsidR="001D2338" w:rsidRDefault="001D2338" w:rsidP="001D2338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pull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index,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2139F096" w14:textId="77777777" w:rsidR="001D2338" w:rsidRDefault="001D2338" w:rsidP="001D2338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index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) </w:t>
      </w:r>
      <w:proofErr w:type="spellStart"/>
      <w:r>
        <w:t>với</w:t>
      </w:r>
      <w:proofErr w:type="spellEnd"/>
      <w:r>
        <w:t xml:space="preserve"> bit "skip </w:t>
      </w:r>
      <w:proofErr w:type="spellStart"/>
      <w:r>
        <w:t>worktree</w:t>
      </w:r>
      <w:proofErr w:type="spellEnd"/>
      <w:r>
        <w:t>":</w:t>
      </w:r>
    </w:p>
    <w:p w14:paraId="46CF8169" w14:textId="77777777" w:rsidR="001D2338" w:rsidRDefault="001D2338" w:rsidP="001D2338">
      <w:pPr>
        <w:pStyle w:val="HTMLPreformatted"/>
      </w:pPr>
      <w:r>
        <w:t>bash</w:t>
      </w:r>
    </w:p>
    <w:p w14:paraId="21A46799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2712E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&lt;file&gt;</w:t>
      </w:r>
    </w:p>
    <w:p w14:paraId="650C015A" w14:textId="77777777" w:rsidR="001D2338" w:rsidRDefault="001D2338" w:rsidP="001D2338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bit </w:t>
      </w:r>
      <w:proofErr w:type="spellStart"/>
      <w:r>
        <w:t>này</w:t>
      </w:r>
      <w:proofErr w:type="spellEnd"/>
      <w:r>
        <w:t xml:space="preserve">,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;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bit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stashing: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bit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89CBBB4" w14:textId="77777777" w:rsidR="001D2338" w:rsidRDefault="001D2338" w:rsidP="001D2338">
      <w:pPr>
        <w:pStyle w:val="HTMLPreformatted"/>
      </w:pPr>
      <w:r>
        <w:t>bash</w:t>
      </w:r>
    </w:p>
    <w:p w14:paraId="4FD9B258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9BBE8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&lt;file&gt;</w:t>
      </w:r>
    </w:p>
    <w:p w14:paraId="0AE8EB62" w14:textId="77777777" w:rsidR="001D2338" w:rsidRDefault="001D2338" w:rsidP="001D2338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dối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index:</w:t>
      </w:r>
    </w:p>
    <w:p w14:paraId="249AB3D8" w14:textId="77777777" w:rsidR="001D2338" w:rsidRDefault="001D2338" w:rsidP="001D2338">
      <w:pPr>
        <w:pStyle w:val="HTMLPreformatted"/>
      </w:pPr>
      <w:r>
        <w:t>bash</w:t>
      </w:r>
    </w:p>
    <w:p w14:paraId="5DF22382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491B5A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&lt;file&gt;</w:t>
      </w:r>
    </w:p>
    <w:p w14:paraId="68AB1F77" w14:textId="77777777" w:rsidR="001D2338" w:rsidRDefault="001D2338" w:rsidP="001D2338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pull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stash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>).</w:t>
      </w:r>
    </w:p>
    <w:p w14:paraId="07E2F4EC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git "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"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8DAA94C" w14:textId="77777777" w:rsidR="001D2338" w:rsidRDefault="001D2338" w:rsidP="001D2338">
      <w:pPr>
        <w:pStyle w:val="HTMLPreformatted"/>
      </w:pPr>
      <w:r>
        <w:t>bash</w:t>
      </w:r>
    </w:p>
    <w:p w14:paraId="679D9EDA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E3EDA9" w14:textId="77777777" w:rsidR="001D2338" w:rsidRDefault="001D2338" w:rsidP="001D2338">
      <w:pPr>
        <w:pStyle w:val="HTMLPreformatted"/>
      </w:pPr>
      <w:r>
        <w:rPr>
          <w:rStyle w:val="HTMLCode"/>
          <w:rFonts w:eastAsiaTheme="majorEastAsia"/>
        </w:rPr>
        <w:t>git update-index --no-assume-unchanged &lt;file&gt;</w:t>
      </w:r>
    </w:p>
    <w:p w14:paraId="318C0DAE" w14:textId="3619D1E0" w:rsidR="00910DB7" w:rsidRDefault="00910DB7" w:rsidP="00910DB7">
      <w:pPr>
        <w:pStyle w:val="z-TopofForm"/>
        <w:rPr>
          <w:vanish w:val="0"/>
        </w:rPr>
      </w:pPr>
      <w:r>
        <w:t>Top of Form</w:t>
      </w:r>
    </w:p>
    <w:p w14:paraId="179541F7" w14:textId="77777777" w:rsidR="001D2338" w:rsidRPr="001D2338" w:rsidRDefault="001D2338" w:rsidP="001D2338"/>
    <w:p w14:paraId="64F59BB5" w14:textId="066EE978" w:rsidR="00910DB7" w:rsidRDefault="00910DB7" w:rsidP="00910DB7">
      <w:pPr>
        <w:pStyle w:val="z-BottomofForm"/>
        <w:rPr>
          <w:vanish w:val="0"/>
        </w:rPr>
      </w:pPr>
      <w:r>
        <w:t>Bottom of Form</w:t>
      </w:r>
    </w:p>
    <w:p w14:paraId="523ABCC8" w14:textId="77777777" w:rsidR="001D2338" w:rsidRDefault="001D2338" w:rsidP="001D2338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5.6: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</w:t>
      </w:r>
    </w:p>
    <w:p w14:paraId="326925FD" w14:textId="77777777" w:rsidR="001D2338" w:rsidRDefault="001D2338" w:rsidP="001D2338">
      <w:pPr>
        <w:pStyle w:val="NormalWeb"/>
      </w:pP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/info/exclude</w:t>
      </w:r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6E332E1" w14:textId="77777777" w:rsidR="001D2338" w:rsidRDefault="001D2338" w:rsidP="001D2338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5239EA7" w14:textId="77777777" w:rsidR="001D2338" w:rsidRDefault="001D2338" w:rsidP="001D2338">
      <w:pPr>
        <w:pStyle w:val="HTMLPreformatted"/>
      </w:pPr>
      <w:r>
        <w:t>plaintext</w:t>
      </w:r>
    </w:p>
    <w:p w14:paraId="528A605B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9F6E4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những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chỉ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bị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bỏ</w:t>
      </w:r>
      <w:proofErr w:type="spellEnd"/>
      <w:r>
        <w:rPr>
          <w:rStyle w:val="HTMLCode"/>
          <w:rFonts w:eastAsiaTheme="majorEastAsia"/>
        </w:rPr>
        <w:t xml:space="preserve"> qua </w:t>
      </w:r>
      <w:proofErr w:type="spellStart"/>
      <w:r>
        <w:rPr>
          <w:rStyle w:val="HTMLCode"/>
          <w:rFonts w:eastAsiaTheme="majorEastAsia"/>
        </w:rPr>
        <w:t>trên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</w:p>
    <w:p w14:paraId="7C56973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những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quy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tắc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chia </w:t>
      </w:r>
      <w:proofErr w:type="spellStart"/>
      <w:r>
        <w:rPr>
          <w:rStyle w:val="HTMLCode"/>
          <w:rFonts w:eastAsiaTheme="majorEastAsia"/>
        </w:rPr>
        <w:t>sẻ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ai</w:t>
      </w:r>
    </w:p>
    <w:p w14:paraId="20F44219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spellStart"/>
      <w:r>
        <w:rPr>
          <w:rStyle w:val="HTMLCode"/>
          <w:rFonts w:eastAsiaTheme="majorEastAsia"/>
        </w:rPr>
        <w:t>vì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chúng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nhân</w:t>
      </w:r>
      <w:proofErr w:type="spellEnd"/>
    </w:p>
    <w:p w14:paraId="55986B3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gtk_tests.py</w:t>
      </w:r>
    </w:p>
    <w:p w14:paraId="5355BDF3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gui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gtk</w:t>
      </w:r>
      <w:proofErr w:type="spellEnd"/>
      <w:r>
        <w:rPr>
          <w:rStyle w:val="HTMLCode"/>
          <w:rFonts w:eastAsiaTheme="majorEastAsia"/>
        </w:rPr>
        <w:t>/tests/*</w:t>
      </w:r>
    </w:p>
    <w:p w14:paraId="1B64EA1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localhost</w:t>
      </w:r>
    </w:p>
    <w:p w14:paraId="09766EB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pushReports.py</w:t>
      </w:r>
    </w:p>
    <w:p w14:paraId="1F8353C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server/</w:t>
      </w:r>
    </w:p>
    <w:p w14:paraId="0C32C514" w14:textId="77777777" w:rsidR="001D2338" w:rsidRDefault="001D2338" w:rsidP="001D2338">
      <w:pPr>
        <w:pStyle w:val="Heading3"/>
      </w:pPr>
      <w:r>
        <w:t xml:space="preserve">Section 5.7: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>)</w:t>
      </w:r>
    </w:p>
    <w:p w14:paraId="12BF4F6F" w14:textId="77777777" w:rsidR="001D2338" w:rsidRDefault="001D2338" w:rsidP="001D2338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570D85" w14:textId="77777777" w:rsidR="001D2338" w:rsidRDefault="001D2338" w:rsidP="001D2338">
      <w:pPr>
        <w:pStyle w:val="NormalWeb"/>
      </w:pP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36AE89FF" w14:textId="77777777" w:rsidR="001D2338" w:rsidRDefault="001D2338" w:rsidP="001D2338">
      <w:pPr>
        <w:pStyle w:val="HTMLPreformatted"/>
      </w:pPr>
      <w:r>
        <w:t>bash</w:t>
      </w:r>
    </w:p>
    <w:p w14:paraId="60F0DDF1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7F4C6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my-file.txt</w:t>
      </w:r>
    </w:p>
    <w:p w14:paraId="15A1F950" w14:textId="77777777" w:rsidR="001D2338" w:rsidRDefault="001D2338" w:rsidP="001D2338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my-file.txt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01E61DE6" w14:textId="77777777" w:rsidR="001D2338" w:rsidRDefault="001D2338" w:rsidP="001D2338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415BDFE" w14:textId="77777777" w:rsidR="001D2338" w:rsidRDefault="001D2338" w:rsidP="001D2338">
      <w:pPr>
        <w:pStyle w:val="HTMLPreformatted"/>
      </w:pPr>
      <w:r>
        <w:t>bash</w:t>
      </w:r>
    </w:p>
    <w:p w14:paraId="0126B762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55E99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tạo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tệp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với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số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giá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trị</w:t>
      </w:r>
      <w:proofErr w:type="spellEnd"/>
    </w:p>
    <w:p w14:paraId="0BF02307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&lt;&lt;</w:t>
      </w:r>
      <w:r>
        <w:rPr>
          <w:rStyle w:val="hljs-string"/>
        </w:rPr>
        <w:t>EOF</w:t>
      </w:r>
    </w:p>
    <w:p w14:paraId="167C6D35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string"/>
        </w:rPr>
        <w:t>MYSQL_USER=app</w:t>
      </w:r>
    </w:p>
    <w:p w14:paraId="3E763D6E" w14:textId="77777777" w:rsidR="001D2338" w:rsidRDefault="001D2338" w:rsidP="001D2338">
      <w:pPr>
        <w:pStyle w:val="HTMLPreformatted"/>
        <w:rPr>
          <w:rStyle w:val="hljs-string"/>
        </w:rPr>
      </w:pPr>
      <w:r>
        <w:rPr>
          <w:rStyle w:val="hljs-string"/>
        </w:rPr>
        <w:t>MYSQL_PASSWORD=FIXME_SECRET_PASSWORD</w:t>
      </w:r>
    </w:p>
    <w:p w14:paraId="591F811F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</w:rPr>
        <w:t>EOF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&gt; .</w:t>
      </w:r>
      <w:r>
        <w:rPr>
          <w:rStyle w:val="hljs-builtin"/>
        </w:rPr>
        <w:t>env</w:t>
      </w:r>
      <w:proofErr w:type="gramEnd"/>
    </w:p>
    <w:p w14:paraId="28A96C23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gramStart"/>
      <w:r>
        <w:rPr>
          <w:rStyle w:val="hljs-comment"/>
          <w:rFonts w:eastAsiaTheme="majorEastAsia"/>
        </w:rPr>
        <w:t>commit</w:t>
      </w:r>
      <w:proofErr w:type="gram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vào</w:t>
      </w:r>
      <w:proofErr w:type="spellEnd"/>
      <w:r>
        <w:rPr>
          <w:rStyle w:val="hljs-comment"/>
          <w:rFonts w:eastAsiaTheme="majorEastAsia"/>
        </w:rPr>
        <w:t xml:space="preserve"> Git</w:t>
      </w:r>
    </w:p>
    <w:p w14:paraId="06A64772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r>
        <w:rPr>
          <w:rStyle w:val="hljs-builtin"/>
        </w:rPr>
        <w:t>env</w:t>
      </w:r>
      <w:proofErr w:type="gramEnd"/>
    </w:p>
    <w:p w14:paraId="340F93E4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Adding .env</w:t>
      </w:r>
      <w:proofErr w:type="gramEnd"/>
      <w:r>
        <w:rPr>
          <w:rStyle w:val="hljs-string"/>
        </w:rPr>
        <w:t xml:space="preserve"> template"</w:t>
      </w:r>
    </w:p>
    <w:p w14:paraId="54A96380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lastRenderedPageBreak/>
        <w:t xml:space="preserve"># </w:t>
      </w:r>
      <w:proofErr w:type="spellStart"/>
      <w:r>
        <w:rPr>
          <w:rStyle w:val="hljs-comment"/>
          <w:rFonts w:eastAsiaTheme="majorEastAsia"/>
        </w:rPr>
        <w:t>bỏ</w:t>
      </w:r>
      <w:proofErr w:type="spellEnd"/>
      <w:r>
        <w:rPr>
          <w:rStyle w:val="hljs-comment"/>
          <w:rFonts w:eastAsiaTheme="majorEastAsia"/>
        </w:rPr>
        <w:t xml:space="preserve"> qua </w:t>
      </w:r>
      <w:proofErr w:type="spellStart"/>
      <w:r>
        <w:rPr>
          <w:rStyle w:val="hljs-comment"/>
          <w:rFonts w:eastAsiaTheme="majorEastAsia"/>
        </w:rPr>
        <w:t>các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thay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đổi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trong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tương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lai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đối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proofErr w:type="gramStart"/>
      <w:r>
        <w:rPr>
          <w:rStyle w:val="hljs-comment"/>
          <w:rFonts w:eastAsiaTheme="majorEastAsia"/>
        </w:rPr>
        <w:t>với</w:t>
      </w:r>
      <w:proofErr w:type="spellEnd"/>
      <w:r>
        <w:rPr>
          <w:rStyle w:val="hljs-comment"/>
          <w:rFonts w:eastAsiaTheme="majorEastAsia"/>
        </w:rPr>
        <w:t xml:space="preserve"> .env</w:t>
      </w:r>
      <w:proofErr w:type="gramEnd"/>
    </w:p>
    <w:p w14:paraId="015AFEE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</w:t>
      </w:r>
      <w:proofErr w:type="gramStart"/>
      <w:r>
        <w:rPr>
          <w:rStyle w:val="HTMLCode"/>
          <w:rFonts w:eastAsiaTheme="majorEastAsia"/>
        </w:rPr>
        <w:t>unchanged .</w:t>
      </w:r>
      <w:r>
        <w:rPr>
          <w:rStyle w:val="hljs-builtin"/>
        </w:rPr>
        <w:t>env</w:t>
      </w:r>
      <w:proofErr w:type="gramEnd"/>
    </w:p>
    <w:p w14:paraId="1AF13F0E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cập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nhật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mật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khẩu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của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bạn</w:t>
      </w:r>
      <w:proofErr w:type="spellEnd"/>
    </w:p>
    <w:p w14:paraId="340CC7D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vi .</w:t>
      </w:r>
      <w:r>
        <w:rPr>
          <w:rStyle w:val="hljs-builtin"/>
        </w:rPr>
        <w:t>env</w:t>
      </w:r>
      <w:proofErr w:type="gramEnd"/>
    </w:p>
    <w:p w14:paraId="695B5A95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không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thay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đổi</w:t>
      </w:r>
      <w:proofErr w:type="spellEnd"/>
      <w:r>
        <w:rPr>
          <w:rStyle w:val="hljs-comment"/>
          <w:rFonts w:eastAsiaTheme="majorEastAsia"/>
        </w:rPr>
        <w:t>!</w:t>
      </w:r>
    </w:p>
    <w:p w14:paraId="70AEF5A8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</w:t>
      </w:r>
    </w:p>
    <w:p w14:paraId="0313295E" w14:textId="77777777" w:rsidR="001D2338" w:rsidRDefault="001D2338" w:rsidP="001D2338">
      <w:pPr>
        <w:pStyle w:val="Heading3"/>
      </w:pPr>
      <w:r>
        <w:t xml:space="preserve">Section 5.8: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</w:p>
    <w:p w14:paraId="1126AE07" w14:textId="77777777" w:rsidR="001D2338" w:rsidRDefault="001D2338" w:rsidP="001D2338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foo.txt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13EF02D6" w14:textId="77777777" w:rsidR="001D2338" w:rsidRDefault="001D2338" w:rsidP="001D2338">
      <w:pPr>
        <w:pStyle w:val="HTMLPreformatted"/>
      </w:pPr>
      <w:r>
        <w:t>plaintext</w:t>
      </w:r>
    </w:p>
    <w:p w14:paraId="534C9060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4B9B67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nào</w:t>
      </w:r>
      <w:proofErr w:type="spellEnd"/>
    </w:p>
    <w:p w14:paraId="5E9580CE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r>
        <w:rPr>
          <w:rStyle w:val="HTMLCode"/>
          <w:rFonts w:eastAsiaTheme="majorEastAsia"/>
        </w:rPr>
        <w:t>**</w:t>
      </w:r>
      <w:r>
        <w:t>:</w:t>
      </w:r>
    </w:p>
    <w:p w14:paraId="287B3621" w14:textId="77777777" w:rsidR="001D2338" w:rsidRDefault="001D2338" w:rsidP="001D2338">
      <w:pPr>
        <w:pStyle w:val="HTMLPreformatted"/>
      </w:pPr>
      <w:r>
        <w:t>plaintext</w:t>
      </w:r>
    </w:p>
    <w:p w14:paraId="19D85AEB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4B56D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bar/**/foo.txt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'bar' </w:t>
      </w:r>
      <w:proofErr w:type="spellStart"/>
      <w:r>
        <w:rPr>
          <w:rStyle w:val="HTMLCode"/>
          <w:rFonts w:eastAsiaTheme="majorEastAsia"/>
        </w:rPr>
        <w:t>và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con</w:t>
      </w:r>
    </w:p>
    <w:p w14:paraId="4750D816" w14:textId="77777777" w:rsidR="001D2338" w:rsidRDefault="001D2338" w:rsidP="001D2338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bar/</w:t>
      </w:r>
      <w:r>
        <w:t xml:space="preserve">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bar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sau</w:t>
      </w:r>
      <w:proofErr w:type="spellEnd"/>
      <w:r>
        <w:t>:</w:t>
      </w:r>
    </w:p>
    <w:p w14:paraId="037E9465" w14:textId="77777777" w:rsidR="001D2338" w:rsidRDefault="001D2338" w:rsidP="001D2338">
      <w:pPr>
        <w:pStyle w:val="HTMLPreformatted"/>
      </w:pPr>
      <w:r>
        <w:t>plaintext</w:t>
      </w:r>
    </w:p>
    <w:p w14:paraId="2A0F9659" w14:textId="77777777" w:rsidR="001D2338" w:rsidRDefault="001D2338" w:rsidP="001D2338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079BE4" w14:textId="77777777" w:rsidR="001D2338" w:rsidRDefault="001D2338" w:rsidP="001D2338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foo.txt # </w:t>
      </w:r>
      <w:proofErr w:type="spellStart"/>
      <w:r>
        <w:rPr>
          <w:rStyle w:val="HTMLCode"/>
          <w:rFonts w:eastAsiaTheme="majorEastAsia"/>
        </w:rPr>
        <w:t>khớp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với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tệp</w:t>
      </w:r>
      <w:proofErr w:type="spellEnd"/>
      <w:r>
        <w:rPr>
          <w:rStyle w:val="HTMLCode"/>
          <w:rFonts w:eastAsiaTheme="majorEastAsia"/>
        </w:rPr>
        <w:t xml:space="preserve"> 'foo.txt' </w:t>
      </w:r>
      <w:proofErr w:type="spellStart"/>
      <w:r>
        <w:rPr>
          <w:rStyle w:val="HTMLCode"/>
          <w:rFonts w:eastAsiaTheme="majorEastAsia"/>
        </w:rPr>
        <w:t>trong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thư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mục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dưới</w:t>
      </w:r>
      <w:proofErr w:type="spellEnd"/>
      <w:r>
        <w:rPr>
          <w:rStyle w:val="HTMLCode"/>
          <w:rFonts w:eastAsiaTheme="majorEastAsia"/>
        </w:rPr>
        <w:t xml:space="preserve"> bar/</w:t>
      </w:r>
    </w:p>
    <w:p w14:paraId="45F43F36" w14:textId="77777777" w:rsidR="001D2338" w:rsidRDefault="001D2338" w:rsidP="001D2338">
      <w:pPr>
        <w:pStyle w:val="Heading3"/>
      </w:pPr>
      <w:r>
        <w:t xml:space="preserve">Section 5.9: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mẫu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sẵn</w:t>
      </w:r>
      <w:proofErr w:type="spellEnd"/>
    </w:p>
    <w:p w14:paraId="4629DC19" w14:textId="77777777" w:rsidR="001D2338" w:rsidRDefault="001D2338" w:rsidP="001D2338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>:</w:t>
      </w:r>
    </w:p>
    <w:p w14:paraId="4EED90FC" w14:textId="77777777" w:rsidR="001D2338" w:rsidRDefault="001D2338" w:rsidP="00D77854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6" w:tgtFrame="_new" w:history="1">
        <w:r>
          <w:rPr>
            <w:rStyle w:val="Hyperlink"/>
          </w:rPr>
          <w:t>gitignore.io</w:t>
        </w:r>
      </w:hyperlink>
    </w:p>
    <w:p w14:paraId="0ADFEE97" w14:textId="77777777" w:rsidR="001D2338" w:rsidRDefault="001D2338" w:rsidP="00D77854">
      <w:pPr>
        <w:numPr>
          <w:ilvl w:val="0"/>
          <w:numId w:val="19"/>
        </w:numPr>
        <w:spacing w:before="100" w:beforeAutospacing="1" w:after="100" w:afterAutospacing="1" w:line="240" w:lineRule="auto"/>
      </w:pPr>
      <w:hyperlink r:id="rId17" w:tgtFrame="_new" w:history="1">
        <w:r>
          <w:rPr>
            <w:rStyle w:val="Hyperlink"/>
          </w:rPr>
          <w:t xml:space="preserve">GitHub </w:t>
        </w:r>
        <w:proofErr w:type="spellStart"/>
        <w:r>
          <w:rPr>
            <w:rStyle w:val="Hyperlink"/>
          </w:rPr>
          <w:t>gitignore</w:t>
        </w:r>
        <w:proofErr w:type="spellEnd"/>
      </w:hyperlink>
    </w:p>
    <w:p w14:paraId="4BD0BE91" w14:textId="77777777" w:rsidR="001D2338" w:rsidRDefault="001D2338" w:rsidP="001D2338">
      <w:pPr>
        <w:pStyle w:val="NormalWeb"/>
      </w:pPr>
      <w:proofErr w:type="spellStart"/>
      <w:r>
        <w:t>Nhiều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GitHub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BitBucket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IDE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7FF4CE0" w14:textId="2995676D" w:rsidR="001D2338" w:rsidRDefault="001D2338" w:rsidP="001D2338"/>
    <w:p w14:paraId="2F1DCB22" w14:textId="77777777" w:rsidR="00C521ED" w:rsidRDefault="00C521ED" w:rsidP="00C521ED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5.10: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(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>)</w:t>
      </w:r>
    </w:p>
    <w:p w14:paraId="2506A940" w14:textId="77777777" w:rsidR="00C521ED" w:rsidRDefault="00C521ED" w:rsidP="00C521ED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B97C42F" w14:textId="77777777" w:rsidR="00C521ED" w:rsidRDefault="00C521ED" w:rsidP="00C521ED">
      <w:pPr>
        <w:pStyle w:val="HTMLPreformatted"/>
      </w:pPr>
      <w:r>
        <w:t>plaintext</w:t>
      </w:r>
    </w:p>
    <w:p w14:paraId="584E00EF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86C41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examples/</w:t>
      </w:r>
    </w:p>
    <w:p w14:paraId="241C819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output.log</w:t>
      </w:r>
    </w:p>
    <w:p w14:paraId="74A4474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</w:p>
    <w:p w14:paraId="5D4F95A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&lt;files not shown&gt;</w:t>
      </w:r>
    </w:p>
    <w:p w14:paraId="512D3BA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output.log</w:t>
      </w:r>
    </w:p>
    <w:p w14:paraId="4F56458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README.md</w:t>
      </w:r>
    </w:p>
    <w:p w14:paraId="3BB6B119" w14:textId="77777777" w:rsidR="00C521ED" w:rsidRDefault="00C521ED" w:rsidP="00C521ED">
      <w:pPr>
        <w:pStyle w:val="NormalWeb"/>
      </w:pPr>
      <w:proofErr w:type="spellStart"/>
      <w:r>
        <w:lastRenderedPageBreak/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output.log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examples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6AB4F07C" w14:textId="77777777" w:rsidR="00C521ED" w:rsidRDefault="00C521ED" w:rsidP="00C521ED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ở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3A7AAE2C" w14:textId="77777777" w:rsidR="00C521ED" w:rsidRDefault="00C521ED" w:rsidP="00C521ED">
      <w:pPr>
        <w:pStyle w:val="HTMLPreformatted"/>
      </w:pPr>
      <w:r>
        <w:t>plaintext</w:t>
      </w:r>
    </w:p>
    <w:p w14:paraId="0F78A1C2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E245C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009C976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/output.log</w:t>
      </w:r>
    </w:p>
    <w:p w14:paraId="1268FA4D" w14:textId="77777777" w:rsidR="00C521ED" w:rsidRDefault="00C521ED" w:rsidP="00C521ED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0571212" w14:textId="77777777" w:rsidR="00C521ED" w:rsidRDefault="00C521ED" w:rsidP="00C521ED">
      <w:pPr>
        <w:pStyle w:val="HTMLPreformatted"/>
      </w:pPr>
      <w:r>
        <w:t>plaintext</w:t>
      </w:r>
    </w:p>
    <w:p w14:paraId="075D276E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BE4B87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/</w:t>
      </w:r>
      <w:proofErr w:type="spellStart"/>
      <w:r>
        <w:rPr>
          <w:rStyle w:val="HTMLCode"/>
          <w:rFonts w:eastAsiaTheme="majorEastAsia"/>
        </w:rPr>
        <w:t>src</w:t>
      </w:r>
      <w:proofErr w:type="spellEnd"/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6E64461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output.log</w:t>
      </w:r>
    </w:p>
    <w:p w14:paraId="17E1EE92" w14:textId="77777777" w:rsidR="00C521ED" w:rsidRDefault="00C521ED" w:rsidP="00C521ED">
      <w:pPr>
        <w:pStyle w:val="Heading3"/>
      </w:pPr>
      <w:r>
        <w:t xml:space="preserve">Section 5.11: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</w:p>
    <w:p w14:paraId="518A2796" w14:textId="77777777" w:rsidR="00C521ED" w:rsidRDefault="00C521ED" w:rsidP="00C521ED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vì</w:t>
      </w:r>
      <w:proofErr w:type="spellEnd"/>
      <w:r>
        <w:t xml:space="preserve"> Git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3C1D8972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Phương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một</w:t>
      </w:r>
      <w:proofErr w:type="spellEnd"/>
      <w:proofErr w:type="gramStart"/>
      <w:r>
        <w:rPr>
          <w:rStyle w:val="Strong"/>
          <w:rFonts w:eastAsiaTheme="majorEastAsia"/>
        </w:rPr>
        <w:t xml:space="preserve">: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gitkeep</w:t>
      </w:r>
      <w:proofErr w:type="spellEnd"/>
      <w:proofErr w:type="gramEnd"/>
    </w:p>
    <w:p w14:paraId="542EC017" w14:textId="77777777" w:rsidR="00C521ED" w:rsidRDefault="00C521ED" w:rsidP="00C521ED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 (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Git Bash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08C1EDB" w14:textId="77777777" w:rsidR="00C521ED" w:rsidRDefault="00C521ED" w:rsidP="00C521ED">
      <w:pPr>
        <w:pStyle w:val="HTMLPreformatted"/>
      </w:pPr>
      <w:r>
        <w:t>bash</w:t>
      </w:r>
    </w:p>
    <w:p w14:paraId="3A886BA2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9608E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touch</w:t>
      </w:r>
      <w:r>
        <w:rPr>
          <w:rStyle w:val="HTMLCode"/>
          <w:rFonts w:eastAsiaTheme="majorEastAsia"/>
        </w:rPr>
        <w:t xml:space="preserve"> 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</w:p>
    <w:p w14:paraId="7CE08B10" w14:textId="77777777" w:rsidR="00C521ED" w:rsidRDefault="00C521ED" w:rsidP="00C521E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D43DC66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Phương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pháp</w:t>
      </w:r>
      <w:proofErr w:type="spellEnd"/>
      <w:r>
        <w:rPr>
          <w:rStyle w:val="Strong"/>
          <w:rFonts w:eastAsiaTheme="majorEastAsia"/>
        </w:rPr>
        <w:t xml:space="preserve"> </w:t>
      </w:r>
      <w:proofErr w:type="spellStart"/>
      <w:r>
        <w:rPr>
          <w:rStyle w:val="Strong"/>
          <w:rFonts w:eastAsiaTheme="majorEastAsia"/>
        </w:rPr>
        <w:t>hai</w:t>
      </w:r>
      <w:proofErr w:type="spellEnd"/>
      <w:r>
        <w:rPr>
          <w:rStyle w:val="Strong"/>
          <w:rFonts w:eastAsiaTheme="majorEastAsia"/>
        </w:rPr>
        <w:t xml:space="preserve">: </w:t>
      </w:r>
      <w:r>
        <w:rPr>
          <w:rStyle w:val="HTMLCode"/>
          <w:rFonts w:eastAsiaTheme="majorEastAsia"/>
          <w:b/>
          <w:bCs/>
        </w:rPr>
        <w:t>dummy.txt</w:t>
      </w:r>
    </w:p>
    <w:p w14:paraId="3F6B0AFF" w14:textId="77777777" w:rsidR="00C521ED" w:rsidRDefault="00C521ED" w:rsidP="00C521ED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dummy.txt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menu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hước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. </w:t>
      </w: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gitkeep</w:t>
      </w:r>
      <w:proofErr w:type="spellEnd"/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0891BF98" w14:textId="77777777" w:rsidR="00C521ED" w:rsidRDefault="00C521ED" w:rsidP="00C521ED">
      <w:pPr>
        <w:pStyle w:val="Heading3"/>
      </w:pPr>
      <w:r>
        <w:t xml:space="preserve">Section 5.12: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proofErr w:type="gramStart"/>
      <w:r>
        <w:t>bởi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5A6FCD5C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Git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E262388" w14:textId="77777777" w:rsidR="00C521ED" w:rsidRDefault="00C521ED" w:rsidP="00C521ED">
      <w:pPr>
        <w:pStyle w:val="HTMLPreformatted"/>
      </w:pPr>
      <w:r>
        <w:t>bash</w:t>
      </w:r>
    </w:p>
    <w:p w14:paraId="682DDB77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4953E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--ignored</w:t>
      </w:r>
    </w:p>
    <w:p w14:paraId="12238495" w14:textId="77777777" w:rsidR="00C521ED" w:rsidRDefault="00C521ED" w:rsidP="00C521ED">
      <w:pPr>
        <w:pStyle w:val="NormalWeb"/>
      </w:pP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77A1F130" w14:textId="77777777" w:rsidR="00C521ED" w:rsidRDefault="00C521ED" w:rsidP="00C521ED">
      <w:pPr>
        <w:pStyle w:val="HTMLPreformatted"/>
      </w:pPr>
      <w:r>
        <w:t>plaintext</w:t>
      </w:r>
    </w:p>
    <w:p w14:paraId="1AAEACF6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2E09D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</w:p>
    <w:p w14:paraId="133C9151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159F8ED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gramEnd"/>
      <w:r>
        <w:rPr>
          <w:rStyle w:val="HTMLCode"/>
          <w:rFonts w:eastAsiaTheme="majorEastAsia"/>
        </w:rPr>
        <w:t>example_1</w:t>
      </w:r>
    </w:p>
    <w:p w14:paraId="2537B3B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spellStart"/>
      <w:proofErr w:type="gramEnd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/example_2</w:t>
      </w:r>
    </w:p>
    <w:p w14:paraId="64F60C4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./</w:t>
      </w:r>
      <w:proofErr w:type="gramEnd"/>
      <w:r>
        <w:rPr>
          <w:rStyle w:val="HTMLCode"/>
          <w:rFonts w:eastAsiaTheme="majorEastAsia"/>
        </w:rPr>
        <w:t>example_2</w:t>
      </w:r>
    </w:p>
    <w:p w14:paraId="4E4204B7" w14:textId="77777777" w:rsidR="00C521ED" w:rsidRDefault="00C521ED" w:rsidP="00C521E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55BBC329" w14:textId="77777777" w:rsidR="00C521ED" w:rsidRDefault="00C521ED" w:rsidP="00C521ED">
      <w:pPr>
        <w:pStyle w:val="HTMLPreformatted"/>
      </w:pPr>
      <w:r>
        <w:t>plaintext</w:t>
      </w:r>
    </w:p>
    <w:p w14:paraId="1F3ADE34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6B305B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1B2AE721" w14:textId="77777777" w:rsidR="00C521ED" w:rsidRDefault="00C521ED" w:rsidP="00C521ED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57F1AF2F" w14:textId="77777777" w:rsidR="00C521ED" w:rsidRDefault="00C521ED" w:rsidP="00C521ED">
      <w:pPr>
        <w:pStyle w:val="HTMLPreformatted"/>
      </w:pPr>
      <w:r>
        <w:t>bash</w:t>
      </w:r>
    </w:p>
    <w:p w14:paraId="6DDA81E0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B56C7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--ignored</w:t>
      </w:r>
    </w:p>
    <w:p w14:paraId="350F792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2DA6EE1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Initial commit</w:t>
      </w:r>
    </w:p>
    <w:p w14:paraId="7808889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7A6C4D4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27DDDA4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050C0A9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.example_1</w:t>
      </w:r>
    </w:p>
    <w:p w14:paraId="39FF4E8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Ignored files:</w:t>
      </w:r>
    </w:p>
    <w:p w14:paraId="12743456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-f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0F088FE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dir</w:t>
      </w:r>
      <w:proofErr w:type="spellEnd"/>
      <w:r>
        <w:rPr>
          <w:rStyle w:val="HTMLCode"/>
          <w:rFonts w:eastAsiaTheme="majorEastAsia"/>
        </w:rPr>
        <w:t>/</w:t>
      </w:r>
    </w:p>
    <w:p w14:paraId="568631EA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7535CE66" w14:textId="77777777" w:rsidR="00C521ED" w:rsidRDefault="00C521ED" w:rsidP="00C521E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r>
        <w:rPr>
          <w:rStyle w:val="HTMLCode"/>
          <w:rFonts w:eastAsiaTheme="majorEastAsia"/>
        </w:rPr>
        <w:t>--untracked-files=all</w:t>
      </w:r>
      <w:r>
        <w:t>:</w:t>
      </w:r>
    </w:p>
    <w:p w14:paraId="2C3C0A94" w14:textId="77777777" w:rsidR="00C521ED" w:rsidRDefault="00C521ED" w:rsidP="00C521ED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66E9C6C" w14:textId="77777777" w:rsidR="00C521ED" w:rsidRDefault="00C521ED" w:rsidP="00C521ED">
      <w:pPr>
        <w:pStyle w:val="HTMLPreformatted"/>
      </w:pPr>
      <w:r>
        <w:t>bash</w:t>
      </w:r>
    </w:p>
    <w:p w14:paraId="2C7387BE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2B59D0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--ignored --untracked-files=all</w:t>
      </w:r>
    </w:p>
    <w:p w14:paraId="05217FF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 branch master</w:t>
      </w:r>
    </w:p>
    <w:p w14:paraId="7136124B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Initial commit</w:t>
      </w:r>
    </w:p>
    <w:p w14:paraId="4268CDF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Untracked files:</w:t>
      </w:r>
    </w:p>
    <w:p w14:paraId="49B26D5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5D19C96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41500E4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example_1</w:t>
      </w:r>
    </w:p>
    <w:p w14:paraId="37403A1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Ignored files:</w:t>
      </w:r>
    </w:p>
    <w:p w14:paraId="36017A1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add -f &lt;file&gt;..."</w:t>
      </w:r>
      <w:r>
        <w:rPr>
          <w:rStyle w:val="HTMLCode"/>
          <w:rFonts w:eastAsiaTheme="majorEastAsia"/>
        </w:rPr>
        <w:t xml:space="preserve"> to include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what will be committed)</w:t>
      </w:r>
    </w:p>
    <w:p w14:paraId="71B4C5B9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builtin"/>
        </w:rPr>
        <w:t>dir</w:t>
      </w:r>
      <w:proofErr w:type="spellEnd"/>
      <w:r>
        <w:rPr>
          <w:rStyle w:val="HTMLCode"/>
          <w:rFonts w:eastAsiaTheme="majorEastAsia"/>
        </w:rPr>
        <w:t>/example_2</w:t>
      </w:r>
    </w:p>
    <w:p w14:paraId="3F124B7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example_2</w:t>
      </w:r>
    </w:p>
    <w:p w14:paraId="3BE5AE15" w14:textId="77777777" w:rsidR="00C521ED" w:rsidRDefault="00C521ED" w:rsidP="00C521ED">
      <w:pPr>
        <w:pStyle w:val="Heading3"/>
      </w:pPr>
      <w:r>
        <w:t xml:space="preserve">Section 5.13: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[stub]</w:t>
      </w:r>
    </w:p>
    <w:p w14:paraId="755428A7" w14:textId="77777777" w:rsidR="00C521ED" w:rsidRDefault="00C521ED" w:rsidP="00C521ED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.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38A88462" w14:textId="77777777" w:rsidR="00C521ED" w:rsidRDefault="00C521ED" w:rsidP="00C521ED">
      <w:pPr>
        <w:pStyle w:val="NormalWeb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"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clean</w:t>
      </w:r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diff.</w:t>
      </w:r>
    </w:p>
    <w:p w14:paraId="33EB64DD" w14:textId="77777777" w:rsidR="00C521ED" w:rsidRDefault="00C521ED" w:rsidP="00C521ED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file1.c</w:t>
      </w:r>
      <w:r>
        <w:t>:</w:t>
      </w:r>
    </w:p>
    <w:p w14:paraId="68895424" w14:textId="77777777" w:rsidR="00C521ED" w:rsidRDefault="00C521ED" w:rsidP="00C521ED">
      <w:pPr>
        <w:pStyle w:val="HTMLPreformatted"/>
      </w:pPr>
      <w:r>
        <w:t>c</w:t>
      </w:r>
    </w:p>
    <w:p w14:paraId="776DCB75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23344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struct</w:t>
      </w:r>
      <w:r>
        <w:rPr>
          <w:rStyle w:val="hljs-class"/>
        </w:rPr>
        <w:t xml:space="preserve"> </w:t>
      </w:r>
      <w:r>
        <w:rPr>
          <w:rStyle w:val="hljs-title"/>
        </w:rPr>
        <w:t>settings</w:t>
      </w:r>
      <w:r>
        <w:rPr>
          <w:rStyle w:val="hljs-class"/>
        </w:rPr>
        <w:t xml:space="preserve"> </w:t>
      </w:r>
      <w:r>
        <w:rPr>
          <w:rStyle w:val="hljs-title"/>
        </w:rPr>
        <w:t>s</w:t>
      </w:r>
      <w:r>
        <w:rPr>
          <w:rStyle w:val="hljs-class"/>
        </w:rPr>
        <w:t>;</w:t>
      </w:r>
    </w:p>
    <w:p w14:paraId="439A3DE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s.host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"localhost"</w:t>
      </w:r>
      <w:r>
        <w:rPr>
          <w:rStyle w:val="HTMLCode"/>
          <w:rFonts w:eastAsiaTheme="majorEastAsia"/>
        </w:rPr>
        <w:t>;</w:t>
      </w:r>
    </w:p>
    <w:p w14:paraId="0F46594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s.port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5653</w:t>
      </w:r>
      <w:r>
        <w:rPr>
          <w:rStyle w:val="HTMLCode"/>
          <w:rFonts w:eastAsiaTheme="majorEastAsia"/>
        </w:rPr>
        <w:t>;</w:t>
      </w:r>
    </w:p>
    <w:p w14:paraId="18DCE59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s.auth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>;</w:t>
      </w:r>
    </w:p>
    <w:p w14:paraId="6D61C7E5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s.port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15653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5B3E92CD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s.debug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1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0A92B0F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s.auth</w:t>
      </w:r>
      <w:proofErr w:type="spellEnd"/>
      <w:proofErr w:type="gramEnd"/>
      <w:r>
        <w:rPr>
          <w:rStyle w:val="HTMLCode"/>
          <w:rFonts w:eastAsiaTheme="majorEastAsia"/>
        </w:rPr>
        <w:t xml:space="preserve"> 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>// NOCOMMIT</w:t>
      </w:r>
    </w:p>
    <w:p w14:paraId="389CD70B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>
        <w:rPr>
          <w:rStyle w:val="HTMLCode"/>
          <w:rFonts w:eastAsiaTheme="majorEastAsia"/>
        </w:rPr>
        <w:t>NOCOMMIT</w:t>
      </w:r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đâu</w:t>
      </w:r>
      <w:proofErr w:type="spellEnd"/>
      <w:r>
        <w:t>.</w:t>
      </w:r>
    </w:p>
    <w:p w14:paraId="73F28182" w14:textId="77777777" w:rsidR="00C521ED" w:rsidRDefault="00C521ED" w:rsidP="00C521ED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"</w:t>
      </w:r>
      <w:proofErr w:type="spellStart"/>
      <w:r>
        <w:t>nocommit</w:t>
      </w:r>
      <w:proofErr w:type="spellEnd"/>
      <w:r>
        <w:t xml:space="preserve">"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proofErr w:type="gram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>:</w:t>
      </w:r>
    </w:p>
    <w:p w14:paraId="395F4120" w14:textId="77777777" w:rsidR="00C521ED" w:rsidRDefault="00C521ED" w:rsidP="00C521ED">
      <w:pPr>
        <w:pStyle w:val="HTMLPreformatted"/>
      </w:pPr>
      <w:r>
        <w:t>plaintext</w:t>
      </w:r>
    </w:p>
    <w:p w14:paraId="16524DDB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818D3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[filter "</w:t>
      </w:r>
      <w:proofErr w:type="spellStart"/>
      <w:r>
        <w:rPr>
          <w:rStyle w:val="HTMLCode"/>
          <w:rFonts w:eastAsiaTheme="majorEastAsia"/>
        </w:rPr>
        <w:t>nocommit</w:t>
      </w:r>
      <w:proofErr w:type="spellEnd"/>
      <w:r>
        <w:rPr>
          <w:rStyle w:val="HTMLCode"/>
          <w:rFonts w:eastAsiaTheme="majorEastAsia"/>
        </w:rPr>
        <w:t>"]</w:t>
      </w:r>
    </w:p>
    <w:p w14:paraId="7B1476A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clean=grep -v NOCOMMIT</w:t>
      </w:r>
    </w:p>
    <w:p w14:paraId="5B1A1ED2" w14:textId="77777777" w:rsidR="00C521ED" w:rsidRDefault="00C521ED" w:rsidP="00C521ED">
      <w:pPr>
        <w:pStyle w:val="NormalWeb"/>
      </w:pPr>
      <w:proofErr w:type="spellStart"/>
      <w:r>
        <w:t>Thêm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)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/info/attributes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r>
        <w:t>:</w:t>
      </w:r>
    </w:p>
    <w:p w14:paraId="141D32E3" w14:textId="77777777" w:rsidR="00C521ED" w:rsidRDefault="00C521ED" w:rsidP="00C521ED">
      <w:pPr>
        <w:pStyle w:val="HTMLPreformatted"/>
      </w:pPr>
      <w:r>
        <w:t>plaintext</w:t>
      </w:r>
    </w:p>
    <w:p w14:paraId="3F35E4B7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940771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file1.c filter=</w:t>
      </w:r>
      <w:proofErr w:type="spellStart"/>
      <w:r>
        <w:rPr>
          <w:rStyle w:val="HTMLCode"/>
          <w:rFonts w:eastAsiaTheme="majorEastAsia"/>
        </w:rPr>
        <w:t>nocommit</w:t>
      </w:r>
      <w:proofErr w:type="spellEnd"/>
    </w:p>
    <w:p w14:paraId="76EE2E0C" w14:textId="77777777" w:rsidR="00C521ED" w:rsidRDefault="00C521ED" w:rsidP="00C521E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r>
        <w:rPr>
          <w:rStyle w:val="HTMLCode"/>
          <w:rFonts w:eastAsiaTheme="majorEastAsia"/>
        </w:rPr>
        <w:t>NOCOMMIT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Git.</w:t>
      </w:r>
    </w:p>
    <w:p w14:paraId="2A6984D0" w14:textId="77777777" w:rsidR="00C521ED" w:rsidRDefault="00C521ED" w:rsidP="00C521ED">
      <w:pPr>
        <w:pStyle w:val="NormalWeb"/>
      </w:pPr>
      <w:proofErr w:type="spellStart"/>
      <w:r>
        <w:rPr>
          <w:rStyle w:val="Strong"/>
          <w:rFonts w:eastAsiaTheme="majorEastAsia"/>
        </w:rPr>
        <w:t>Lưu</w:t>
      </w:r>
      <w:proofErr w:type="spellEnd"/>
      <w:r>
        <w:rPr>
          <w:rStyle w:val="Strong"/>
          <w:rFonts w:eastAsiaTheme="majorEastAsia"/>
        </w:rPr>
        <w:t xml:space="preserve"> ý:</w:t>
      </w:r>
    </w:p>
    <w:p w14:paraId="2D18DC2E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clean</w:t>
      </w:r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2DC3A887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Dòng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r>
        <w:rPr>
          <w:rStyle w:val="HTMLCode"/>
          <w:rFonts w:eastAsiaTheme="majorEastAsia"/>
        </w:rPr>
        <w:t>smudge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6251863" w14:textId="77777777" w:rsidR="00C521ED" w:rsidRDefault="00C521ED" w:rsidP="00D77854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Windows.</w:t>
      </w:r>
    </w:p>
    <w:p w14:paraId="18256389" w14:textId="77777777" w:rsidR="00C521ED" w:rsidRDefault="00C521ED" w:rsidP="00C521ED">
      <w:pPr>
        <w:pStyle w:val="Heading3"/>
      </w:pPr>
      <w:r>
        <w:t xml:space="preserve">Section 5.14: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[stub]</w:t>
      </w:r>
    </w:p>
    <w:p w14:paraId="6D6842E0" w14:textId="77777777" w:rsidR="00C521ED" w:rsidRDefault="00C521ED" w:rsidP="00C521ED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.git/info/exclude</w:t>
      </w:r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.</w:t>
      </w:r>
    </w:p>
    <w:p w14:paraId="53DA8FD9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02CD5712" w14:textId="77777777" w:rsidR="00C521ED" w:rsidRDefault="00C521ED" w:rsidP="00C521ED">
      <w:pPr>
        <w:pStyle w:val="HTMLPreformatted"/>
      </w:pPr>
      <w:r>
        <w:t>bash</w:t>
      </w:r>
    </w:p>
    <w:p w14:paraId="1A91FBD9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77710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myfile.c</w:t>
      </w:r>
      <w:proofErr w:type="spellEnd"/>
    </w:p>
    <w:p w14:paraId="1A38D990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1FF3B10" w14:textId="77777777" w:rsidR="00C521ED" w:rsidRDefault="00C521ED" w:rsidP="00C521ED">
      <w:pPr>
        <w:pStyle w:val="HTMLPreformatted"/>
      </w:pPr>
      <w:r>
        <w:t>bash</w:t>
      </w:r>
    </w:p>
    <w:p w14:paraId="07898ED0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38654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myfile.c</w:t>
      </w:r>
      <w:proofErr w:type="spellEnd"/>
    </w:p>
    <w:p w14:paraId="65932D76" w14:textId="77777777" w:rsidR="00C521ED" w:rsidRDefault="00C521ED" w:rsidP="00C521ED">
      <w:pPr>
        <w:pStyle w:val="NormalWeb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hide</w:t>
      </w:r>
      <w:r>
        <w:t xml:space="preserve">, </w:t>
      </w:r>
      <w:r>
        <w:rPr>
          <w:rStyle w:val="HTMLCode"/>
          <w:rFonts w:eastAsiaTheme="majorEastAsia"/>
        </w:rPr>
        <w:t>git unhide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hidden</w:t>
      </w:r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5A43F6AF" w14:textId="77777777" w:rsidR="00C521ED" w:rsidRDefault="00C521ED" w:rsidP="00C521ED">
      <w:pPr>
        <w:pStyle w:val="HTMLPreformatted"/>
      </w:pPr>
      <w:r>
        <w:t>plaintext</w:t>
      </w:r>
    </w:p>
    <w:p w14:paraId="7C5B8A36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D2365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[alias]</w:t>
      </w:r>
    </w:p>
    <w:p w14:paraId="417CC4FC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hide = update-index 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</w:p>
    <w:p w14:paraId="6A9DD5A8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unhide = update-index --no-skip-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</w:p>
    <w:p w14:paraId="441A6D4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hidden = </w:t>
      </w:r>
      <w:proofErr w:type="gramStart"/>
      <w:r>
        <w:rPr>
          <w:rStyle w:val="HTMLCode"/>
          <w:rFonts w:eastAsiaTheme="majorEastAsia"/>
        </w:rPr>
        <w:t>"!git</w:t>
      </w:r>
      <w:proofErr w:type="gramEnd"/>
      <w:r>
        <w:rPr>
          <w:rStyle w:val="HTMLCode"/>
          <w:rFonts w:eastAsiaTheme="majorEastAsia"/>
        </w:rPr>
        <w:t xml:space="preserve"> ls-files -v | grep ^[</w:t>
      </w:r>
      <w:proofErr w:type="spellStart"/>
      <w:r>
        <w:rPr>
          <w:rStyle w:val="HTMLCode"/>
          <w:rFonts w:eastAsiaTheme="majorEastAsia"/>
        </w:rPr>
        <w:t>hsS</w:t>
      </w:r>
      <w:proofErr w:type="spellEnd"/>
      <w:r>
        <w:rPr>
          <w:rStyle w:val="HTMLCode"/>
          <w:rFonts w:eastAsiaTheme="majorEastAsia"/>
        </w:rPr>
        <w:t>] | cut -c 3-"</w:t>
      </w:r>
    </w:p>
    <w:p w14:paraId="44DE9E5F" w14:textId="77777777" w:rsidR="00C521ED" w:rsidRDefault="00C521ED" w:rsidP="00C521E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--assume-unchanged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update-index</w:t>
      </w:r>
      <w:r>
        <w:t>:</w:t>
      </w:r>
    </w:p>
    <w:p w14:paraId="2B6E8618" w14:textId="77777777" w:rsidR="00C521ED" w:rsidRDefault="00C521ED" w:rsidP="00C521ED">
      <w:pPr>
        <w:pStyle w:val="HTMLPreformatted"/>
      </w:pPr>
      <w:r>
        <w:t>bash</w:t>
      </w:r>
    </w:p>
    <w:p w14:paraId="4A1B098E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4A675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--assume-unchanged &lt;file&gt;</w:t>
      </w:r>
    </w:p>
    <w:p w14:paraId="636AB3B7" w14:textId="77777777" w:rsidR="00C521ED" w:rsidRDefault="00C521ED" w:rsidP="00C521ED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F7D6826" w14:textId="77777777" w:rsidR="00C521ED" w:rsidRDefault="00C521ED" w:rsidP="00C521ED">
      <w:pPr>
        <w:pStyle w:val="HTMLPreformatted"/>
      </w:pPr>
      <w:r>
        <w:t>bash</w:t>
      </w:r>
    </w:p>
    <w:p w14:paraId="59112629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F1E11E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update-index --no-assume-unchanged &lt;file&gt;</w:t>
      </w:r>
    </w:p>
    <w:p w14:paraId="3755F6CB" w14:textId="77777777" w:rsidR="00C521ED" w:rsidRDefault="00C521ED" w:rsidP="00C521ED">
      <w:pPr>
        <w:pStyle w:val="NormalWeb"/>
      </w:pPr>
      <w:r>
        <w:t xml:space="preserve">Khi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--assume-unchanged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hứa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Git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commit;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77E99ABE" w14:textId="77777777" w:rsidR="00C521ED" w:rsidRDefault="00C521ED" w:rsidP="00C521ED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/properties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). </w:t>
      </w:r>
      <w:r>
        <w:rPr>
          <w:rStyle w:val="HTMLCode"/>
          <w:rFonts w:eastAsiaTheme="majorEastAsia"/>
        </w:rPr>
        <w:t>Skip-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>
        <w:rPr>
          <w:rStyle w:val="HTMLCode"/>
          <w:rFonts w:eastAsiaTheme="majorEastAsia"/>
        </w:rPr>
        <w:t>assume-unchanged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74A4E94B" w14:textId="77777777" w:rsidR="00C521ED" w:rsidRDefault="00C521ED" w:rsidP="00C521ED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5.15: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</w:p>
    <w:p w14:paraId="7596C8BF" w14:textId="77777777" w:rsidR="00C521ED" w:rsidRDefault="00C521ED" w:rsidP="00C521ED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34A033CF" w14:textId="77777777" w:rsidR="00C521ED" w:rsidRDefault="00C521ED" w:rsidP="00C521E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"dry-run"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--cached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00F05FC0" w14:textId="77777777" w:rsidR="00C521ED" w:rsidRDefault="00C521ED" w:rsidP="00D77854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khỏi</w:t>
      </w:r>
      <w:proofErr w:type="spellEnd"/>
      <w:r>
        <w:rPr>
          <w:rStyle w:val="Strong"/>
        </w:rPr>
        <w:t xml:space="preserve"> index (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vẫn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còn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>):</w:t>
      </w:r>
    </w:p>
    <w:p w14:paraId="2095EA2C" w14:textId="77777777" w:rsidR="00C521ED" w:rsidRDefault="00C521ED" w:rsidP="00C521ED">
      <w:pPr>
        <w:pStyle w:val="HTMLPreformatted"/>
      </w:pPr>
      <w:r>
        <w:t>bash</w:t>
      </w:r>
    </w:p>
    <w:p w14:paraId="32454DE9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CAC44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 --</w:t>
      </w:r>
      <w:proofErr w:type="gramStart"/>
      <w:r>
        <w:rPr>
          <w:rStyle w:val="HTMLCode"/>
          <w:rFonts w:eastAsiaTheme="majorEastAsia"/>
        </w:rPr>
        <w:t>cached .</w:t>
      </w:r>
      <w:proofErr w:type="gramEnd"/>
    </w:p>
    <w:p w14:paraId="28D83404" w14:textId="77777777" w:rsidR="00C521ED" w:rsidRDefault="00C521ED" w:rsidP="00D77854">
      <w:pPr>
        <w:numPr>
          <w:ilvl w:val="0"/>
          <w:numId w:val="22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mọi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</w:rPr>
        <w:t>chúng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được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tại</w:t>
      </w:r>
      <w:proofErr w:type="spellEnd"/>
      <w:r>
        <w:rPr>
          <w:rStyle w:val="Strong"/>
        </w:rPr>
        <w:t xml:space="preserve">, bao </w:t>
      </w:r>
      <w:proofErr w:type="spellStart"/>
      <w:r>
        <w:rPr>
          <w:rStyle w:val="Strong"/>
        </w:rPr>
        <w:t>gồm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>):</w:t>
      </w:r>
    </w:p>
    <w:p w14:paraId="09504E58" w14:textId="77777777" w:rsidR="00C521ED" w:rsidRDefault="00C521ED" w:rsidP="00C521ED">
      <w:pPr>
        <w:pStyle w:val="HTMLPreformatted"/>
      </w:pPr>
      <w:r>
        <w:t>bash</w:t>
      </w:r>
    </w:p>
    <w:p w14:paraId="68DA295F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7207D4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75A317CB" w14:textId="77777777" w:rsidR="00C521ED" w:rsidRDefault="00C521ED" w:rsidP="00D77854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Commit, </w:t>
      </w:r>
      <w:proofErr w:type="spellStart"/>
      <w:r>
        <w:rPr>
          <w:rStyle w:val="Strong"/>
        </w:rPr>
        <w:t>nếu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bất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kỳ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nào</w:t>
      </w:r>
      <w:proofErr w:type="spellEnd"/>
      <w:r>
        <w:rPr>
          <w:rStyle w:val="Strong"/>
        </w:rPr>
        <w:t xml:space="preserve">. </w:t>
      </w:r>
      <w:proofErr w:type="spellStart"/>
      <w:r>
        <w:rPr>
          <w:rStyle w:val="Strong"/>
        </w:rPr>
        <w:t>Bạn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thấy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xóa</w:t>
      </w:r>
      <w:proofErr w:type="spellEnd"/>
      <w:r>
        <w:rPr>
          <w:rStyle w:val="Strong"/>
        </w:rPr>
        <w:t>:</w:t>
      </w:r>
    </w:p>
    <w:p w14:paraId="0CD4C767" w14:textId="77777777" w:rsidR="00C521ED" w:rsidRDefault="00C521ED" w:rsidP="00C521ED">
      <w:pPr>
        <w:pStyle w:val="HTMLPreformatted"/>
      </w:pPr>
      <w:r>
        <w:t>bash</w:t>
      </w:r>
    </w:p>
    <w:p w14:paraId="59F2693F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BC83E2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 xml:space="preserve">'Remove all files that are in </w:t>
      </w:r>
      <w:proofErr w:type="gramStart"/>
      <w:r>
        <w:rPr>
          <w:rStyle w:val="hljs-string"/>
        </w:rPr>
        <w:t>the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>'</w:t>
      </w:r>
    </w:p>
    <w:p w14:paraId="321C4174" w14:textId="77777777" w:rsidR="00C521ED" w:rsidRDefault="00C521ED" w:rsidP="00D77854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 xml:space="preserve"> remote:</w:t>
      </w:r>
    </w:p>
    <w:p w14:paraId="0107DC81" w14:textId="77777777" w:rsidR="00C521ED" w:rsidRDefault="00C521ED" w:rsidP="00C521ED">
      <w:pPr>
        <w:pStyle w:val="HTMLPreformatted"/>
      </w:pPr>
      <w:r>
        <w:t>bash</w:t>
      </w:r>
    </w:p>
    <w:p w14:paraId="25A300C7" w14:textId="77777777" w:rsidR="00C521ED" w:rsidRDefault="00C521ED" w:rsidP="00C521E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1A9CF" w14:textId="77777777" w:rsidR="00C521ED" w:rsidRDefault="00C521ED" w:rsidP="00C521E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push origin master</w:t>
      </w:r>
    </w:p>
    <w:p w14:paraId="32BC5589" w14:textId="77777777" w:rsidR="00C521ED" w:rsidRDefault="00C521ED" w:rsidP="00C521ED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63AD9C3C" w14:textId="1FC8A288" w:rsidR="00737A70" w:rsidRDefault="00737A70" w:rsidP="001D2338">
      <w:r>
        <w:br w:type="page"/>
      </w:r>
    </w:p>
    <w:p w14:paraId="3E4E0C80" w14:textId="77777777" w:rsidR="00737A70" w:rsidRDefault="00737A70" w:rsidP="00737A70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6: Git Diff</w:t>
      </w:r>
    </w:p>
    <w:p w14:paraId="53426A08" w14:textId="77777777" w:rsidR="00737A70" w:rsidRDefault="00737A70" w:rsidP="00F2428D">
      <w:r>
        <w:t>Parameter Details</w:t>
      </w:r>
    </w:p>
    <w:p w14:paraId="35EAA573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-p</w:t>
      </w:r>
      <w:r>
        <w:t xml:space="preserve">, </w:t>
      </w:r>
      <w:r>
        <w:rPr>
          <w:rStyle w:val="HTMLCode"/>
          <w:rFonts w:eastAsiaTheme="majorEastAsia"/>
        </w:rPr>
        <w:t>-u</w:t>
      </w:r>
      <w:r>
        <w:t xml:space="preserve">, </w:t>
      </w:r>
      <w:r>
        <w:rPr>
          <w:rStyle w:val="HTMLCode"/>
          <w:rFonts w:eastAsiaTheme="majorEastAsia"/>
        </w:rPr>
        <w:t>--patch</w:t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(patch).</w:t>
      </w:r>
    </w:p>
    <w:p w14:paraId="05D9FFE0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</w:t>
      </w:r>
      <w:r>
        <w:t xml:space="preserve">, </w:t>
      </w:r>
      <w:r>
        <w:rPr>
          <w:rStyle w:val="HTMLCode"/>
          <w:rFonts w:eastAsiaTheme="majorEastAsia"/>
        </w:rPr>
        <w:t>--no-patch</w:t>
      </w:r>
      <w:r>
        <w:t xml:space="preserve">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ra diff.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show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>.</w:t>
      </w:r>
    </w:p>
    <w:p w14:paraId="1739F8B6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--raw</w:t>
      </w:r>
      <w:r>
        <w:t xml:space="preserve">: </w:t>
      </w:r>
      <w:proofErr w:type="spellStart"/>
      <w:r>
        <w:t>Tạo</w:t>
      </w:r>
      <w:proofErr w:type="spellEnd"/>
      <w:r>
        <w:t xml:space="preserve"> diff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raw.</w:t>
      </w:r>
    </w:p>
    <w:p w14:paraId="26072AC5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--diff-algorithm=</w:t>
      </w:r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diff.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myers</w:t>
      </w:r>
      <w:proofErr w:type="spellEnd"/>
      <w:r>
        <w:t xml:space="preserve">, </w:t>
      </w:r>
      <w:r>
        <w:rPr>
          <w:rStyle w:val="HTMLCode"/>
          <w:rFonts w:eastAsiaTheme="majorEastAsia"/>
        </w:rPr>
        <w:t>minimal</w:t>
      </w:r>
      <w:r>
        <w:t xml:space="preserve">, </w:t>
      </w:r>
      <w:r>
        <w:rPr>
          <w:rStyle w:val="HTMLCode"/>
          <w:rFonts w:eastAsiaTheme="majorEastAsia"/>
        </w:rPr>
        <w:t>patience</w:t>
      </w:r>
      <w:r>
        <w:t xml:space="preserve">, </w:t>
      </w:r>
      <w:r>
        <w:rPr>
          <w:rStyle w:val="HTMLCode"/>
          <w:rFonts w:eastAsiaTheme="majorEastAsia"/>
        </w:rPr>
        <w:t>histogram</w:t>
      </w:r>
      <w:r>
        <w:t>.</w:t>
      </w:r>
    </w:p>
    <w:p w14:paraId="7C009A6F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--summary</w:t>
      </w:r>
      <w:r>
        <w:t xml:space="preserve">: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3E31907B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--name-only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0E8097C7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--name-status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 (Modified), A (Added), </w:t>
      </w:r>
      <w:proofErr w:type="spellStart"/>
      <w:r>
        <w:t>và</w:t>
      </w:r>
      <w:proofErr w:type="spellEnd"/>
      <w:r>
        <w:t xml:space="preserve"> D (Deleted).</w:t>
      </w:r>
    </w:p>
    <w:p w14:paraId="764B5FA4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--check</w:t>
      </w:r>
      <w:r>
        <w:t xml:space="preserve">: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core.whitespace</w:t>
      </w:r>
      <w:proofErr w:type="spellEnd"/>
      <w:proofErr w:type="gramEnd"/>
      <w:r>
        <w:t xml:space="preserve">. Theo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tab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.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--exit-code</w:t>
      </w:r>
      <w:r>
        <w:t>.</w:t>
      </w:r>
    </w:p>
    <w:p w14:paraId="44A1192E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--full-index</w:t>
      </w:r>
      <w:r>
        <w:t xml:space="preserve">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blob pre- </w:t>
      </w:r>
      <w:proofErr w:type="spellStart"/>
      <w:r>
        <w:t>và</w:t>
      </w:r>
      <w:proofErr w:type="spellEnd"/>
      <w:r>
        <w:t xml:space="preserve"> post-image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"index"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ở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patch.</w:t>
      </w:r>
    </w:p>
    <w:p w14:paraId="734FC443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--binary</w:t>
      </w:r>
      <w:r>
        <w:t xml:space="preserve">: </w:t>
      </w:r>
      <w:proofErr w:type="spellStart"/>
      <w:r>
        <w:t>Ngoài</w:t>
      </w:r>
      <w:proofErr w:type="spellEnd"/>
      <w:r>
        <w:t xml:space="preserve"> </w:t>
      </w:r>
      <w:r>
        <w:rPr>
          <w:rStyle w:val="HTMLCode"/>
          <w:rFonts w:eastAsiaTheme="majorEastAsia"/>
        </w:rPr>
        <w:t>--full-index</w:t>
      </w:r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apply</w:t>
      </w:r>
      <w:r>
        <w:t>.</w:t>
      </w:r>
    </w:p>
    <w:p w14:paraId="56293447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</w:t>
      </w:r>
      <w:r>
        <w:t xml:space="preserve">, </w:t>
      </w:r>
      <w:r>
        <w:rPr>
          <w:rStyle w:val="HTMLCode"/>
          <w:rFonts w:eastAsiaTheme="majorEastAsia"/>
        </w:rPr>
        <w:t>--text</w:t>
      </w:r>
      <w:r>
        <w:t xml:space="preserve">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05C75E0A" w14:textId="77777777" w:rsidR="00737A70" w:rsidRDefault="00737A70" w:rsidP="00D77854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--color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;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--color=always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tới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less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Git.</w:t>
      </w:r>
    </w:p>
    <w:p w14:paraId="4C6F5BBB" w14:textId="77777777" w:rsidR="00737A70" w:rsidRDefault="00737A70" w:rsidP="00737A70">
      <w:pPr>
        <w:pStyle w:val="Heading3"/>
      </w:pPr>
      <w:r>
        <w:t xml:space="preserve">Section 6.1: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671EF451" w14:textId="77777777" w:rsidR="00737A70" w:rsidRDefault="00737A70" w:rsidP="00737A70">
      <w:pPr>
        <w:pStyle w:val="HTMLPreformatted"/>
      </w:pPr>
      <w:r>
        <w:t>bash</w:t>
      </w:r>
    </w:p>
    <w:p w14:paraId="298FAA08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7AD03F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</w:t>
      </w:r>
    </w:p>
    <w:p w14:paraId="0D93C47A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index,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(stage)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>.</w:t>
      </w:r>
    </w:p>
    <w:p w14:paraId="78E529A6" w14:textId="77777777" w:rsidR="00737A70" w:rsidRDefault="00737A70" w:rsidP="00737A7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r>
        <w:rPr>
          <w:rStyle w:val="HTMLCode"/>
          <w:rFonts w:eastAsiaTheme="majorEastAsia"/>
        </w:rPr>
        <w:t>git diff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0A7BC164" w14:textId="77777777" w:rsidR="00737A70" w:rsidRDefault="00737A70" w:rsidP="00737A70">
      <w:pPr>
        <w:pStyle w:val="Heading3"/>
      </w:pPr>
      <w:r>
        <w:t xml:space="preserve">Section 6.2: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</w:t>
      </w:r>
    </w:p>
    <w:p w14:paraId="48B6C503" w14:textId="77777777" w:rsidR="00737A70" w:rsidRDefault="00737A70" w:rsidP="00737A70">
      <w:pPr>
        <w:pStyle w:val="HTMLPreformatted"/>
      </w:pPr>
      <w:r>
        <w:t>bash</w:t>
      </w:r>
    </w:p>
    <w:p w14:paraId="26B0D9F6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9A66BFC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1234</w:t>
      </w:r>
      <w:proofErr w:type="gramStart"/>
      <w:r>
        <w:rPr>
          <w:rStyle w:val="HTMLCode"/>
          <w:rFonts w:eastAsiaTheme="majorEastAsia"/>
        </w:rPr>
        <w:t>abc..</w:t>
      </w:r>
      <w:proofErr w:type="gramEnd"/>
      <w:r>
        <w:rPr>
          <w:rStyle w:val="HTMLCode"/>
          <w:rFonts w:eastAsiaTheme="majorEastAsia"/>
        </w:rPr>
        <w:t xml:space="preserve">6789def </w:t>
      </w:r>
      <w:r>
        <w:rPr>
          <w:rStyle w:val="hljs-comment"/>
        </w:rPr>
        <w:t># old new</w:t>
      </w:r>
    </w:p>
    <w:p w14:paraId="3089968A" w14:textId="77777777" w:rsidR="00737A70" w:rsidRDefault="00737A70" w:rsidP="00737A70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3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960E681" w14:textId="77777777" w:rsidR="00737A70" w:rsidRDefault="00737A70" w:rsidP="00737A70">
      <w:pPr>
        <w:pStyle w:val="HTMLPreformatted"/>
      </w:pPr>
      <w:r>
        <w:t>bash</w:t>
      </w:r>
    </w:p>
    <w:p w14:paraId="0577A973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AC584C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@~</w:t>
      </w:r>
      <w:proofErr w:type="gramStart"/>
      <w:r>
        <w:rPr>
          <w:rStyle w:val="HTMLCode"/>
          <w:rFonts w:eastAsiaTheme="majorEastAsia"/>
        </w:rPr>
        <w:t>3..</w:t>
      </w:r>
      <w:proofErr w:type="gramEnd"/>
      <w:r>
        <w:rPr>
          <w:rStyle w:val="HTMLCode"/>
          <w:rFonts w:eastAsiaTheme="majorEastAsia"/>
        </w:rPr>
        <w:t xml:space="preserve">@ </w:t>
      </w:r>
      <w:r>
        <w:rPr>
          <w:rStyle w:val="hljs-comment"/>
        </w:rPr>
        <w:t># HEAD -3 HEAD</w:t>
      </w:r>
    </w:p>
    <w:p w14:paraId="20C44C4E" w14:textId="77777777" w:rsidR="00737A70" w:rsidRDefault="00737A70" w:rsidP="00737A70">
      <w:pPr>
        <w:pStyle w:val="NormalWeb"/>
      </w:pPr>
      <w:proofErr w:type="spellStart"/>
      <w:r>
        <w:t>Lưu</w:t>
      </w:r>
      <w:proofErr w:type="spellEnd"/>
      <w:r>
        <w:t xml:space="preserve"> ý: Hai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(..)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25B00702" w14:textId="77777777" w:rsidR="00737A70" w:rsidRDefault="00737A70" w:rsidP="00737A70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6D0993D1" w14:textId="77777777" w:rsidR="00737A70" w:rsidRDefault="00737A70" w:rsidP="00737A70">
      <w:pPr>
        <w:pStyle w:val="Heading3"/>
      </w:pPr>
      <w:r>
        <w:t xml:space="preserve">Section 6.3: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</w:t>
      </w:r>
    </w:p>
    <w:p w14:paraId="2378ACB1" w14:textId="77777777" w:rsidR="00737A70" w:rsidRDefault="00737A70" w:rsidP="00737A70">
      <w:pPr>
        <w:pStyle w:val="HTMLPreformatted"/>
      </w:pPr>
      <w:r>
        <w:t>bash</w:t>
      </w:r>
    </w:p>
    <w:p w14:paraId="6785CE33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447ACF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--staged</w:t>
      </w:r>
    </w:p>
    <w:p w14:paraId="4528097A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2C006297" w14:textId="77777777" w:rsidR="00737A70" w:rsidRDefault="00737A70" w:rsidP="00737A70">
      <w:pPr>
        <w:pStyle w:val="NormalWeb"/>
      </w:pPr>
      <w:r>
        <w:t xml:space="preserve">LƯU Ý: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14:paraId="25D30975" w14:textId="77777777" w:rsidR="00737A70" w:rsidRDefault="00737A70" w:rsidP="00737A70">
      <w:pPr>
        <w:pStyle w:val="HTMLPreformatted"/>
      </w:pPr>
      <w:r>
        <w:t>bash</w:t>
      </w:r>
    </w:p>
    <w:p w14:paraId="2C1E95BC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632B0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--cached</w:t>
      </w:r>
    </w:p>
    <w:p w14:paraId="7376B4A9" w14:textId="77777777" w:rsidR="00737A70" w:rsidRDefault="00737A70" w:rsidP="00737A70">
      <w:pPr>
        <w:pStyle w:val="NormalWeb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--staged</w:t>
      </w:r>
      <w:r>
        <w:t xml:space="preserve"> </w:t>
      </w:r>
      <w:proofErr w:type="spellStart"/>
      <w:r>
        <w:t>hoặc</w:t>
      </w:r>
      <w:proofErr w:type="spellEnd"/>
    </w:p>
    <w:p w14:paraId="2BFDA0AC" w14:textId="77777777" w:rsidR="00737A70" w:rsidRDefault="00737A70" w:rsidP="00737A70">
      <w:pPr>
        <w:pStyle w:val="HTMLPreformatted"/>
      </w:pPr>
      <w:r>
        <w:t>bash</w:t>
      </w:r>
    </w:p>
    <w:p w14:paraId="3C09A1E7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94F654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-v</w:t>
      </w:r>
    </w:p>
    <w:p w14:paraId="65BAE56E" w14:textId="77777777" w:rsidR="00737A70" w:rsidRDefault="00737A70" w:rsidP="00737A70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4E00A2E6" w14:textId="77777777" w:rsidR="00737A70" w:rsidRDefault="00737A70" w:rsidP="00737A70">
      <w:pPr>
        <w:pStyle w:val="Heading3"/>
      </w:pPr>
      <w:r>
        <w:t xml:space="preserve">Section 6.4: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097627A7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new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original</w:t>
      </w:r>
      <w:r>
        <w:t>:</w:t>
      </w:r>
    </w:p>
    <w:p w14:paraId="14DBD9D5" w14:textId="77777777" w:rsidR="00737A70" w:rsidRDefault="00737A70" w:rsidP="00737A70">
      <w:pPr>
        <w:pStyle w:val="HTMLPreformatted"/>
      </w:pPr>
      <w:r>
        <w:t>bash</w:t>
      </w:r>
    </w:p>
    <w:p w14:paraId="514081A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BA5270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original new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proofErr w:type="gramStart"/>
      <w:r>
        <w:rPr>
          <w:rStyle w:val="hljs-comment"/>
        </w:rPr>
        <w:t>original..</w:t>
      </w:r>
      <w:proofErr w:type="gramEnd"/>
      <w:r>
        <w:rPr>
          <w:rStyle w:val="hljs-comment"/>
        </w:rPr>
        <w:t>new</w:t>
      </w:r>
      <w:proofErr w:type="spellEnd"/>
    </w:p>
    <w:p w14:paraId="30F94EB5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new</w:t>
      </w:r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original</w:t>
      </w:r>
      <w:r>
        <w:t>:</w:t>
      </w:r>
    </w:p>
    <w:p w14:paraId="674D3C2F" w14:textId="77777777" w:rsidR="00737A70" w:rsidRDefault="00737A70" w:rsidP="00737A70">
      <w:pPr>
        <w:pStyle w:val="HTMLPreformatted"/>
      </w:pPr>
      <w:r>
        <w:t>bash</w:t>
      </w:r>
    </w:p>
    <w:p w14:paraId="190ACD6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6218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original...new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$(git merge-base original new</w:t>
      </w:r>
      <w:proofErr w:type="gramStart"/>
      <w:r>
        <w:rPr>
          <w:rStyle w:val="hljs-comment"/>
        </w:rPr>
        <w:t>)..</w:t>
      </w:r>
      <w:proofErr w:type="gramEnd"/>
      <w:r>
        <w:rPr>
          <w:rStyle w:val="hljs-comment"/>
        </w:rPr>
        <w:t>new</w:t>
      </w:r>
    </w:p>
    <w:p w14:paraId="24F1650E" w14:textId="77777777" w:rsidR="00737A70" w:rsidRDefault="00737A70" w:rsidP="00737A70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như</w:t>
      </w:r>
      <w:proofErr w:type="spellEnd"/>
    </w:p>
    <w:p w14:paraId="5BBE8D38" w14:textId="77777777" w:rsidR="00737A70" w:rsidRDefault="00737A70" w:rsidP="00737A70">
      <w:pPr>
        <w:pStyle w:val="HTMLPreformatted"/>
      </w:pPr>
      <w:r>
        <w:t>bash</w:t>
      </w:r>
    </w:p>
    <w:p w14:paraId="383C93F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04E61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original</w:t>
      </w:r>
    </w:p>
    <w:p w14:paraId="61FBA9CA" w14:textId="77777777" w:rsidR="00737A70" w:rsidRDefault="00737A70" w:rsidP="00737A70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</w:p>
    <w:p w14:paraId="0EAD9562" w14:textId="77777777" w:rsidR="00737A70" w:rsidRDefault="00737A70" w:rsidP="00737A70">
      <w:pPr>
        <w:pStyle w:val="HTMLPreformatted"/>
      </w:pPr>
      <w:r>
        <w:t>bash</w:t>
      </w:r>
    </w:p>
    <w:p w14:paraId="344892C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332B9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</w:t>
      </w:r>
      <w:proofErr w:type="spellStart"/>
      <w:proofErr w:type="gramStart"/>
      <w:r>
        <w:rPr>
          <w:rStyle w:val="HTMLCode"/>
          <w:rFonts w:eastAsiaTheme="majorEastAsia"/>
        </w:rPr>
        <w:t>original..</w:t>
      </w:r>
      <w:proofErr w:type="gramEnd"/>
      <w:r>
        <w:rPr>
          <w:rStyle w:val="HTMLCode"/>
          <w:rFonts w:eastAsiaTheme="majorEastAsia"/>
        </w:rPr>
        <w:t>HEAD</w:t>
      </w:r>
      <w:proofErr w:type="spellEnd"/>
    </w:p>
    <w:p w14:paraId="491C1726" w14:textId="77777777" w:rsidR="00737A70" w:rsidRDefault="00737A70" w:rsidP="00737A70">
      <w:pPr>
        <w:pStyle w:val="Heading3"/>
      </w:pPr>
      <w:r>
        <w:t xml:space="preserve">Section 6.5: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</w:t>
      </w:r>
    </w:p>
    <w:p w14:paraId="55B0D7BB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C511359" w14:textId="77777777" w:rsidR="00737A70" w:rsidRDefault="00737A70" w:rsidP="00737A70">
      <w:pPr>
        <w:pStyle w:val="HTMLPreformatted"/>
      </w:pPr>
      <w:r>
        <w:t>bash</w:t>
      </w:r>
    </w:p>
    <w:p w14:paraId="4D60252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7F4C9E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HEAD</w:t>
      </w:r>
    </w:p>
    <w:p w14:paraId="3AAB53B7" w14:textId="77777777" w:rsidR="00737A70" w:rsidRDefault="00737A70" w:rsidP="00737A70">
      <w:pPr>
        <w:pStyle w:val="NormalWeb"/>
      </w:pPr>
      <w:r>
        <w:lastRenderedPageBreak/>
        <w:t xml:space="preserve">LƯU Ý: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B7794F" w14:textId="77777777" w:rsidR="00737A70" w:rsidRDefault="00737A70" w:rsidP="00737A70">
      <w:pPr>
        <w:pStyle w:val="HTMLPreformatted"/>
      </w:pPr>
      <w:r>
        <w:t>bash</w:t>
      </w:r>
    </w:p>
    <w:p w14:paraId="6EB59FC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BF1AC3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status -</w:t>
      </w:r>
      <w:proofErr w:type="spellStart"/>
      <w:r>
        <w:rPr>
          <w:rStyle w:val="HTMLCode"/>
          <w:rFonts w:eastAsiaTheme="majorEastAsia"/>
        </w:rPr>
        <w:t>vv</w:t>
      </w:r>
      <w:proofErr w:type="spellEnd"/>
    </w:p>
    <w:p w14:paraId="66728EB8" w14:textId="77777777" w:rsidR="00737A70" w:rsidRDefault="00737A70" w:rsidP="00737A70">
      <w:pPr>
        <w:pStyle w:val="NormalWeb"/>
      </w:pP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chưa</w:t>
      </w:r>
      <w:proofErr w:type="spellEnd"/>
      <w:r>
        <w:t>.</w:t>
      </w:r>
    </w:p>
    <w:p w14:paraId="53DA078D" w14:textId="77777777" w:rsidR="00737A70" w:rsidRDefault="00737A70" w:rsidP="00737A70">
      <w:pPr>
        <w:pStyle w:val="Heading3"/>
      </w:pPr>
      <w:r>
        <w:t xml:space="preserve">Section 6.6: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E609CD6" w14:textId="77777777" w:rsidR="00737A70" w:rsidRDefault="00737A70" w:rsidP="00737A70">
      <w:pPr>
        <w:pStyle w:val="HTMLPreformatted"/>
      </w:pPr>
      <w:r>
        <w:t>bash</w:t>
      </w:r>
    </w:p>
    <w:p w14:paraId="0B6DBE2C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C255E5A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myfile.txt</w:t>
      </w:r>
    </w:p>
    <w:p w14:paraId="10A1574C" w14:textId="77777777" w:rsidR="00737A70" w:rsidRDefault="00737A70" w:rsidP="00737A70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r>
        <w:rPr>
          <w:rStyle w:val="HTMLCode"/>
          <w:rFonts w:eastAsiaTheme="majorEastAsia"/>
        </w:rPr>
        <w:t>myfile.txt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189EC5B8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:</w:t>
      </w:r>
    </w:p>
    <w:p w14:paraId="1E13E5C8" w14:textId="77777777" w:rsidR="00737A70" w:rsidRDefault="00737A70" w:rsidP="00737A70">
      <w:pPr>
        <w:pStyle w:val="HTMLPreformatted"/>
      </w:pPr>
      <w:r>
        <w:t>bash</w:t>
      </w:r>
    </w:p>
    <w:p w14:paraId="7C62FD7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A3FB27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documentation</w:t>
      </w:r>
    </w:p>
    <w:p w14:paraId="39E6F77C" w14:textId="77777777" w:rsidR="00737A70" w:rsidRDefault="00737A70" w:rsidP="00737A70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r>
        <w:rPr>
          <w:rStyle w:val="HTMLCode"/>
          <w:rFonts w:eastAsiaTheme="majorEastAsia"/>
        </w:rPr>
        <w:t>documentation/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6CB134AC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HEAD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:</w:t>
      </w:r>
    </w:p>
    <w:p w14:paraId="653EA883" w14:textId="77777777" w:rsidR="00737A70" w:rsidRDefault="00737A70" w:rsidP="00737A70">
      <w:pPr>
        <w:pStyle w:val="HTMLPreformatted"/>
      </w:pPr>
      <w:r>
        <w:t>bash</w:t>
      </w:r>
    </w:p>
    <w:p w14:paraId="2FD39783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6841F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27fa75e myfile.txt</w:t>
      </w:r>
    </w:p>
    <w:p w14:paraId="31B7CEF1" w14:textId="77777777" w:rsidR="00737A70" w:rsidRDefault="00737A70" w:rsidP="00737A70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738AB316" w14:textId="77777777" w:rsidR="00737A70" w:rsidRDefault="00737A70" w:rsidP="00737A70">
      <w:pPr>
        <w:pStyle w:val="HTMLPreformatted"/>
      </w:pPr>
      <w:r>
        <w:t>bash</w:t>
      </w:r>
    </w:p>
    <w:p w14:paraId="2B05546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68374D8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27fa75e ada9b57 myfile.txt</w:t>
      </w:r>
    </w:p>
    <w:p w14:paraId="7C264740" w14:textId="77777777" w:rsidR="00737A70" w:rsidRDefault="00737A70" w:rsidP="00737A7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hash </w:t>
      </w:r>
      <w:r>
        <w:rPr>
          <w:rStyle w:val="HTMLCode"/>
          <w:rFonts w:eastAsiaTheme="majorEastAsia"/>
        </w:rPr>
        <w:t>ada9b57</w:t>
      </w:r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my_branchname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my_changed_directory</w:t>
      </w:r>
      <w:proofErr w:type="spellEnd"/>
      <w:r>
        <w:rPr>
          <w:rStyle w:val="HTMLCode"/>
          <w:rFonts w:eastAsiaTheme="majorEastAsia"/>
        </w:rPr>
        <w:t>/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38858B6" w14:textId="77777777" w:rsidR="00737A70" w:rsidRDefault="00737A70" w:rsidP="00737A70">
      <w:pPr>
        <w:pStyle w:val="HTMLPreformatted"/>
      </w:pPr>
      <w:r>
        <w:t>bash</w:t>
      </w:r>
    </w:p>
    <w:p w14:paraId="00C01EB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66980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ada9b57 </w:t>
      </w:r>
      <w:proofErr w:type="spellStart"/>
      <w:r>
        <w:rPr>
          <w:rStyle w:val="HTMLCode"/>
          <w:rFonts w:eastAsiaTheme="majorEastAsia"/>
        </w:rPr>
        <w:t>my_branchname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my_changed_directory</w:t>
      </w:r>
      <w:proofErr w:type="spellEnd"/>
      <w:r>
        <w:rPr>
          <w:rStyle w:val="HTMLCode"/>
          <w:rFonts w:eastAsiaTheme="majorEastAsia"/>
        </w:rPr>
        <w:t>/</w:t>
      </w:r>
    </w:p>
    <w:p w14:paraId="2BE37766" w14:textId="77777777" w:rsidR="00737A70" w:rsidRDefault="00737A70" w:rsidP="00737A70">
      <w:pPr>
        <w:pStyle w:val="Heading3"/>
      </w:pPr>
      <w:r>
        <w:t xml:space="preserve">Section 6.7: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dài</w:t>
      </w:r>
      <w:proofErr w:type="spellEnd"/>
    </w:p>
    <w:p w14:paraId="50685919" w14:textId="77777777" w:rsidR="00737A70" w:rsidRDefault="00737A70" w:rsidP="00737A70">
      <w:pPr>
        <w:pStyle w:val="HTMLPreformatted"/>
      </w:pPr>
      <w:r>
        <w:t>bash</w:t>
      </w:r>
    </w:p>
    <w:p w14:paraId="4E2EF424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58DDAB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[HEAD|--staged...] --word-diff</w:t>
      </w:r>
    </w:p>
    <w:p w14:paraId="3E3CEC19" w14:textId="77777777" w:rsidR="00737A70" w:rsidRDefault="00737A70" w:rsidP="00737A70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>:</w:t>
      </w:r>
    </w:p>
    <w:p w14:paraId="423A420A" w14:textId="77777777" w:rsidR="00737A70" w:rsidRDefault="00737A70" w:rsidP="00737A70">
      <w:pPr>
        <w:pStyle w:val="HTMLPreformatted"/>
      </w:pPr>
      <w:r>
        <w:lastRenderedPageBreak/>
        <w:t>plaintext</w:t>
      </w:r>
    </w:p>
    <w:p w14:paraId="500453FF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1739B9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-Hello world</w:t>
      </w:r>
    </w:p>
    <w:p w14:paraId="030E511E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+Hello world!</w:t>
      </w:r>
    </w:p>
    <w:p w14:paraId="574A9662" w14:textId="77777777" w:rsidR="00737A70" w:rsidRDefault="00737A70" w:rsidP="00737A70">
      <w:pPr>
        <w:pStyle w:val="NormalWeb"/>
      </w:pPr>
      <w:proofErr w:type="spellStart"/>
      <w:r>
        <w:t>Nơi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r>
        <w:rPr>
          <w:rStyle w:val="HTMLCode"/>
          <w:rFonts w:eastAsiaTheme="majorEastAsia"/>
        </w:rPr>
        <w:t>word-diff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thành</w:t>
      </w:r>
      <w:proofErr w:type="spellEnd"/>
      <w:r>
        <w:t>:</w:t>
      </w:r>
    </w:p>
    <w:p w14:paraId="63780711" w14:textId="77777777" w:rsidR="00737A70" w:rsidRDefault="00737A70" w:rsidP="00737A70">
      <w:pPr>
        <w:pStyle w:val="HTMLPreformatted"/>
      </w:pPr>
      <w:r>
        <w:t>plaintext</w:t>
      </w:r>
    </w:p>
    <w:p w14:paraId="0EB40360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F23871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Hello [-world</w:t>
      </w:r>
      <w:proofErr w:type="gramStart"/>
      <w:r>
        <w:rPr>
          <w:rStyle w:val="HTMLCode"/>
          <w:rFonts w:eastAsiaTheme="majorEastAsia"/>
        </w:rPr>
        <w:t>-]{</w:t>
      </w:r>
      <w:proofErr w:type="gramEnd"/>
      <w:r>
        <w:rPr>
          <w:rStyle w:val="HTMLCode"/>
          <w:rFonts w:eastAsiaTheme="majorEastAsia"/>
        </w:rPr>
        <w:t>+world!+}</w:t>
      </w:r>
    </w:p>
    <w:p w14:paraId="296C143B" w14:textId="77777777" w:rsidR="00737A70" w:rsidRDefault="00737A70" w:rsidP="00737A70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[-, -]</w:t>
      </w:r>
      <w:r>
        <w:t xml:space="preserve">, </w:t>
      </w:r>
      <w:r>
        <w:rPr>
          <w:rStyle w:val="HTMLCode"/>
          <w:rFonts w:eastAsiaTheme="majorEastAsia"/>
        </w:rPr>
        <w:t>{+, +}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  <w:rFonts w:eastAsiaTheme="majorEastAsia"/>
        </w:rPr>
        <w:t>--word-diff=color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--color-words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:</w:t>
      </w:r>
    </w:p>
    <w:p w14:paraId="3250D25B" w14:textId="77777777" w:rsidR="00737A70" w:rsidRDefault="00737A70" w:rsidP="00737A70">
      <w:pPr>
        <w:pStyle w:val="Heading3"/>
      </w:pPr>
      <w:r>
        <w:t xml:space="preserve">Section 6.8: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61A2CC5E" w14:textId="77777777" w:rsidR="00737A70" w:rsidRDefault="00737A70" w:rsidP="00737A70">
      <w:pPr>
        <w:pStyle w:val="HTMLPreformatted"/>
      </w:pPr>
      <w:r>
        <w:t>bash</w:t>
      </w:r>
    </w:p>
    <w:p w14:paraId="3D870DC9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8B77B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HEAD^ HEAD</w:t>
      </w:r>
    </w:p>
    <w:p w14:paraId="1213ACE6" w14:textId="77777777" w:rsidR="00737A70" w:rsidRDefault="00737A70" w:rsidP="00737A7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17DCA469" w14:textId="77777777" w:rsidR="00737A70" w:rsidRDefault="00737A70" w:rsidP="00737A70">
      <w:pPr>
        <w:pStyle w:val="Heading3"/>
      </w:pPr>
      <w:r>
        <w:t xml:space="preserve">Section 6.9: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patch</w:t>
      </w:r>
    </w:p>
    <w:p w14:paraId="069C1F9C" w14:textId="77777777" w:rsidR="00737A70" w:rsidRDefault="00737A70" w:rsidP="00737A7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diff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patch. Diff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:</w:t>
      </w:r>
    </w:p>
    <w:p w14:paraId="2E755C22" w14:textId="77777777" w:rsidR="00737A70" w:rsidRDefault="00737A70" w:rsidP="00737A70">
      <w:pPr>
        <w:pStyle w:val="HTMLPreformatted"/>
      </w:pPr>
      <w:r>
        <w:t>bash</w:t>
      </w:r>
    </w:p>
    <w:p w14:paraId="675C45E0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F18970" w14:textId="77777777" w:rsidR="00737A70" w:rsidRDefault="00737A70" w:rsidP="00737A7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--no-prefix &gt; </w:t>
      </w:r>
      <w:proofErr w:type="spellStart"/>
      <w:r>
        <w:rPr>
          <w:rStyle w:val="HTMLCode"/>
          <w:rFonts w:eastAsiaTheme="majorEastAsia"/>
        </w:rPr>
        <w:t>some_</w:t>
      </w:r>
      <w:proofErr w:type="gramStart"/>
      <w:r>
        <w:rPr>
          <w:rStyle w:val="HTMLCode"/>
          <w:rFonts w:eastAsiaTheme="majorEastAsia"/>
        </w:rPr>
        <w:t>file.patch</w:t>
      </w:r>
      <w:proofErr w:type="spellEnd"/>
      <w:proofErr w:type="gramEnd"/>
    </w:p>
    <w:p w14:paraId="223274CA" w14:textId="77777777" w:rsidR="00737A70" w:rsidRDefault="00737A70" w:rsidP="00737A70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ở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14:paraId="04B740D4" w14:textId="77777777" w:rsidR="00737A70" w:rsidRDefault="00737A70" w:rsidP="00737A70">
      <w:pPr>
        <w:pStyle w:val="HTMLPreformatted"/>
      </w:pPr>
      <w:r>
        <w:t>bash</w:t>
      </w:r>
    </w:p>
    <w:p w14:paraId="053EB785" w14:textId="77777777" w:rsidR="00737A70" w:rsidRDefault="00737A70" w:rsidP="00737A7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D7A6EC" w14:textId="77777777" w:rsidR="00F2428D" w:rsidRDefault="00737A70" w:rsidP="00F2428D">
      <w:pPr>
        <w:pStyle w:val="Heading3"/>
        <w:rPr>
          <w:rFonts w:ascii="Times New Roman" w:hAnsi="Times New Roman" w:cs="Times New Roman"/>
          <w:szCs w:val="27"/>
        </w:rPr>
      </w:pPr>
      <w:r>
        <w:rPr>
          <w:rStyle w:val="HTMLCode"/>
          <w:rFonts w:eastAsiaTheme="majorEastAsia"/>
        </w:rPr>
        <w:t xml:space="preserve">patch -p0 &lt; </w:t>
      </w:r>
      <w:proofErr w:type="spellStart"/>
      <w:r>
        <w:rPr>
          <w:rStyle w:val="HTMLCode"/>
          <w:rFonts w:eastAsiaTheme="majorEastAsia"/>
        </w:rPr>
        <w:t>some_</w:t>
      </w:r>
      <w:proofErr w:type="gramStart"/>
      <w:r>
        <w:rPr>
          <w:rStyle w:val="HTMLCode"/>
          <w:rFonts w:eastAsiaTheme="majorEastAsia"/>
        </w:rPr>
        <w:t>file.patch</w:t>
      </w:r>
      <w:r w:rsidR="00F2428D">
        <w:t>Section</w:t>
      </w:r>
      <w:proofErr w:type="spellEnd"/>
      <w:proofErr w:type="gramEnd"/>
      <w:r w:rsidR="00F2428D">
        <w:t xml:space="preserve"> 6.10: </w:t>
      </w:r>
      <w:proofErr w:type="spellStart"/>
      <w:r w:rsidR="00F2428D">
        <w:t>Sự</w:t>
      </w:r>
      <w:proofErr w:type="spellEnd"/>
      <w:r w:rsidR="00F2428D">
        <w:t xml:space="preserve"> </w:t>
      </w:r>
      <w:proofErr w:type="spellStart"/>
      <w:r w:rsidR="00F2428D">
        <w:t>khác</w:t>
      </w:r>
      <w:proofErr w:type="spellEnd"/>
      <w:r w:rsidR="00F2428D">
        <w:t xml:space="preserve"> </w:t>
      </w:r>
      <w:proofErr w:type="spellStart"/>
      <w:r w:rsidR="00F2428D">
        <w:t>biệt</w:t>
      </w:r>
      <w:proofErr w:type="spellEnd"/>
      <w:r w:rsidR="00F2428D">
        <w:t xml:space="preserve"> </w:t>
      </w:r>
      <w:proofErr w:type="spellStart"/>
      <w:r w:rsidR="00F2428D">
        <w:t>giữa</w:t>
      </w:r>
      <w:proofErr w:type="spellEnd"/>
      <w:r w:rsidR="00F2428D">
        <w:t xml:space="preserve"> </w:t>
      </w:r>
      <w:proofErr w:type="spellStart"/>
      <w:r w:rsidR="00F2428D">
        <w:t>hai</w:t>
      </w:r>
      <w:proofErr w:type="spellEnd"/>
      <w:r w:rsidR="00F2428D">
        <w:t xml:space="preserve"> commit </w:t>
      </w:r>
      <w:proofErr w:type="spellStart"/>
      <w:r w:rsidR="00F2428D">
        <w:t>hoặc</w:t>
      </w:r>
      <w:proofErr w:type="spellEnd"/>
      <w:r w:rsidR="00F2428D">
        <w:t xml:space="preserve"> </w:t>
      </w:r>
      <w:proofErr w:type="spellStart"/>
      <w:r w:rsidR="00F2428D">
        <w:t>nhánh</w:t>
      </w:r>
      <w:proofErr w:type="spellEnd"/>
    </w:p>
    <w:p w14:paraId="582BA50B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1D6773C2" w14:textId="77777777" w:rsidR="00F2428D" w:rsidRDefault="00F2428D" w:rsidP="00F2428D">
      <w:pPr>
        <w:pStyle w:val="HTMLPreformatted"/>
      </w:pPr>
      <w:r>
        <w:t>bash</w:t>
      </w:r>
    </w:p>
    <w:p w14:paraId="24D0AE5F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BE44A1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&lt;branch1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&lt;branch2&gt;</w:t>
      </w:r>
    </w:p>
    <w:p w14:paraId="425BD7B0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commit:</w:t>
      </w:r>
    </w:p>
    <w:p w14:paraId="586E56E0" w14:textId="77777777" w:rsidR="00F2428D" w:rsidRDefault="00F2428D" w:rsidP="00F2428D">
      <w:pPr>
        <w:pStyle w:val="HTMLPreformatted"/>
      </w:pPr>
      <w:r>
        <w:t>bash</w:t>
      </w:r>
    </w:p>
    <w:p w14:paraId="1C07A459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389D0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&lt;commitId1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&lt;commitId2&gt;</w:t>
      </w:r>
    </w:p>
    <w:p w14:paraId="52EE212A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147B247F" w14:textId="77777777" w:rsidR="00F2428D" w:rsidRDefault="00F2428D" w:rsidP="00F2428D">
      <w:pPr>
        <w:pStyle w:val="HTMLPreformatted"/>
      </w:pPr>
      <w:r>
        <w:t>bash</w:t>
      </w:r>
    </w:p>
    <w:p w14:paraId="5333E69D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230402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&lt;branch/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1F5D7494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5F4E1FEA" w14:textId="77777777" w:rsidR="00F2428D" w:rsidRDefault="00F2428D" w:rsidP="00F2428D">
      <w:pPr>
        <w:pStyle w:val="HTMLPreformatted"/>
      </w:pPr>
      <w:r>
        <w:lastRenderedPageBreak/>
        <w:t>bash</w:t>
      </w:r>
    </w:p>
    <w:p w14:paraId="532B3F28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22B1A1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</w:t>
      </w:r>
      <w:r>
        <w:rPr>
          <w:rStyle w:val="hljs-builtin"/>
          <w:rFonts w:eastAsiaTheme="majorEastAsia"/>
        </w:rPr>
        <w:t>stat</w:t>
      </w:r>
      <w:r>
        <w:rPr>
          <w:rStyle w:val="HTMLCode"/>
          <w:rFonts w:eastAsiaTheme="majorEastAsia"/>
        </w:rPr>
        <w:t xml:space="preserve"> &lt;branch/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77054DFE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218E07AE" w14:textId="77777777" w:rsidR="00F2428D" w:rsidRDefault="00F2428D" w:rsidP="00F2428D">
      <w:pPr>
        <w:pStyle w:val="HTMLPreformatted"/>
      </w:pPr>
      <w:r>
        <w:t>bash</w:t>
      </w:r>
    </w:p>
    <w:p w14:paraId="60C9622B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C80229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</w:t>
      </w:r>
    </w:p>
    <w:p w14:paraId="1C07A002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6B9240A5" w14:textId="77777777" w:rsidR="00F2428D" w:rsidRDefault="00F2428D" w:rsidP="00F2428D">
      <w:pPr>
        <w:pStyle w:val="HTMLPreformatted"/>
      </w:pPr>
      <w:r>
        <w:t>bash</w:t>
      </w:r>
    </w:p>
    <w:p w14:paraId="64C6E490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3B546F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28230449" w14:textId="77777777" w:rsidR="00F2428D" w:rsidRDefault="00F2428D" w:rsidP="00F2428D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626835D1" w14:textId="77777777" w:rsidR="00F2428D" w:rsidRDefault="00F2428D" w:rsidP="00F2428D">
      <w:pPr>
        <w:pStyle w:val="HTMLPreformatted"/>
      </w:pPr>
      <w:r>
        <w:t>bash</w:t>
      </w:r>
    </w:p>
    <w:p w14:paraId="52E56FD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004793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diff --name-only &lt;</w:t>
      </w:r>
      <w:proofErr w:type="spellStart"/>
      <w:r>
        <w:rPr>
          <w:rStyle w:val="HTMLCode"/>
          <w:rFonts w:eastAsiaTheme="majorEastAsia"/>
        </w:rPr>
        <w:t>commitId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folder_path</w:t>
      </w:r>
      <w:proofErr w:type="spellEnd"/>
      <w:r>
        <w:rPr>
          <w:rStyle w:val="HTMLCode"/>
          <w:rFonts w:eastAsiaTheme="majorEastAsia"/>
        </w:rPr>
        <w:t>&gt;</w:t>
      </w:r>
    </w:p>
    <w:p w14:paraId="70C69C47" w14:textId="77777777" w:rsidR="00F2428D" w:rsidRDefault="00F2428D" w:rsidP="00F2428D">
      <w:pPr>
        <w:pStyle w:val="Heading3"/>
      </w:pPr>
      <w:r>
        <w:t xml:space="preserve">Section 6.11: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meld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E6653BF" w14:textId="77777777" w:rsidR="00F2428D" w:rsidRDefault="00F2428D" w:rsidP="00F2428D">
      <w:pPr>
        <w:pStyle w:val="HTMLPreformatted"/>
      </w:pPr>
      <w:r>
        <w:t>bash</w:t>
      </w:r>
    </w:p>
    <w:p w14:paraId="06A774EC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3D2D7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 -t meld --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-diff</w:t>
      </w:r>
    </w:p>
    <w:p w14:paraId="0307179D" w14:textId="77777777" w:rsidR="00F2428D" w:rsidRDefault="00F2428D" w:rsidP="00F2428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</w:t>
      </w:r>
    </w:p>
    <w:p w14:paraId="42219789" w14:textId="77777777" w:rsidR="00F2428D" w:rsidRDefault="00F2428D" w:rsidP="00F2428D">
      <w:pPr>
        <w:pStyle w:val="HTMLPreformatted"/>
      </w:pPr>
      <w:r>
        <w:t>bash</w:t>
      </w:r>
    </w:p>
    <w:p w14:paraId="1DBF30C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BEE9C8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difftool</w:t>
      </w:r>
      <w:proofErr w:type="spellEnd"/>
      <w:r>
        <w:rPr>
          <w:rStyle w:val="HTMLCode"/>
          <w:rFonts w:eastAsiaTheme="majorEastAsia"/>
        </w:rPr>
        <w:t xml:space="preserve"> -t meld --</w:t>
      </w:r>
      <w:proofErr w:type="spellStart"/>
      <w:r>
        <w:rPr>
          <w:rStyle w:val="HTMLCode"/>
          <w:rFonts w:eastAsiaTheme="majorEastAsia"/>
        </w:rPr>
        <w:t>dir</w:t>
      </w:r>
      <w:proofErr w:type="spellEnd"/>
      <w:r>
        <w:rPr>
          <w:rStyle w:val="HTMLCode"/>
          <w:rFonts w:eastAsiaTheme="majorEastAsia"/>
        </w:rPr>
        <w:t>-diff [COMMIT_A] [COMMIT_B]</w:t>
      </w:r>
    </w:p>
    <w:p w14:paraId="191B6CEF" w14:textId="77777777" w:rsidR="00F2428D" w:rsidRDefault="00F2428D" w:rsidP="00F2428D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C2EC70B" w14:textId="77777777" w:rsidR="00F2428D" w:rsidRDefault="00F2428D" w:rsidP="00F2428D">
      <w:pPr>
        <w:pStyle w:val="Heading3"/>
      </w:pPr>
      <w:r>
        <w:t xml:space="preserve">Section 6.12: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UTF-16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14:paraId="3996D002" w14:textId="77777777" w:rsidR="00F2428D" w:rsidRDefault="00F2428D" w:rsidP="00F2428D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UTF-16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localization </w:t>
      </w:r>
      <w:proofErr w:type="spellStart"/>
      <w:r>
        <w:t>của</w:t>
      </w:r>
      <w:proofErr w:type="spellEnd"/>
      <w:r>
        <w:t xml:space="preserve"> iOS </w:t>
      </w:r>
      <w:proofErr w:type="spellStart"/>
      <w:r>
        <w:t>và</w:t>
      </w:r>
      <w:proofErr w:type="spellEnd"/>
      <w:r>
        <w:t xml:space="preserve"> macOS)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nên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9B69C7D" w14:textId="77777777" w:rsidR="00F2428D" w:rsidRDefault="00F2428D" w:rsidP="00F2428D">
      <w:pPr>
        <w:pStyle w:val="NormalWeb"/>
      </w:pP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1D9E575B" w14:textId="77777777" w:rsidR="00F2428D" w:rsidRDefault="00F2428D" w:rsidP="00F2428D">
      <w:pPr>
        <w:pStyle w:val="HTMLPreformatted"/>
      </w:pPr>
      <w:r>
        <w:t>plaintext</w:t>
      </w:r>
    </w:p>
    <w:p w14:paraId="5E89FFC5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60DDE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[diff "utf16"]</w:t>
      </w:r>
    </w:p>
    <w:p w14:paraId="21EEEDAB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textconv</w:t>
      </w:r>
      <w:proofErr w:type="spellEnd"/>
      <w:r>
        <w:rPr>
          <w:rStyle w:val="HTMLCode"/>
          <w:rFonts w:eastAsiaTheme="majorEastAsia"/>
        </w:rPr>
        <w:t xml:space="preserve"> = "</w:t>
      </w:r>
      <w:proofErr w:type="spellStart"/>
      <w:r>
        <w:rPr>
          <w:rStyle w:val="HTMLCode"/>
          <w:rFonts w:eastAsiaTheme="majorEastAsia"/>
        </w:rPr>
        <w:t>iconv</w:t>
      </w:r>
      <w:proofErr w:type="spellEnd"/>
      <w:r>
        <w:rPr>
          <w:rStyle w:val="HTMLCode"/>
          <w:rFonts w:eastAsiaTheme="majorEastAsia"/>
        </w:rPr>
        <w:t xml:space="preserve"> -f utf-16 -t utf-8"</w:t>
      </w:r>
    </w:p>
    <w:p w14:paraId="662081E0" w14:textId="77777777" w:rsidR="00F2428D" w:rsidRDefault="00F2428D" w:rsidP="00F2428D">
      <w:pPr>
        <w:pStyle w:val="NormalWeb"/>
      </w:pPr>
      <w:proofErr w:type="spellStart"/>
      <w:r>
        <w:rPr>
          <w:rStyle w:val="HTMLCode"/>
          <w:rFonts w:eastAsiaTheme="majorEastAsia"/>
        </w:rPr>
        <w:t>iconv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08235687" w14:textId="77777777" w:rsidR="00F2428D" w:rsidRDefault="00F2428D" w:rsidP="00F2428D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>:</w:t>
      </w:r>
    </w:p>
    <w:p w14:paraId="4EBB3EF3" w14:textId="77777777" w:rsidR="00F2428D" w:rsidRDefault="00F2428D" w:rsidP="00F2428D">
      <w:pPr>
        <w:pStyle w:val="HTMLPreformatted"/>
      </w:pPr>
      <w:r>
        <w:t>plaintext</w:t>
      </w:r>
    </w:p>
    <w:p w14:paraId="006ADC2E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8D7368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*.strings</w:t>
      </w:r>
      <w:proofErr w:type="gramEnd"/>
      <w:r>
        <w:rPr>
          <w:rStyle w:val="HTMLCode"/>
          <w:rFonts w:eastAsiaTheme="majorEastAsia"/>
        </w:rPr>
        <w:t xml:space="preserve"> diff=utf16</w:t>
      </w:r>
    </w:p>
    <w:p w14:paraId="33911415" w14:textId="77777777" w:rsidR="00F2428D" w:rsidRDefault="00F2428D" w:rsidP="00F2428D">
      <w:pPr>
        <w:pStyle w:val="NormalWeb"/>
      </w:pPr>
      <w:proofErr w:type="spellStart"/>
      <w:r>
        <w:lastRenderedPageBreak/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đuôi</w:t>
      </w:r>
      <w:proofErr w:type="spellEnd"/>
      <w:r>
        <w:t xml:space="preserve"> </w:t>
      </w:r>
      <w:r>
        <w:rPr>
          <w:rStyle w:val="HTMLCode"/>
          <w:rFonts w:eastAsiaTheme="majorEastAsia"/>
        </w:rPr>
        <w:t>.strings</w:t>
      </w:r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so </w:t>
      </w:r>
      <w:proofErr w:type="spellStart"/>
      <w:r>
        <w:t>sánh</w:t>
      </w:r>
      <w:proofErr w:type="spellEnd"/>
      <w:r>
        <w:t>.</w:t>
      </w:r>
    </w:p>
    <w:p w14:paraId="5FBC2A8D" w14:textId="77777777" w:rsidR="00F2428D" w:rsidRDefault="00F2428D" w:rsidP="00D12B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50B95F44" w14:textId="77777777" w:rsidR="00F2428D" w:rsidRDefault="00F2428D" w:rsidP="00F2428D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plist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72889568" w14:textId="77777777" w:rsidR="00F2428D" w:rsidRDefault="00F2428D" w:rsidP="00F2428D">
      <w:pPr>
        <w:pStyle w:val="HTMLPreformatted"/>
      </w:pPr>
      <w:r>
        <w:t>plaintext</w:t>
      </w:r>
    </w:p>
    <w:p w14:paraId="7CD8B196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21BC9B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[diff "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r>
        <w:rPr>
          <w:rStyle w:val="HTMLCode"/>
          <w:rFonts w:eastAsiaTheme="majorEastAsia"/>
        </w:rPr>
        <w:t>"]</w:t>
      </w:r>
    </w:p>
    <w:p w14:paraId="494D5C8D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textconv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plutil</w:t>
      </w:r>
      <w:proofErr w:type="spellEnd"/>
      <w:r>
        <w:rPr>
          <w:rStyle w:val="HTMLCode"/>
          <w:rFonts w:eastAsiaTheme="majorEastAsia"/>
        </w:rPr>
        <w:t xml:space="preserve"> -convert xml1 -o -</w:t>
      </w:r>
    </w:p>
    <w:p w14:paraId="37E469AF" w14:textId="77777777" w:rsidR="00F2428D" w:rsidRDefault="00F2428D" w:rsidP="00F2428D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>:</w:t>
      </w:r>
    </w:p>
    <w:p w14:paraId="50B73DF5" w14:textId="77777777" w:rsidR="00F2428D" w:rsidRDefault="00F2428D" w:rsidP="00F2428D">
      <w:pPr>
        <w:pStyle w:val="HTMLPreformatted"/>
      </w:pPr>
      <w:r>
        <w:t>plaintext</w:t>
      </w:r>
    </w:p>
    <w:p w14:paraId="20D0C29D" w14:textId="77777777" w:rsidR="00F2428D" w:rsidRDefault="00F2428D" w:rsidP="00F2428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C6B603" w14:textId="77777777" w:rsidR="00F2428D" w:rsidRDefault="00F2428D" w:rsidP="00F2428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proofErr w:type="gramEnd"/>
      <w:r>
        <w:rPr>
          <w:rStyle w:val="HTMLCode"/>
          <w:rFonts w:eastAsiaTheme="majorEastAsia"/>
        </w:rPr>
        <w:t xml:space="preserve"> diff=</w:t>
      </w:r>
      <w:proofErr w:type="spellStart"/>
      <w:r>
        <w:rPr>
          <w:rStyle w:val="HTMLCode"/>
          <w:rFonts w:eastAsiaTheme="majorEastAsia"/>
        </w:rPr>
        <w:t>plist</w:t>
      </w:r>
      <w:proofErr w:type="spellEnd"/>
    </w:p>
    <w:p w14:paraId="794154AC" w14:textId="77777777" w:rsidR="00F2428D" w:rsidRDefault="00F2428D" w:rsidP="00F2428D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đuôi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plist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Git so </w:t>
      </w:r>
      <w:proofErr w:type="spellStart"/>
      <w:r>
        <w:t>sánh</w:t>
      </w:r>
      <w:proofErr w:type="spellEnd"/>
      <w:r>
        <w:t>.</w:t>
      </w:r>
    </w:p>
    <w:p w14:paraId="6F178C16" w14:textId="4BEF0C2B" w:rsidR="00AA148A" w:rsidRDefault="00AA148A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35307DA0" w14:textId="77777777" w:rsidR="00AA148A" w:rsidRDefault="00AA148A" w:rsidP="00AA148A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7: Undoing Changes in Git</w:t>
      </w:r>
    </w:p>
    <w:p w14:paraId="20503985" w14:textId="77777777" w:rsidR="00AA148A" w:rsidRDefault="00AA148A" w:rsidP="00AA148A">
      <w:pPr>
        <w:pStyle w:val="Heading3"/>
      </w:pPr>
      <w:r>
        <w:t xml:space="preserve">Section 7.1: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40BB675A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>.</w:t>
      </w:r>
    </w:p>
    <w:p w14:paraId="7078BED6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633DFB18" w14:textId="77777777" w:rsidR="00AA148A" w:rsidRDefault="00AA148A" w:rsidP="00AA148A">
      <w:pPr>
        <w:pStyle w:val="HTMLPreformatted"/>
      </w:pPr>
      <w:r>
        <w:t>bash</w:t>
      </w:r>
    </w:p>
    <w:p w14:paraId="5BD6C286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8F183B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789abcd</w:t>
      </w:r>
    </w:p>
    <w:p w14:paraId="4456F90B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789abcd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branch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checkout -b</w:t>
      </w:r>
      <w:r>
        <w:t>.</w:t>
      </w:r>
    </w:p>
    <w:p w14:paraId="579CF49C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3B60E7CD" w14:textId="77777777" w:rsidR="00AA148A" w:rsidRDefault="00AA148A" w:rsidP="00AA148A">
      <w:pPr>
        <w:pStyle w:val="HTMLPreformatted"/>
      </w:pPr>
      <w:r>
        <w:t>bash</w:t>
      </w:r>
    </w:p>
    <w:p w14:paraId="0FA9893B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602432B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789abcd</w:t>
      </w:r>
    </w:p>
    <w:p w14:paraId="4FD7C54D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23B8FE68" w14:textId="77777777" w:rsidR="00AA148A" w:rsidRDefault="00AA148A" w:rsidP="00AA148A">
      <w:pPr>
        <w:pStyle w:val="HTMLPreformatted"/>
      </w:pPr>
      <w:r>
        <w:t>bash</w:t>
      </w:r>
    </w:p>
    <w:p w14:paraId="0B0490AF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2F463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HEAD~</w:t>
      </w:r>
    </w:p>
    <w:p w14:paraId="35A49D9E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73F8BBF" w14:textId="77777777" w:rsidR="00AA148A" w:rsidRDefault="00AA148A" w:rsidP="00AA148A">
      <w:pPr>
        <w:pStyle w:val="HTMLPreformatted"/>
      </w:pPr>
      <w:r>
        <w:t>bash</w:t>
      </w:r>
    </w:p>
    <w:p w14:paraId="2BE0CD9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3C045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789abcd</w:t>
      </w:r>
    </w:p>
    <w:p w14:paraId="1B7EE8A1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6EAF215B" w14:textId="77777777" w:rsidR="00AA148A" w:rsidRDefault="00AA148A" w:rsidP="00AA148A">
      <w:pPr>
        <w:pStyle w:val="HTMLPreformatted"/>
      </w:pPr>
      <w:r>
        <w:t>bash</w:t>
      </w:r>
    </w:p>
    <w:p w14:paraId="4F9F9B17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0DA51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HEAD~</w:t>
      </w:r>
    </w:p>
    <w:p w14:paraId="5B830DC3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Cẩn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thận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stash; git reset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--hard</w:t>
      </w:r>
      <w:r>
        <w:t xml:space="preserve"> </w:t>
      </w:r>
      <w:proofErr w:type="spellStart"/>
      <w:r>
        <w:t>để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4DB3EAB3" w14:textId="77777777" w:rsidR="00AA148A" w:rsidRDefault="00AA148A" w:rsidP="00AA148A">
      <w:pPr>
        <w:pStyle w:val="Heading3"/>
      </w:pPr>
      <w:r>
        <w:t xml:space="preserve">Section 7.2: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0A3FAE58" w14:textId="77777777" w:rsidR="00AA148A" w:rsidRDefault="00AA148A" w:rsidP="00AA148A">
      <w:pPr>
        <w:pStyle w:val="NormalWeb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48102D3A" w14:textId="77777777" w:rsidR="00AA148A" w:rsidRDefault="00AA148A" w:rsidP="00AA148A">
      <w:pPr>
        <w:pStyle w:val="HTMLPreformatted"/>
      </w:pPr>
      <w:r>
        <w:t>bash</w:t>
      </w:r>
    </w:p>
    <w:p w14:paraId="2FA3D9F2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ECE48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 file.txt</w:t>
      </w:r>
    </w:p>
    <w:p w14:paraId="0A07805C" w14:textId="77777777" w:rsidR="00AA148A" w:rsidRDefault="00AA148A" w:rsidP="00AA148A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</w:p>
    <w:p w14:paraId="5CD40C2E" w14:textId="77777777" w:rsidR="00AA148A" w:rsidRDefault="00AA148A" w:rsidP="00AA148A">
      <w:pPr>
        <w:pStyle w:val="HTMLPreformatted"/>
      </w:pPr>
      <w:r>
        <w:lastRenderedPageBreak/>
        <w:t>bash</w:t>
      </w:r>
    </w:p>
    <w:p w14:paraId="4DE43AD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B24D2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</w:t>
      </w:r>
      <w:proofErr w:type="gramStart"/>
      <w:r>
        <w:rPr>
          <w:rStyle w:val="HTMLCode"/>
          <w:rFonts w:eastAsiaTheme="majorEastAsia"/>
        </w:rPr>
        <w:t>-- .</w:t>
      </w:r>
      <w:proofErr w:type="gramEnd"/>
    </w:p>
    <w:p w14:paraId="1E46C576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--patch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:</w:t>
      </w:r>
    </w:p>
    <w:p w14:paraId="1C11EFC0" w14:textId="77777777" w:rsidR="00AA148A" w:rsidRDefault="00AA148A" w:rsidP="00AA148A">
      <w:pPr>
        <w:pStyle w:val="HTMLPreformatted"/>
      </w:pPr>
      <w:r>
        <w:t>bash</w:t>
      </w:r>
    </w:p>
    <w:p w14:paraId="77274ED8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08BA3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--patch -- </w:t>
      </w:r>
      <w:proofErr w:type="spellStart"/>
      <w:r>
        <w:rPr>
          <w:rStyle w:val="hljs-builtin"/>
        </w:rPr>
        <w:t>dir</w:t>
      </w:r>
      <w:proofErr w:type="spellEnd"/>
    </w:p>
    <w:p w14:paraId="7BDCB2A8" w14:textId="77777777" w:rsidR="00AA148A" w:rsidRDefault="00AA148A" w:rsidP="00AA148A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index:</w:t>
      </w:r>
    </w:p>
    <w:p w14:paraId="5CBEDFB3" w14:textId="77777777" w:rsidR="00AA148A" w:rsidRDefault="00AA148A" w:rsidP="00AA148A">
      <w:pPr>
        <w:pStyle w:val="HTMLPreformatted"/>
      </w:pPr>
      <w:r>
        <w:t>bash</w:t>
      </w:r>
    </w:p>
    <w:p w14:paraId="2198BBDB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6B94A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</w:t>
      </w:r>
    </w:p>
    <w:p w14:paraId="6931B6AF" w14:textId="77777777" w:rsidR="00AA148A" w:rsidRDefault="00AA148A" w:rsidP="00AA148A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>.</w:t>
      </w:r>
    </w:p>
    <w:p w14:paraId="333A3B74" w14:textId="77777777" w:rsidR="00AA148A" w:rsidRDefault="00AA148A" w:rsidP="00AA148A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lại</w:t>
      </w:r>
      <w:proofErr w:type="spellEnd"/>
      <w:r>
        <w:t>:</w:t>
      </w:r>
    </w:p>
    <w:p w14:paraId="5C07AFD9" w14:textId="77777777" w:rsidR="00AA148A" w:rsidRDefault="00AA148A" w:rsidP="00AA148A">
      <w:pPr>
        <w:pStyle w:val="HTMLPreformatted"/>
      </w:pPr>
      <w:r>
        <w:t>bash</w:t>
      </w:r>
    </w:p>
    <w:p w14:paraId="2DF20873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3AFDD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HEAD~2</w:t>
      </w:r>
    </w:p>
    <w:p w14:paraId="272907AF" w14:textId="77777777" w:rsidR="00AA148A" w:rsidRDefault="00AA148A" w:rsidP="00AA148A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6C189199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Cẩn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thận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reset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-p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 pop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 drop</w:t>
      </w:r>
      <w:r>
        <w:t>.</w:t>
      </w:r>
    </w:p>
    <w:p w14:paraId="0596904C" w14:textId="77777777" w:rsidR="00AA148A" w:rsidRDefault="00AA148A" w:rsidP="00AA148A">
      <w:pPr>
        <w:pStyle w:val="Heading3"/>
      </w:pPr>
      <w:r>
        <w:t xml:space="preserve">Section 7.3: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</w:t>
      </w:r>
      <w:proofErr w:type="spellEnd"/>
    </w:p>
    <w:p w14:paraId="7C2A74DE" w14:textId="77777777" w:rsidR="00AA148A" w:rsidRDefault="00AA148A" w:rsidP="00AA148A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qua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):</w:t>
      </w:r>
    </w:p>
    <w:p w14:paraId="03D270DF" w14:textId="77777777" w:rsidR="00AA148A" w:rsidRDefault="00AA148A" w:rsidP="00AA148A">
      <w:pPr>
        <w:pStyle w:val="HTMLPreformatted"/>
      </w:pPr>
      <w:r>
        <w:t>bash</w:t>
      </w:r>
    </w:p>
    <w:p w14:paraId="3B40D72E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8BD4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2C53F15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4a5cbb3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rebase finished: returning to refs/heads/foo</w:t>
      </w:r>
    </w:p>
    <w:p w14:paraId="2B5E439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4a5cbb3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1}: rebase: fixed such and such</w:t>
      </w:r>
    </w:p>
    <w:p w14:paraId="5A52C48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904f7f0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rebase: checkout upstream/master</w:t>
      </w:r>
    </w:p>
    <w:p w14:paraId="344B3BE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3cbe20a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commit: fixed such and such</w:t>
      </w:r>
    </w:p>
    <w:p w14:paraId="4544D45F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C940BBD" w14:textId="77777777" w:rsidR="00AA148A" w:rsidRDefault="00AA148A" w:rsidP="00AA148A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  <w:r>
        <w:t xml:space="preserve"> (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checkout hash):</w:t>
      </w:r>
    </w:p>
    <w:p w14:paraId="56933996" w14:textId="77777777" w:rsidR="00AA148A" w:rsidRDefault="00AA148A" w:rsidP="00AA148A">
      <w:pPr>
        <w:pStyle w:val="HTMLPreformatted"/>
      </w:pPr>
      <w:r>
        <w:t>bash</w:t>
      </w:r>
    </w:p>
    <w:p w14:paraId="691506EE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B7D7B0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</w:p>
    <w:p w14:paraId="35DA651D" w14:textId="77777777" w:rsidR="00AA148A" w:rsidRDefault="00AA148A" w:rsidP="00AA148A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rebase </w:t>
      </w:r>
      <w:proofErr w:type="spellStart"/>
      <w:r>
        <w:t>lại</w:t>
      </w:r>
      <w:proofErr w:type="spellEnd"/>
      <w:r>
        <w:t>.</w:t>
      </w:r>
    </w:p>
    <w:p w14:paraId="1665CBC6" w14:textId="77777777" w:rsidR="00AA148A" w:rsidRDefault="00AA148A" w:rsidP="00AA148A">
      <w:pPr>
        <w:pStyle w:val="NormalWeb"/>
      </w:pPr>
      <w:proofErr w:type="spellStart"/>
      <w:r>
        <w:lastRenderedPageBreak/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reset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5A473449" w14:textId="77777777" w:rsidR="00AA148A" w:rsidRDefault="00AA148A" w:rsidP="00AA148A">
      <w:pPr>
        <w:pStyle w:val="HTMLPreformatted"/>
      </w:pPr>
      <w:r>
        <w:t>bash</w:t>
      </w:r>
    </w:p>
    <w:p w14:paraId="78ADA7B0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06FC9B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</w:t>
      </w:r>
    </w:p>
    <w:p w14:paraId="5C158EEA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).</w:t>
      </w:r>
    </w:p>
    <w:p w14:paraId="42188139" w14:textId="77777777" w:rsidR="00AA148A" w:rsidRDefault="00AA148A" w:rsidP="00AA148A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412235DC" w14:textId="77777777" w:rsidR="00AA148A" w:rsidRDefault="00AA148A" w:rsidP="00AA148A">
      <w:pPr>
        <w:pStyle w:val="Heading3"/>
      </w:pPr>
      <w:r>
        <w:t xml:space="preserve">Section 7.4: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merge</w:t>
      </w:r>
    </w:p>
    <w:p w14:paraId="5878FDB4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merge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lên</w:t>
      </w:r>
      <w:proofErr w:type="spellEnd"/>
      <w:r>
        <w:rPr>
          <w:rStyle w:val="Strong"/>
        </w:rPr>
        <w:t xml:space="preserve"> remote</w:t>
      </w:r>
    </w:p>
    <w:p w14:paraId="34A9D8DA" w14:textId="77777777" w:rsidR="00AA148A" w:rsidRDefault="00AA148A" w:rsidP="00AA148A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commit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nhỏ</w:t>
      </w:r>
      <w:proofErr w:type="spellEnd"/>
      <w:r>
        <w:t>.</w:t>
      </w:r>
    </w:p>
    <w:p w14:paraId="72F103B3" w14:textId="77777777" w:rsidR="00AA148A" w:rsidRDefault="00AA148A" w:rsidP="00AA148A">
      <w:pPr>
        <w:pStyle w:val="NormalWeb"/>
      </w:pPr>
      <w:r>
        <w:t xml:space="preserve">Reset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commit merge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SHA </w:t>
      </w:r>
      <w:proofErr w:type="spellStart"/>
      <w:r>
        <w:t>để</w:t>
      </w:r>
      <w:proofErr w:type="spellEnd"/>
      <w:r>
        <w:t xml:space="preserve"> reset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log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reset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commit.</w:t>
      </w:r>
    </w:p>
    <w:p w14:paraId="2327E86F" w14:textId="77777777" w:rsidR="00AA148A" w:rsidRDefault="00AA148A" w:rsidP="00AA148A">
      <w:pPr>
        <w:pStyle w:val="HTMLPreformatted"/>
      </w:pPr>
      <w:r>
        <w:t>bash</w:t>
      </w:r>
    </w:p>
    <w:p w14:paraId="4D0CAE49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6F6B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&lt;last commit from the branch you are on&gt;</w:t>
      </w:r>
    </w:p>
    <w:p w14:paraId="26B2CBC7" w14:textId="77777777" w:rsidR="00AA148A" w:rsidRDefault="00AA148A" w:rsidP="00AA148A">
      <w:pPr>
        <w:pStyle w:val="NormalWeb"/>
      </w:pPr>
      <w:proofErr w:type="spellStart"/>
      <w:r>
        <w:t>Hoặc</w:t>
      </w:r>
      <w:proofErr w:type="spellEnd"/>
      <w:r>
        <w:t xml:space="preserve">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merge </w:t>
      </w:r>
      <w:proofErr w:type="spellStart"/>
      <w:r>
        <w:t>là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440654A" w14:textId="77777777" w:rsidR="00AA148A" w:rsidRDefault="00AA148A" w:rsidP="00AA148A">
      <w:pPr>
        <w:pStyle w:val="HTMLPreformatted"/>
      </w:pPr>
      <w:r>
        <w:t>bash</w:t>
      </w:r>
    </w:p>
    <w:p w14:paraId="257A931D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A811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HEAD~</w:t>
      </w:r>
    </w:p>
    <w:p w14:paraId="12E77374" w14:textId="77777777" w:rsidR="00AA148A" w:rsidRDefault="00AA148A" w:rsidP="00AA148A">
      <w:pPr>
        <w:pStyle w:val="NormalWeb"/>
      </w:pPr>
      <w:r>
        <w:t xml:space="preserve">Revert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commit,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revert </w:t>
      </w:r>
      <w:proofErr w:type="spellStart"/>
      <w:r>
        <w:t>revert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>).</w:t>
      </w:r>
    </w:p>
    <w:p w14:paraId="5444D4AC" w14:textId="77777777" w:rsidR="00AA148A" w:rsidRDefault="00AA148A" w:rsidP="00AA148A">
      <w:pPr>
        <w:pStyle w:val="NormalWeb"/>
      </w:pPr>
      <w:proofErr w:type="spellStart"/>
      <w:r>
        <w:rPr>
          <w:rStyle w:val="Strong"/>
        </w:rPr>
        <w:t>Hoàn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merge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đẩy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lên</w:t>
      </w:r>
      <w:proofErr w:type="spellEnd"/>
      <w:r>
        <w:rPr>
          <w:rStyle w:val="Strong"/>
        </w:rPr>
        <w:t xml:space="preserve"> remote</w:t>
      </w:r>
    </w:p>
    <w:p w14:paraId="6F9FB8C7" w14:textId="77777777" w:rsidR="00AA148A" w:rsidRDefault="00AA148A" w:rsidP="00AA148A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r>
        <w:rPr>
          <w:rStyle w:val="HTMLCode"/>
          <w:rFonts w:eastAsiaTheme="majorEastAsia"/>
        </w:rPr>
        <w:t>add-gremlins</w:t>
      </w:r>
      <w:r>
        <w:t>):</w:t>
      </w:r>
    </w:p>
    <w:p w14:paraId="5D809284" w14:textId="77777777" w:rsidR="00AA148A" w:rsidRDefault="00AA148A" w:rsidP="00AA148A">
      <w:pPr>
        <w:pStyle w:val="HTMLPreformatted"/>
      </w:pPr>
      <w:r>
        <w:t>bash</w:t>
      </w:r>
    </w:p>
    <w:p w14:paraId="2881C545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79B073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7872F1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C97B38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Resolve any merge conflicts</w:t>
      </w:r>
    </w:p>
    <w:p w14:paraId="12CE45E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</w:t>
      </w:r>
      <w:r>
        <w:rPr>
          <w:rStyle w:val="hljs-comment"/>
        </w:rPr>
        <w:t># commit the merge</w:t>
      </w:r>
    </w:p>
    <w:p w14:paraId="0E5BF03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81AD37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82EFDC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7DCB9AA1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501b75d..17a51fd master -&gt; master</w:t>
      </w:r>
    </w:p>
    <w:p w14:paraId="06F807AE" w14:textId="77777777" w:rsidR="00AA148A" w:rsidRDefault="00AA148A" w:rsidP="00AA148A">
      <w:pPr>
        <w:pStyle w:val="NormalWeb"/>
      </w:pPr>
      <w:r>
        <w:lastRenderedPageBreak/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merge:</w:t>
      </w:r>
    </w:p>
    <w:p w14:paraId="744B54FB" w14:textId="77777777" w:rsidR="00AA148A" w:rsidRDefault="00AA148A" w:rsidP="00AA148A">
      <w:pPr>
        <w:pStyle w:val="HTMLPreformatted"/>
      </w:pPr>
      <w:r>
        <w:t>bash</w:t>
      </w:r>
    </w:p>
    <w:p w14:paraId="090818EC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B0D36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-m 1 17a51fd</w:t>
      </w:r>
    </w:p>
    <w:p w14:paraId="18AADCB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DE1A76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4DFF53C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ECFB7F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17a51</w:t>
      </w:r>
      <w:proofErr w:type="gramStart"/>
      <w:r>
        <w:rPr>
          <w:rStyle w:val="HTMLCode"/>
          <w:rFonts w:eastAsiaTheme="majorEastAsia"/>
        </w:rPr>
        <w:t>fd..</w:t>
      </w:r>
      <w:proofErr w:type="gramEnd"/>
      <w:r>
        <w:rPr>
          <w:rStyle w:val="HTMLCode"/>
          <w:rFonts w:eastAsiaTheme="majorEastAsia"/>
        </w:rPr>
        <w:t>e443799 master -&gt; master</w:t>
      </w:r>
    </w:p>
    <w:p w14:paraId="21D16F46" w14:textId="77777777" w:rsidR="00AA148A" w:rsidRDefault="00AA148A" w:rsidP="00AA148A">
      <w:pPr>
        <w:pStyle w:val="NormalWeb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gremlin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la </w:t>
      </w:r>
      <w:proofErr w:type="spellStart"/>
      <w:r>
        <w:t>hét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. 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rPr>
          <w:rStyle w:val="HTMLCode"/>
          <w:rFonts w:eastAsiaTheme="majorEastAsia"/>
        </w:rPr>
        <w:t>add-gremlins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revert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>.</w:t>
      </w:r>
    </w:p>
    <w:p w14:paraId="7AA6A386" w14:textId="77777777" w:rsidR="00AA148A" w:rsidRDefault="00AA148A" w:rsidP="00AA148A">
      <w:pPr>
        <w:pStyle w:val="HTMLPreformatted"/>
      </w:pPr>
      <w:r>
        <w:t>bash</w:t>
      </w:r>
    </w:p>
    <w:p w14:paraId="65DC3660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1EF3E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feature/add-gremlins</w:t>
      </w:r>
    </w:p>
    <w:p w14:paraId="5A7F44B3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F7B5CD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Various commits to fix the bug.</w:t>
      </w:r>
    </w:p>
    <w:p w14:paraId="1AA4BD4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3CFF2B1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424A4F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e443799</w:t>
      </w:r>
    </w:p>
    <w:p w14:paraId="2CDA480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D098D9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02895597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9A527C4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Fix any merge conflicts introduced by the bug fix</w:t>
      </w:r>
    </w:p>
    <w:p w14:paraId="7FF386F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</w:t>
      </w:r>
      <w:r>
        <w:rPr>
          <w:rStyle w:val="hljs-comment"/>
        </w:rPr>
        <w:t># commit the merge</w:t>
      </w:r>
    </w:p>
    <w:p w14:paraId="3C8D666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179E71EF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485A29C" w14:textId="77777777" w:rsidR="00AA148A" w:rsidRDefault="00AA148A" w:rsidP="00AA148A">
      <w:pPr>
        <w:pStyle w:val="NormalWeb"/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5BC0AC6" w14:textId="77777777" w:rsidR="00AA148A" w:rsidRDefault="00AA148A" w:rsidP="00AA148A">
      <w:pPr>
        <w:pStyle w:val="HTMLPreformatted"/>
      </w:pPr>
      <w:r>
        <w:t>bash</w:t>
      </w:r>
    </w:p>
    <w:p w14:paraId="19F60814" w14:textId="77777777" w:rsidR="00AA148A" w:rsidRDefault="00AA148A" w:rsidP="00AA148A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EA098F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feature/add-gremlins</w:t>
      </w:r>
    </w:p>
    <w:p w14:paraId="42183FCD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375464AE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# Merge in master and revert the revert right away. This puts your branch in</w:t>
      </w:r>
    </w:p>
    <w:p w14:paraId="3BA72C72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gramStart"/>
      <w:r>
        <w:rPr>
          <w:rStyle w:val="hljs-comment"/>
        </w:rPr>
        <w:t>the</w:t>
      </w:r>
      <w:proofErr w:type="gramEnd"/>
      <w:r>
        <w:rPr>
          <w:rStyle w:val="hljs-comment"/>
        </w:rPr>
        <w:t xml:space="preserve"> same broken state that master was in before.</w:t>
      </w:r>
    </w:p>
    <w:p w14:paraId="1760E4F6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master</w:t>
      </w:r>
    </w:p>
    <w:p w14:paraId="7B3C7925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A008118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e443799</w:t>
      </w:r>
    </w:p>
    <w:p w14:paraId="60654AE9" w14:textId="77777777" w:rsidR="00AA148A" w:rsidRDefault="00AA148A" w:rsidP="00AA148A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28F7BAA4" w14:textId="77777777" w:rsidR="00AA148A" w:rsidRDefault="00AA148A" w:rsidP="00AA148A">
      <w:pPr>
        <w:pStyle w:val="HTMLPreformatted"/>
      </w:pPr>
      <w:r>
        <w:rPr>
          <w:rStyle w:val="hljs-comment"/>
        </w:rPr>
        <w:t># Now go ahead and fix the bug (various commits go here)</w:t>
      </w:r>
    </w:p>
    <w:p w14:paraId="2CB2ABA8" w14:textId="0D3D15A3" w:rsidR="00C660F3" w:rsidRDefault="00C660F3" w:rsidP="00F2428D">
      <w:pPr>
        <w:pStyle w:val="HTMLPreformatted"/>
        <w:rPr>
          <w:rStyle w:val="HTMLCode"/>
          <w:rFonts w:eastAsiaTheme="majorEastAsia"/>
        </w:rPr>
      </w:pPr>
    </w:p>
    <w:p w14:paraId="3195EC41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revert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F954F2E" w14:textId="77777777" w:rsidR="00D87B5E" w:rsidRDefault="00D87B5E" w:rsidP="00D87B5E">
      <w:pPr>
        <w:pStyle w:val="HTMLPreformatted"/>
      </w:pPr>
      <w:r>
        <w:t>bash</w:t>
      </w:r>
    </w:p>
    <w:p w14:paraId="7E0B822E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A8E233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59E8A14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C81285E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Không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cần</w:t>
      </w:r>
      <w:proofErr w:type="spellEnd"/>
      <w:r>
        <w:rPr>
          <w:rStyle w:val="hljs-comment"/>
          <w:rFonts w:eastAsiaTheme="majorEastAsia"/>
        </w:rPr>
        <w:t xml:space="preserve"> revert </w:t>
      </w:r>
      <w:proofErr w:type="spellStart"/>
      <w:r>
        <w:rPr>
          <w:rStyle w:val="hljs-comment"/>
          <w:rFonts w:eastAsiaTheme="majorEastAsia"/>
        </w:rPr>
        <w:t>lại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  <w:r>
        <w:rPr>
          <w:rStyle w:val="hljs-comment"/>
          <w:rFonts w:eastAsiaTheme="majorEastAsia"/>
        </w:rPr>
        <w:t xml:space="preserve"> revert </w:t>
      </w:r>
      <w:proofErr w:type="spellStart"/>
      <w:r>
        <w:rPr>
          <w:rStyle w:val="hljs-comment"/>
          <w:rFonts w:eastAsiaTheme="majorEastAsia"/>
        </w:rPr>
        <w:t>tại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điểm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này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vì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đã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làm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trước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đó</w:t>
      </w:r>
      <w:proofErr w:type="spellEnd"/>
    </w:p>
    <w:p w14:paraId="11F681B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feature/add-gremlins</w:t>
      </w:r>
    </w:p>
    <w:p w14:paraId="38DBA5C5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5D73514E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Sửa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bất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kỳ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xung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đột</w:t>
      </w:r>
      <w:proofErr w:type="spellEnd"/>
      <w:r>
        <w:rPr>
          <w:rStyle w:val="hljs-comment"/>
          <w:rFonts w:eastAsiaTheme="majorEastAsia"/>
        </w:rPr>
        <w:t xml:space="preserve"> merge </w:t>
      </w:r>
      <w:proofErr w:type="spellStart"/>
      <w:r>
        <w:rPr>
          <w:rStyle w:val="hljs-comment"/>
          <w:rFonts w:eastAsiaTheme="majorEastAsia"/>
        </w:rPr>
        <w:t>nào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được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giới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thiệu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bởi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việc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sửa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lỗi</w:t>
      </w:r>
      <w:proofErr w:type="spellEnd"/>
    </w:p>
    <w:p w14:paraId="2C02F5E7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git commit </w:t>
      </w:r>
      <w:r>
        <w:rPr>
          <w:rStyle w:val="hljs-comment"/>
          <w:rFonts w:eastAsiaTheme="majorEastAsia"/>
        </w:rPr>
        <w:t xml:space="preserve"># commit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  <w:r>
        <w:rPr>
          <w:rStyle w:val="hljs-comment"/>
          <w:rFonts w:eastAsiaTheme="majorEastAsia"/>
        </w:rPr>
        <w:t xml:space="preserve"> merge</w:t>
      </w:r>
    </w:p>
    <w:p w14:paraId="08A06D3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0D8AD01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215CE409" w14:textId="77777777" w:rsidR="00D87B5E" w:rsidRDefault="00D87B5E" w:rsidP="00D87B5E">
      <w:pPr>
        <w:pStyle w:val="Heading3"/>
      </w:pPr>
      <w:r>
        <w:t xml:space="preserve">Section 7.5: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03A4E82B" w14:textId="77777777" w:rsidR="00D87B5E" w:rsidRDefault="00D87B5E" w:rsidP="00D87B5E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revert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686B6441" w14:textId="77777777" w:rsidR="00D87B5E" w:rsidRDefault="00D87B5E" w:rsidP="00D87B5E">
      <w:pPr>
        <w:pStyle w:val="NormalWeb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7AF1F903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FEADB68" w14:textId="77777777" w:rsidR="00D87B5E" w:rsidRDefault="00D87B5E" w:rsidP="00D87B5E">
      <w:pPr>
        <w:pStyle w:val="HTMLPreformatted"/>
      </w:pPr>
      <w:r>
        <w:t>bash</w:t>
      </w:r>
    </w:p>
    <w:p w14:paraId="5FEFED3C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6D097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HEAD~1</w:t>
      </w:r>
    </w:p>
    <w:p w14:paraId="7C0FE41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08ADBDAB" w14:textId="77777777" w:rsidR="00D87B5E" w:rsidRDefault="00D87B5E" w:rsidP="00D87B5E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commit revert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lên</w:t>
      </w:r>
      <w:proofErr w:type="spellEnd"/>
      <w:r>
        <w:t>:</w:t>
      </w:r>
    </w:p>
    <w:p w14:paraId="0C51F9E7" w14:textId="77777777" w:rsidR="00D87B5E" w:rsidRDefault="00D87B5E" w:rsidP="00D87B5E">
      <w:pPr>
        <w:pStyle w:val="HTMLPreformatted"/>
      </w:pPr>
      <w:r>
        <w:t>bash</w:t>
      </w:r>
    </w:p>
    <w:p w14:paraId="3FECCFE9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F0F1F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HEAD~1</w:t>
      </w:r>
    </w:p>
    <w:p w14:paraId="087E6B4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 xml:space="preserve"> 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  <w:r>
        <w:rPr>
          <w:rStyle w:val="HTMLCode"/>
          <w:rFonts w:eastAsiaTheme="majorEastAsia"/>
        </w:rPr>
        <w:t xml:space="preserve"> work</w:t>
      </w:r>
      <w:proofErr w:type="gramStart"/>
      <w:r>
        <w:rPr>
          <w:rStyle w:val="HTMLCode"/>
          <w:rFonts w:eastAsiaTheme="majorEastAsia"/>
        </w:rPr>
        <w:t xml:space="preserve"> ..</w:t>
      </w:r>
      <w:proofErr w:type="gramEnd"/>
    </w:p>
    <w:p w14:paraId="74E6CD5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</w:t>
      </w:r>
      <w:proofErr w:type="gramStart"/>
      <w:r>
        <w:rPr>
          <w:rStyle w:val="HTMLCode"/>
          <w:rFonts w:eastAsiaTheme="majorEastAsia"/>
        </w:rPr>
        <w:t>A .</w:t>
      </w:r>
      <w:proofErr w:type="gramEnd"/>
    </w:p>
    <w:p w14:paraId="555FC20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"Update error code"</w:t>
      </w:r>
    </w:p>
    <w:p w14:paraId="55A2FDC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68EE8B77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revert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hash </w:t>
      </w:r>
      <w:proofErr w:type="spellStart"/>
      <w:r>
        <w:t>của</w:t>
      </w:r>
      <w:proofErr w:type="spellEnd"/>
      <w:r>
        <w:t xml:space="preserve"> commit.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>:</w:t>
      </w:r>
    </w:p>
    <w:p w14:paraId="22693BB5" w14:textId="77777777" w:rsidR="00D87B5E" w:rsidRDefault="00D87B5E" w:rsidP="00D87B5E">
      <w:pPr>
        <w:pStyle w:val="HTMLPreformatted"/>
      </w:pPr>
      <w:r>
        <w:t>bash</w:t>
      </w:r>
    </w:p>
    <w:p w14:paraId="3A2462AD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EA4B1C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revert 912aaf0228338d0c8fb8cca0a064b0161a451fdc</w:t>
      </w:r>
    </w:p>
    <w:p w14:paraId="575036DB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</w:t>
      </w:r>
    </w:p>
    <w:p w14:paraId="3B55468D" w14:textId="77777777" w:rsidR="00D87B5E" w:rsidRDefault="00D87B5E" w:rsidP="00D87B5E">
      <w:pPr>
        <w:pStyle w:val="Heading3"/>
      </w:pPr>
      <w:r>
        <w:t xml:space="preserve">Section 7.6: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/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</w:t>
      </w:r>
    </w:p>
    <w:p w14:paraId="518064A4" w14:textId="77777777" w:rsidR="00D87B5E" w:rsidRDefault="00D87B5E" w:rsidP="00D87B5E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tá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45A1C41D" w14:textId="77777777" w:rsidR="00D87B5E" w:rsidRDefault="00D87B5E" w:rsidP="00D87B5E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&lt;earlier SHA&gt;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rebase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rebase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nhẹ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r>
        <w:rPr>
          <w:rStyle w:val="HTMLCode"/>
          <w:rFonts w:eastAsiaTheme="majorEastAsia"/>
        </w:rPr>
        <w:t>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9ED72E3" w14:textId="77777777" w:rsidR="00D87B5E" w:rsidRDefault="00D87B5E" w:rsidP="00D87B5E">
      <w:pPr>
        <w:pStyle w:val="HTMLPreformatted"/>
      </w:pPr>
      <w:r>
        <w:t>plaintext</w:t>
      </w:r>
    </w:p>
    <w:p w14:paraId="555D4CF3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75DE1FD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e43a6f6 Commit message 1</w:t>
      </w:r>
    </w:p>
    <w:p w14:paraId="67B38D5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c9f2e8b Commit message 2</w:t>
      </w:r>
    </w:p>
    <w:p w14:paraId="6E4201C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f8b1f4c Commit message 3</w:t>
      </w:r>
    </w:p>
    <w:p w14:paraId="754AC11F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pick</w:t>
      </w:r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>.</w:t>
      </w:r>
    </w:p>
    <w:p w14:paraId="4FDFCB74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reword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</w:t>
      </w:r>
    </w:p>
    <w:p w14:paraId="578D1175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edit</w:t>
      </w:r>
      <w:r>
        <w:t xml:space="preserve">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9E39A0E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squash</w:t>
      </w:r>
      <w:r>
        <w:t xml:space="preserve">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0B9A0227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fixup</w:t>
      </w:r>
      <w:r>
        <w:t xml:space="preserve">: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>.</w:t>
      </w:r>
    </w:p>
    <w:p w14:paraId="2E513755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exec</w:t>
      </w:r>
      <w:r>
        <w:t xml:space="preserve">: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shell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CC49550" w14:textId="77777777" w:rsidR="00D87B5E" w:rsidRDefault="00D87B5E" w:rsidP="00D77854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drop</w:t>
      </w:r>
      <w:r>
        <w:t xml:space="preserve">: </w:t>
      </w:r>
      <w:proofErr w:type="spellStart"/>
      <w:r>
        <w:t>Bỏ</w:t>
      </w:r>
      <w:proofErr w:type="spellEnd"/>
      <w:r>
        <w:t xml:space="preserve"> qua commit </w:t>
      </w:r>
      <w:proofErr w:type="spellStart"/>
      <w:r>
        <w:t>đó</w:t>
      </w:r>
      <w:proofErr w:type="spellEnd"/>
      <w:r>
        <w:t>.</w:t>
      </w:r>
    </w:p>
    <w:p w14:paraId="1CA10B4F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file,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693BA93E" w14:textId="77777777" w:rsidR="00D87B5E" w:rsidRDefault="00D87B5E" w:rsidP="00D87B5E">
      <w:pPr>
        <w:pStyle w:val="HTMLPreformatted"/>
      </w:pPr>
      <w:r>
        <w:t>bash</w:t>
      </w:r>
    </w:p>
    <w:p w14:paraId="30D89DA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5836A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HEAD~N</w:t>
      </w:r>
    </w:p>
    <w:p w14:paraId="172F2844" w14:textId="77777777" w:rsidR="00D87B5E" w:rsidRDefault="00D87B5E" w:rsidP="00D87B5E">
      <w:pPr>
        <w:pStyle w:val="NormalWeb"/>
      </w:pPr>
      <w:proofErr w:type="spellStart"/>
      <w:r>
        <w:t>Nơi</w:t>
      </w:r>
      <w:proofErr w:type="spellEnd"/>
      <w:r>
        <w:t xml:space="preserve"> </w:t>
      </w:r>
      <w:r>
        <w:rPr>
          <w:rStyle w:val="HTMLCode"/>
          <w:rFonts w:eastAsiaTheme="majorEastAsia"/>
        </w:rPr>
        <w:t>N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rebase.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5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>:</w:t>
      </w:r>
    </w:p>
    <w:p w14:paraId="0728795F" w14:textId="77777777" w:rsidR="00D87B5E" w:rsidRDefault="00D87B5E" w:rsidP="00D87B5E">
      <w:pPr>
        <w:pStyle w:val="HTMLPreformatted"/>
      </w:pPr>
      <w:r>
        <w:t>bash</w:t>
      </w:r>
    </w:p>
    <w:p w14:paraId="36C4E720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E37BE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HEAD~5</w:t>
      </w:r>
    </w:p>
    <w:p w14:paraId="4414EA71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172BA41" w14:textId="77777777" w:rsidR="00D87B5E" w:rsidRDefault="00D87B5E" w:rsidP="00D87B5E">
      <w:pPr>
        <w:pStyle w:val="HTMLPreformatted"/>
      </w:pPr>
      <w:r>
        <w:t>bash</w:t>
      </w:r>
    </w:p>
    <w:p w14:paraId="59603B36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CC5A2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</w:t>
      </w:r>
      <w:r>
        <w:rPr>
          <w:rStyle w:val="hljs-builtin"/>
        </w:rPr>
        <w:t>continue</w:t>
      </w:r>
    </w:p>
    <w:p w14:paraId="49ABC50A" w14:textId="77777777" w:rsidR="00D87B5E" w:rsidRDefault="00D87B5E" w:rsidP="00D87B5E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5DB2EAEB" w14:textId="77777777" w:rsidR="00D87B5E" w:rsidRDefault="00D87B5E" w:rsidP="00D87B5E">
      <w:pPr>
        <w:pStyle w:val="HTMLPreformatted"/>
      </w:pPr>
      <w:r>
        <w:t>bash</w:t>
      </w:r>
    </w:p>
    <w:p w14:paraId="33EB34D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57763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--abort</w:t>
      </w:r>
    </w:p>
    <w:p w14:paraId="735F392D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remote:</w:t>
      </w:r>
    </w:p>
    <w:p w14:paraId="272176B3" w14:textId="77777777" w:rsidR="00D87B5E" w:rsidRDefault="00D87B5E" w:rsidP="00D87B5E">
      <w:pPr>
        <w:pStyle w:val="HTMLPreformatted"/>
      </w:pPr>
      <w:r>
        <w:t>bash</w:t>
      </w:r>
    </w:p>
    <w:p w14:paraId="49D3748A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2A9EDC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--force-with-lease</w:t>
      </w:r>
    </w:p>
    <w:p w14:paraId="0E1D37C4" w14:textId="77777777" w:rsidR="00D87B5E" w:rsidRDefault="00D87B5E" w:rsidP="00D87B5E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--force-with-lease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rebase.</w:t>
      </w:r>
    </w:p>
    <w:p w14:paraId="7B73BDCA" w14:textId="1F2C4648" w:rsidR="00D87B5E" w:rsidRDefault="00D87B5E" w:rsidP="00F2428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72148942" w14:textId="77777777" w:rsidR="00D87B5E" w:rsidRDefault="00D87B5E" w:rsidP="00D87B5E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8: Merging</w:t>
      </w:r>
    </w:p>
    <w:p w14:paraId="18E28A76" w14:textId="77777777" w:rsidR="00D87B5E" w:rsidRDefault="00D87B5E" w:rsidP="007D48C9">
      <w:r>
        <w:t>Parameter Details</w:t>
      </w:r>
    </w:p>
    <w:p w14:paraId="45E6907B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merge.</w:t>
      </w:r>
    </w:p>
    <w:p w14:paraId="3941A0B1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chi </w:t>
      </w:r>
      <w:proofErr w:type="spellStart"/>
      <w:r>
        <w:t>tiết</w:t>
      </w:r>
      <w:proofErr w:type="spellEnd"/>
      <w:r>
        <w:t>.</w:t>
      </w:r>
    </w:p>
    <w:p w14:paraId="25BE704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merge.</w:t>
      </w:r>
    </w:p>
    <w:p w14:paraId="15E5522C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--ff-only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merge.</w:t>
      </w:r>
    </w:p>
    <w:p w14:paraId="198E0C5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--no-ff</w:t>
      </w:r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97B7150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--no-commit</w:t>
      </w:r>
      <w:r>
        <w:t xml:space="preserve">: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vờ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merge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0FB70DDD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merge.</w:t>
      </w:r>
    </w:p>
    <w:p w14:paraId="7C9B9E3D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--no-stat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>.</w:t>
      </w:r>
    </w:p>
    <w:p w14:paraId="79128AE2" w14:textId="77777777" w:rsidR="00D87B5E" w:rsidRDefault="00D87B5E" w:rsidP="00D77854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--squash</w:t>
      </w:r>
      <w:r>
        <w:t xml:space="preserve">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merge.</w:t>
      </w:r>
    </w:p>
    <w:p w14:paraId="576702B3" w14:textId="77777777" w:rsidR="00D87B5E" w:rsidRDefault="00D87B5E" w:rsidP="00D87B5E">
      <w:pPr>
        <w:pStyle w:val="Heading3"/>
      </w:pPr>
      <w:r>
        <w:t>Section 8.1: Automatic Merging</w:t>
      </w:r>
    </w:p>
    <w:p w14:paraId="25DF7DF2" w14:textId="77777777" w:rsidR="00D87B5E" w:rsidRDefault="00D87B5E" w:rsidP="00D87B5E">
      <w:pPr>
        <w:pStyle w:val="NormalWeb"/>
      </w:pPr>
      <w:r>
        <w:t xml:space="preserve">Khi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merge </w:t>
      </w:r>
      <w:proofErr w:type="spellStart"/>
      <w:r>
        <w:t>chúng</w:t>
      </w:r>
      <w:proofErr w:type="spellEnd"/>
      <w:r>
        <w:t>:</w:t>
      </w:r>
    </w:p>
    <w:p w14:paraId="09EF7C7E" w14:textId="77777777" w:rsidR="00D87B5E" w:rsidRDefault="00D87B5E" w:rsidP="00D87B5E">
      <w:pPr>
        <w:pStyle w:val="HTMLPreformatted"/>
      </w:pPr>
      <w:r>
        <w:t>bash</w:t>
      </w:r>
    </w:p>
    <w:p w14:paraId="43879D81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4B22C63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merge </w:t>
      </w:r>
      <w:proofErr w:type="spellStart"/>
      <w:r>
        <w:rPr>
          <w:rStyle w:val="HTMLCode"/>
          <w:rFonts w:eastAsiaTheme="majorEastAsia"/>
        </w:rPr>
        <w:t>another_branch</w:t>
      </w:r>
      <w:proofErr w:type="spellEnd"/>
    </w:p>
    <w:p w14:paraId="025DB998" w14:textId="77777777" w:rsidR="00D87B5E" w:rsidRDefault="00D87B5E" w:rsidP="00D87B5E">
      <w:pPr>
        <w:pStyle w:val="NormalWeb"/>
      </w:pPr>
      <w:proofErr w:type="spellStart"/>
      <w:r>
        <w:t>Đầu</w:t>
      </w:r>
      <w:proofErr w:type="spellEnd"/>
      <w:r>
        <w:t xml:space="preserve"> ra:</w:t>
      </w:r>
    </w:p>
    <w:p w14:paraId="60A5B7B6" w14:textId="77777777" w:rsidR="00D87B5E" w:rsidRDefault="00D87B5E" w:rsidP="00D87B5E">
      <w:pPr>
        <w:pStyle w:val="HTMLPreformatted"/>
      </w:pPr>
      <w:r>
        <w:t>plaintext</w:t>
      </w:r>
    </w:p>
    <w:p w14:paraId="5085A380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DE42F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Auto-merging </w:t>
      </w:r>
      <w:proofErr w:type="spellStart"/>
      <w:r>
        <w:rPr>
          <w:rStyle w:val="HTMLCode"/>
          <w:rFonts w:eastAsiaTheme="majorEastAsia"/>
        </w:rPr>
        <w:t>file_a</w:t>
      </w:r>
      <w:proofErr w:type="spellEnd"/>
    </w:p>
    <w:p w14:paraId="36BAB81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Merge made by the 'recursive' strategy.</w:t>
      </w:r>
    </w:p>
    <w:p w14:paraId="34345DE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file_a</w:t>
      </w:r>
      <w:proofErr w:type="spellEnd"/>
      <w:r>
        <w:rPr>
          <w:rStyle w:val="HTMLCode"/>
          <w:rFonts w:eastAsiaTheme="majorEastAsia"/>
        </w:rPr>
        <w:t xml:space="preserve"> | 2 +-</w:t>
      </w:r>
    </w:p>
    <w:p w14:paraId="58047A0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 file changed, 1 </w:t>
      </w:r>
      <w:proofErr w:type="gramStart"/>
      <w:r>
        <w:rPr>
          <w:rStyle w:val="HTMLCode"/>
          <w:rFonts w:eastAsiaTheme="majorEastAsia"/>
        </w:rPr>
        <w:t>insertion(</w:t>
      </w:r>
      <w:proofErr w:type="gramEnd"/>
      <w:r>
        <w:rPr>
          <w:rStyle w:val="HTMLCode"/>
          <w:rFonts w:eastAsiaTheme="majorEastAsia"/>
        </w:rPr>
        <w:t>+), 1 deletion(-)</w:t>
      </w:r>
    </w:p>
    <w:p w14:paraId="3ECA6770" w14:textId="77777777" w:rsidR="00D87B5E" w:rsidRDefault="00D87B5E" w:rsidP="00D87B5E">
      <w:pPr>
        <w:pStyle w:val="Heading3"/>
      </w:pPr>
      <w:r>
        <w:t xml:space="preserve">Section 8.2: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</w:t>
      </w:r>
    </w:p>
    <w:p w14:paraId="75EF080E" w14:textId="77777777" w:rsidR="00D87B5E" w:rsidRDefault="00D87B5E" w:rsidP="00D87B5E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master.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master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master.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PR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master.</w:t>
      </w:r>
    </w:p>
    <w:p w14:paraId="6E14EF27" w14:textId="77777777" w:rsidR="00D87B5E" w:rsidRDefault="00D87B5E" w:rsidP="00D87B5E">
      <w:pPr>
        <w:pStyle w:val="HTMLPreformatted"/>
      </w:pPr>
      <w:r>
        <w:t>bash</w:t>
      </w:r>
    </w:p>
    <w:p w14:paraId="3427A4ED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EEF861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for</w:t>
      </w:r>
      <w:r>
        <w:rPr>
          <w:rStyle w:val="HTMLCode"/>
          <w:rFonts w:eastAsiaTheme="majorEastAsia"/>
        </w:rPr>
        <w:t xml:space="preserve"> branch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$(git branch -r</w:t>
      </w:r>
      <w:proofErr w:type="gramStart"/>
      <w:r>
        <w:rPr>
          <w:rStyle w:val="HTMLCode"/>
          <w:rFonts w:eastAsiaTheme="majorEastAsia"/>
        </w:rPr>
        <w:t>) ;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do</w:t>
      </w:r>
    </w:p>
    <w:p w14:paraId="3DBB8ABD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[ </w:t>
      </w:r>
      <w:r>
        <w:rPr>
          <w:rStyle w:val="hljs-string"/>
        </w:rPr>
        <w:t>"</w:t>
      </w:r>
      <w:r>
        <w:rPr>
          <w:rStyle w:val="hljs-variable"/>
        </w:rPr>
        <w:t>${branch}</w:t>
      </w:r>
      <w:proofErr w:type="gramStart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!</w:t>
      </w:r>
      <w:proofErr w:type="gramEnd"/>
      <w:r>
        <w:rPr>
          <w:rStyle w:val="HTMLCode"/>
          <w:rFonts w:eastAsiaTheme="majorEastAsia"/>
        </w:rPr>
        <w:t xml:space="preserve">= </w:t>
      </w:r>
      <w:r>
        <w:rPr>
          <w:rStyle w:val="hljs-string"/>
        </w:rPr>
        <w:t>"origin/master"</w:t>
      </w:r>
      <w:r>
        <w:rPr>
          <w:rStyle w:val="HTMLCode"/>
          <w:rFonts w:eastAsiaTheme="majorEastAsia"/>
        </w:rPr>
        <w:t xml:space="preserve"> ] &amp;&amp; [ $(git diff master...</w:t>
      </w:r>
      <w:r>
        <w:rPr>
          <w:rStyle w:val="hljs-variable"/>
        </w:rPr>
        <w:t>${branch}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-l) -eq 0 ] &amp;&amp;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-e `git show --pretty=format:</w:t>
      </w:r>
      <w:r>
        <w:rPr>
          <w:rStyle w:val="hljs-string"/>
        </w:rPr>
        <w:t>"%ci %</w:t>
      </w:r>
      <w:proofErr w:type="spellStart"/>
      <w:r>
        <w:rPr>
          <w:rStyle w:val="hljs-string"/>
        </w:rPr>
        <w:t>cr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$branch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head</w:t>
      </w:r>
      <w:r>
        <w:rPr>
          <w:rStyle w:val="HTMLCode"/>
          <w:rFonts w:eastAsiaTheme="majorEastAsia"/>
        </w:rPr>
        <w:t xml:space="preserve"> -n 1`\\</w:t>
      </w:r>
      <w:proofErr w:type="spellStart"/>
      <w:r>
        <w:rPr>
          <w:rStyle w:val="HTMLCode"/>
          <w:rFonts w:eastAsiaTheme="majorEastAsia"/>
        </w:rPr>
        <w:t>t</w:t>
      </w:r>
      <w:r>
        <w:rPr>
          <w:rStyle w:val="hljs-variable"/>
        </w:rPr>
        <w:t>$branch</w:t>
      </w:r>
      <w:proofErr w:type="spellEnd"/>
    </w:p>
    <w:p w14:paraId="5EC644E8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  <w:r>
        <w:rPr>
          <w:rStyle w:val="HTMLCode"/>
          <w:rFonts w:eastAsiaTheme="majorEastAsia"/>
        </w:rPr>
        <w:t xml:space="preserve"> | </w:t>
      </w:r>
      <w:r>
        <w:rPr>
          <w:rStyle w:val="hljs-builtin"/>
        </w:rPr>
        <w:t>sort</w:t>
      </w:r>
      <w:r>
        <w:rPr>
          <w:rStyle w:val="HTMLCode"/>
          <w:rFonts w:eastAsiaTheme="majorEastAsia"/>
        </w:rPr>
        <w:t xml:space="preserve"> -r</w:t>
      </w:r>
    </w:p>
    <w:p w14:paraId="774E66B9" w14:textId="77777777" w:rsidR="00D87B5E" w:rsidRDefault="00D87B5E" w:rsidP="00D87B5E">
      <w:pPr>
        <w:pStyle w:val="Heading3"/>
      </w:pPr>
      <w:r>
        <w:t xml:space="preserve">Section 8.3: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</w:t>
      </w:r>
    </w:p>
    <w:p w14:paraId="15C7BD5F" w14:textId="77777777" w:rsidR="00D87B5E" w:rsidRDefault="00D87B5E" w:rsidP="00D87B5E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merge,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merge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--abort</w:t>
      </w:r>
      <w:r>
        <w:t>:</w:t>
      </w:r>
    </w:p>
    <w:p w14:paraId="2AB8AA39" w14:textId="77777777" w:rsidR="00D87B5E" w:rsidRDefault="00D87B5E" w:rsidP="00D87B5E">
      <w:pPr>
        <w:pStyle w:val="HTMLPreformatted"/>
      </w:pPr>
      <w:r>
        <w:t>bash</w:t>
      </w:r>
    </w:p>
    <w:p w14:paraId="096715D7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BD975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--abort</w:t>
      </w:r>
    </w:p>
    <w:p w14:paraId="4E64EF2D" w14:textId="77777777" w:rsidR="00D87B5E" w:rsidRDefault="00D87B5E" w:rsidP="00D87B5E">
      <w:pPr>
        <w:pStyle w:val="Heading3"/>
      </w:pPr>
      <w:r>
        <w:lastRenderedPageBreak/>
        <w:t xml:space="preserve">Section 8.4: Merge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11387F1F" w14:textId="77777777" w:rsidR="00D87B5E" w:rsidRDefault="00D87B5E" w:rsidP="00D87B5E">
      <w:pPr>
        <w:pStyle w:val="NormalWeb"/>
      </w:pP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fast-forward,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merge.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--no-ff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3F717FB6" w14:textId="77777777" w:rsidR="00D87B5E" w:rsidRDefault="00D87B5E" w:rsidP="00D87B5E">
      <w:pPr>
        <w:pStyle w:val="HTMLPreformatted"/>
      </w:pPr>
      <w:r>
        <w:t>bash</w:t>
      </w:r>
    </w:p>
    <w:p w14:paraId="003D2C7B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E02979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 xml:space="preserve">&gt; --no-ff -m </w:t>
      </w:r>
      <w:r>
        <w:rPr>
          <w:rStyle w:val="hljs-string"/>
        </w:rPr>
        <w:t>"&lt;commit message&gt;"</w:t>
      </w:r>
    </w:p>
    <w:p w14:paraId="43A3E90A" w14:textId="77777777" w:rsidR="00D87B5E" w:rsidRDefault="00D87B5E" w:rsidP="00D87B5E">
      <w:pPr>
        <w:pStyle w:val="Heading3"/>
      </w:pPr>
      <w:r>
        <w:t xml:space="preserve">Section 8.5: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</w:t>
      </w:r>
    </w:p>
    <w:p w14:paraId="023003F2" w14:textId="77777777" w:rsidR="00D87B5E" w:rsidRDefault="00D87B5E" w:rsidP="00D87B5E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merge,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r>
        <w:rPr>
          <w:rStyle w:val="HTMLCode"/>
          <w:rFonts w:eastAsiaTheme="majorEastAsia"/>
        </w:rPr>
        <w:t>--ours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--theirs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merge.</w:t>
      </w:r>
    </w:p>
    <w:p w14:paraId="07141031" w14:textId="77777777" w:rsidR="00D87B5E" w:rsidRDefault="00D87B5E" w:rsidP="00D87B5E">
      <w:pPr>
        <w:pStyle w:val="HTMLPreformatted"/>
      </w:pPr>
      <w:r>
        <w:t>bash</w:t>
      </w:r>
    </w:p>
    <w:p w14:paraId="27BDE0E6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69B1C2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--ours -- file1.txt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file1,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họ</w:t>
      </w:r>
      <w:proofErr w:type="spellEnd"/>
    </w:p>
    <w:p w14:paraId="03D544BF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checkout --theirs -- file2.txt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dụng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phiên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bản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họ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file2,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</w:t>
      </w:r>
    </w:p>
    <w:p w14:paraId="27BB0657" w14:textId="77777777" w:rsidR="00D87B5E" w:rsidRDefault="00D87B5E" w:rsidP="00D87B5E">
      <w:pPr>
        <w:pStyle w:val="Heading3"/>
      </w:pPr>
      <w:r>
        <w:t xml:space="preserve">Section 8.6: Merge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CEEFEDD" w14:textId="77777777" w:rsidR="00D87B5E" w:rsidRDefault="00D87B5E" w:rsidP="00D87B5E">
      <w:pPr>
        <w:pStyle w:val="HTMLPreformatted"/>
      </w:pPr>
      <w:r>
        <w:t>bash</w:t>
      </w:r>
    </w:p>
    <w:p w14:paraId="07B4342A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41D480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merge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</w:p>
    <w:p w14:paraId="2381F08B" w14:textId="77777777" w:rsidR="00D87B5E" w:rsidRDefault="00D87B5E" w:rsidP="00D87B5E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merge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incomingBranch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>.</w:t>
      </w:r>
    </w:p>
    <w:p w14:paraId="4AF5C742" w14:textId="77777777" w:rsidR="00D87B5E" w:rsidRDefault="00D87B5E" w:rsidP="00D87B5E">
      <w:pPr>
        <w:pStyle w:val="NormalWeb"/>
      </w:pPr>
      <w:r>
        <w:t xml:space="preserve">Merge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:</w:t>
      </w:r>
    </w:p>
    <w:p w14:paraId="51EA02BF" w14:textId="77777777" w:rsidR="00D87B5E" w:rsidRDefault="00D87B5E" w:rsidP="00D87B5E">
      <w:pPr>
        <w:pStyle w:val="HTMLPreformatted"/>
      </w:pPr>
      <w:r>
        <w:t>plaintext</w:t>
      </w:r>
    </w:p>
    <w:p w14:paraId="19783613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BF44D4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Automatic merge failed; fix conflicts and then commit the result.</w:t>
      </w:r>
    </w:p>
    <w:p w14:paraId="4BC04F42" w14:textId="77777777" w:rsidR="00D87B5E" w:rsidRDefault="00D87B5E" w:rsidP="00D87B5E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nỗ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merge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>:</w:t>
      </w:r>
    </w:p>
    <w:p w14:paraId="2BAD7371" w14:textId="77777777" w:rsidR="00D87B5E" w:rsidRDefault="00D87B5E" w:rsidP="00D87B5E">
      <w:pPr>
        <w:pStyle w:val="HTMLPreformatted"/>
      </w:pPr>
      <w:r>
        <w:t>bash</w:t>
      </w:r>
    </w:p>
    <w:p w14:paraId="38326F12" w14:textId="77777777" w:rsidR="00D87B5E" w:rsidRDefault="00D87B5E" w:rsidP="00D87B5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DBE826" w14:textId="77777777" w:rsidR="00D87B5E" w:rsidRDefault="00D87B5E" w:rsidP="00D87B5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--abort</w:t>
      </w:r>
    </w:p>
    <w:p w14:paraId="65FF6BC0" w14:textId="77777777" w:rsidR="007D48C9" w:rsidRDefault="007D48C9" w:rsidP="00D87B5E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59C9A9D" w14:textId="77777777" w:rsidR="007D48C9" w:rsidRDefault="007D48C9" w:rsidP="007D48C9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9: Submodules</w:t>
      </w:r>
    </w:p>
    <w:p w14:paraId="33E43D72" w14:textId="77777777" w:rsidR="007D48C9" w:rsidRDefault="007D48C9" w:rsidP="007D48C9">
      <w:pPr>
        <w:pStyle w:val="Heading3"/>
      </w:pPr>
      <w:r>
        <w:t>Section 9.1: Cloning a Git Repository Having Submodules</w:t>
      </w:r>
    </w:p>
    <w:p w14:paraId="56161208" w14:textId="77777777" w:rsidR="007D48C9" w:rsidRDefault="007D48C9" w:rsidP="007D48C9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clone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submodule,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27BEB205" w14:textId="77777777" w:rsidR="007D48C9" w:rsidRDefault="007D48C9" w:rsidP="007D48C9">
      <w:pPr>
        <w:pStyle w:val="HTMLPreformatted"/>
      </w:pPr>
      <w:r>
        <w:t>bash</w:t>
      </w:r>
    </w:p>
    <w:p w14:paraId="59C03FF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637C0A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--recursive https://github.com/username/repo.git</w:t>
      </w:r>
    </w:p>
    <w:p w14:paraId="669A6F23" w14:textId="77777777" w:rsidR="007D48C9" w:rsidRDefault="007D48C9" w:rsidP="007D48C9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clone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submodule).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 --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rPr>
          <w:rStyle w:val="HTMLCode"/>
          <w:rFonts w:eastAsiaTheme="majorEastAsia"/>
        </w:rPr>
        <w:t xml:space="preserve"> --recursive</w:t>
      </w:r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clone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4DA673F2" w14:textId="77777777" w:rsidR="007D48C9" w:rsidRDefault="007D48C9" w:rsidP="007D48C9">
      <w:pPr>
        <w:pStyle w:val="Heading3"/>
      </w:pPr>
      <w:r>
        <w:t>Section 9.2: Updating a Submodule</w:t>
      </w:r>
    </w:p>
    <w:p w14:paraId="05BAE9C7" w14:textId="77777777" w:rsidR="007D48C9" w:rsidRDefault="007D48C9" w:rsidP="007D48C9">
      <w:pPr>
        <w:pStyle w:val="NormalWeb"/>
      </w:pPr>
      <w:proofErr w:type="spellStart"/>
      <w:r>
        <w:t>Một</w:t>
      </w:r>
      <w:proofErr w:type="spellEnd"/>
      <w:r>
        <w:t xml:space="preserve"> submodule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submodule, </w:t>
      </w:r>
      <w:proofErr w:type="spellStart"/>
      <w:r>
        <w:t>chạy</w:t>
      </w:r>
      <w:proofErr w:type="spellEnd"/>
      <w:r>
        <w:t>:</w:t>
      </w:r>
    </w:p>
    <w:p w14:paraId="6EA7291E" w14:textId="77777777" w:rsidR="007D48C9" w:rsidRDefault="007D48C9" w:rsidP="007D48C9">
      <w:pPr>
        <w:pStyle w:val="HTMLPreformatted"/>
      </w:pPr>
      <w:r>
        <w:t>bash</w:t>
      </w:r>
    </w:p>
    <w:p w14:paraId="1DE15C16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99678F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--recursive</w:t>
      </w:r>
    </w:p>
    <w:p w14:paraId="4CAB14FD" w14:textId="77777777" w:rsidR="007D48C9" w:rsidRDefault="007D48C9" w:rsidP="007D48C9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checkout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trên</w:t>
      </w:r>
      <w:proofErr w:type="spellEnd"/>
      <w:r>
        <w:t xml:space="preserve"> remote.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A50FA69" w14:textId="77777777" w:rsidR="007D48C9" w:rsidRDefault="007D48C9" w:rsidP="007D48C9">
      <w:pPr>
        <w:pStyle w:val="HTMLPreformatted"/>
      </w:pPr>
      <w:r>
        <w:t>bash</w:t>
      </w:r>
    </w:p>
    <w:p w14:paraId="6FA3797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76C21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 &lt;remote&gt; &lt;branch&gt;</w:t>
      </w:r>
    </w:p>
    <w:p w14:paraId="00009E56" w14:textId="77777777" w:rsidR="007D48C9" w:rsidRDefault="007D48C9" w:rsidP="007D48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>:</w:t>
      </w:r>
    </w:p>
    <w:p w14:paraId="32C702B7" w14:textId="77777777" w:rsidR="007D48C9" w:rsidRDefault="007D48C9" w:rsidP="007D48C9">
      <w:pPr>
        <w:pStyle w:val="HTMLPreformatted"/>
      </w:pPr>
      <w:r>
        <w:t>bash</w:t>
      </w:r>
    </w:p>
    <w:p w14:paraId="17BFE62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7EDF662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</w:t>
      </w:r>
    </w:p>
    <w:p w14:paraId="3F11E39F" w14:textId="77777777" w:rsidR="007D48C9" w:rsidRDefault="007D48C9" w:rsidP="007D48C9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submodule </w:t>
      </w:r>
      <w:proofErr w:type="spellStart"/>
      <w:r>
        <w:t>như</w:t>
      </w:r>
      <w:proofErr w:type="spellEnd"/>
      <w:r>
        <w:t xml:space="preserve"> "dirty"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2C561252" w14:textId="77777777" w:rsidR="007D48C9" w:rsidRDefault="007D48C9" w:rsidP="007D48C9">
      <w:pPr>
        <w:pStyle w:val="HTMLPreformatted"/>
      </w:pPr>
      <w:r>
        <w:t>bash</w:t>
      </w:r>
    </w:p>
    <w:p w14:paraId="7D09992B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460E77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&lt;</w:t>
      </w:r>
      <w:proofErr w:type="spellStart"/>
      <w:r>
        <w:rPr>
          <w:rStyle w:val="HTMLCode"/>
          <w:rFonts w:eastAsiaTheme="majorEastAsia"/>
        </w:rPr>
        <w:t>submodule_directory</w:t>
      </w:r>
      <w:proofErr w:type="spellEnd"/>
      <w:r>
        <w:rPr>
          <w:rStyle w:val="HTMLCode"/>
          <w:rFonts w:eastAsiaTheme="majorEastAsia"/>
        </w:rPr>
        <w:t>&gt;</w:t>
      </w:r>
    </w:p>
    <w:p w14:paraId="3EA5D13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A57C055" w14:textId="77777777" w:rsidR="007D48C9" w:rsidRDefault="007D48C9" w:rsidP="007D48C9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 --rebase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137A742B" w14:textId="77777777" w:rsidR="007D48C9" w:rsidRDefault="007D48C9" w:rsidP="007D48C9">
      <w:pPr>
        <w:pStyle w:val="HTMLPreformatted"/>
      </w:pPr>
      <w:r>
        <w:t>bash</w:t>
      </w:r>
    </w:p>
    <w:p w14:paraId="5BC74FB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490A60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foreach git pull --rebase</w:t>
      </w:r>
    </w:p>
    <w:p w14:paraId="751FCCE1" w14:textId="77777777" w:rsidR="007D48C9" w:rsidRDefault="007D48C9" w:rsidP="007D48C9">
      <w:pPr>
        <w:pStyle w:val="NormalWeb"/>
      </w:pPr>
      <w:proofErr w:type="spellStart"/>
      <w:r>
        <w:t>Để</w:t>
      </w:r>
      <w:proofErr w:type="spellEnd"/>
      <w:r>
        <w:t xml:space="preserve"> checkout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003C2EE" w14:textId="77777777" w:rsidR="007D48C9" w:rsidRDefault="007D48C9" w:rsidP="007D48C9">
      <w:pPr>
        <w:pStyle w:val="HTMLPreformatted"/>
      </w:pPr>
      <w:r>
        <w:lastRenderedPageBreak/>
        <w:t>bash</w:t>
      </w:r>
    </w:p>
    <w:p w14:paraId="0B5A1395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ADFCEB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--remote &lt;</w:t>
      </w:r>
      <w:proofErr w:type="spellStart"/>
      <w:r>
        <w:rPr>
          <w:rStyle w:val="HTMLCode"/>
          <w:rFonts w:eastAsiaTheme="majorEastAsia"/>
        </w:rPr>
        <w:t>submodule_directory</w:t>
      </w:r>
      <w:proofErr w:type="spellEnd"/>
      <w:r>
        <w:rPr>
          <w:rStyle w:val="HTMLCode"/>
          <w:rFonts w:eastAsiaTheme="majorEastAsia"/>
        </w:rPr>
        <w:t>&gt;</w:t>
      </w:r>
    </w:p>
    <w:p w14:paraId="42CC8948" w14:textId="77777777" w:rsidR="007D48C9" w:rsidRDefault="007D48C9" w:rsidP="007D48C9">
      <w:pPr>
        <w:pStyle w:val="Heading3"/>
      </w:pPr>
      <w:r>
        <w:t>Section 9.3: Adding a Submodule</w:t>
      </w:r>
    </w:p>
    <w:p w14:paraId="3BBB54B1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Git:</w:t>
      </w:r>
    </w:p>
    <w:p w14:paraId="1CACD35C" w14:textId="77777777" w:rsidR="007D48C9" w:rsidRDefault="007D48C9" w:rsidP="007D48C9">
      <w:pPr>
        <w:pStyle w:val="HTMLPreformatted"/>
      </w:pPr>
      <w:r>
        <w:t>bash</w:t>
      </w:r>
    </w:p>
    <w:p w14:paraId="2D3527B8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B4199A1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submodule add https://github.com/jquery/jquery.git</w:t>
      </w:r>
    </w:p>
    <w:p w14:paraId="4EAFA2E2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;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submodule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clone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4308996F" w14:textId="77777777" w:rsidR="007D48C9" w:rsidRDefault="007D48C9" w:rsidP="007D48C9">
      <w:pPr>
        <w:pStyle w:val="Heading3"/>
      </w:pPr>
      <w:r>
        <w:t>Section 9.4: Setting a Submodule to Follow a Branch</w:t>
      </w:r>
    </w:p>
    <w:p w14:paraId="3BF30F4A" w14:textId="77777777" w:rsidR="007D48C9" w:rsidRDefault="007D48C9" w:rsidP="007D48C9">
      <w:pPr>
        <w:pStyle w:val="NormalWeb"/>
      </w:pPr>
      <w:proofErr w:type="spellStart"/>
      <w:r>
        <w:t>Một</w:t>
      </w:r>
      <w:proofErr w:type="spellEnd"/>
      <w:r>
        <w:t xml:space="preserve"> submodule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SHA1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gitlink</w:t>
      </w:r>
      <w:proofErr w:type="spellEnd"/>
      <w:r>
        <w:t xml:space="preserve">",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index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).</w:t>
      </w:r>
    </w:p>
    <w:p w14:paraId="769E6D29" w14:textId="77777777" w:rsidR="007D48C9" w:rsidRDefault="007D48C9" w:rsidP="007D48C9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submodule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</w:t>
      </w:r>
      <w:proofErr w:type="spellStart"/>
      <w:r>
        <w:t>của</w:t>
      </w:r>
      <w:proofErr w:type="spellEnd"/>
      <w:r>
        <w:t xml:space="preserve"> submodule.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submodule,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 &lt;branch&gt; --track origin/&lt;branch&gt;</w:t>
      </w:r>
      <w:r>
        <w:t xml:space="preserve">, </w:t>
      </w:r>
      <w:r>
        <w:rPr>
          <w:rStyle w:val="HTMLCode"/>
          <w:rFonts w:eastAsiaTheme="majorEastAsia"/>
        </w:rPr>
        <w:t>git pull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>):</w:t>
      </w:r>
    </w:p>
    <w:p w14:paraId="36CEB196" w14:textId="77777777" w:rsidR="007D48C9" w:rsidRDefault="007D48C9" w:rsidP="007D48C9">
      <w:pPr>
        <w:pStyle w:val="HTMLPreformatted"/>
      </w:pPr>
      <w:r>
        <w:t>bash</w:t>
      </w:r>
    </w:p>
    <w:p w14:paraId="327F8C5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382FC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submodule update --remote --recursive</w:t>
      </w:r>
    </w:p>
    <w:p w14:paraId="208D283B" w14:textId="77777777" w:rsidR="007D48C9" w:rsidRDefault="007D48C9" w:rsidP="007D48C9">
      <w:pPr>
        <w:pStyle w:val="NormalWeb"/>
      </w:pPr>
      <w:proofErr w:type="spellStart"/>
      <w:r>
        <w:t>Vì</w:t>
      </w:r>
      <w:proofErr w:type="spellEnd"/>
      <w:r>
        <w:t xml:space="preserve"> SHA1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>:</w:t>
      </w:r>
    </w:p>
    <w:p w14:paraId="624D117C" w14:textId="77777777" w:rsidR="007D48C9" w:rsidRDefault="007D48C9" w:rsidP="007D48C9">
      <w:pPr>
        <w:pStyle w:val="HTMLPreformatted"/>
      </w:pPr>
      <w:r>
        <w:t>bash</w:t>
      </w:r>
    </w:p>
    <w:p w14:paraId="41A4A8C6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4EB8EE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3BD5AE4D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"update submodules"</w:t>
      </w:r>
    </w:p>
    <w:p w14:paraId="0F8C81EA" w14:textId="77777777" w:rsidR="007D48C9" w:rsidRDefault="007D48C9" w:rsidP="007D48C9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1C609B7E" w14:textId="77777777" w:rsidR="007D48C9" w:rsidRDefault="007D48C9" w:rsidP="00D77854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4139EE11" w14:textId="77777777" w:rsidR="007D48C9" w:rsidRDefault="007D48C9" w:rsidP="007D48C9">
      <w:pPr>
        <w:pStyle w:val="HTMLPreformatted"/>
      </w:pPr>
      <w:r>
        <w:t>bash</w:t>
      </w:r>
    </w:p>
    <w:p w14:paraId="666ECBF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9432CD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submodule </w:t>
      </w:r>
      <w:proofErr w:type="gramStart"/>
      <w:r>
        <w:rPr>
          <w:rStyle w:val="HTMLCode"/>
          <w:rFonts w:eastAsiaTheme="majorEastAsia"/>
        </w:rPr>
        <w:t>add</w:t>
      </w:r>
      <w:proofErr w:type="gramEnd"/>
      <w:r>
        <w:rPr>
          <w:rStyle w:val="HTMLCode"/>
          <w:rFonts w:eastAsiaTheme="majorEastAsia"/>
        </w:rPr>
        <w:t xml:space="preserve"> -b &lt;branch&gt; -- /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/of/submodule/repo</w:t>
      </w:r>
    </w:p>
    <w:p w14:paraId="276DBB6A" w14:textId="77777777" w:rsidR="007D48C9" w:rsidRDefault="007D48C9" w:rsidP="007D48C9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:</w:t>
      </w:r>
    </w:p>
    <w:p w14:paraId="37BB9C49" w14:textId="77777777" w:rsidR="007D48C9" w:rsidRDefault="007D48C9" w:rsidP="007D48C9">
      <w:pPr>
        <w:pStyle w:val="HTMLPreformatted"/>
      </w:pPr>
      <w:r>
        <w:t>bash</w:t>
      </w:r>
    </w:p>
    <w:p w14:paraId="3367810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CCA6BB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cd</w:t>
      </w:r>
      <w:r>
        <w:rPr>
          <w:rStyle w:val="HTMLCode"/>
          <w:rFonts w:eastAsiaTheme="majorEastAsia"/>
        </w:rPr>
        <w:t xml:space="preserve"> /path/to/parent/repo</w:t>
      </w:r>
    </w:p>
    <w:p w14:paraId="5A25239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</w:t>
      </w:r>
      <w:proofErr w:type="gramStart"/>
      <w:r>
        <w:rPr>
          <w:rStyle w:val="HTMLCode"/>
          <w:rFonts w:eastAsiaTheme="majorEastAsia"/>
        </w:rPr>
        <w:t>f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rPr>
          <w:rStyle w:val="HTMLCode"/>
          <w:rFonts w:eastAsiaTheme="majorEastAsia"/>
        </w:rPr>
        <w:t xml:space="preserve"> submodule.&lt;submodule&gt;.branch &lt;branch&gt;</w:t>
      </w:r>
    </w:p>
    <w:p w14:paraId="5DD2E830" w14:textId="77777777" w:rsidR="007D48C9" w:rsidRDefault="007D48C9" w:rsidP="007D48C9">
      <w:pPr>
        <w:pStyle w:val="Heading3"/>
      </w:pPr>
      <w:r>
        <w:t>Section 9.5: Moving a Submodule</w:t>
      </w:r>
    </w:p>
    <w:p w14:paraId="7F226A33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&gt; 1.8</w:t>
      </w:r>
    </w:p>
    <w:p w14:paraId="665134E4" w14:textId="77777777" w:rsidR="007D48C9" w:rsidRDefault="007D48C9" w:rsidP="007D48C9">
      <w:pPr>
        <w:pStyle w:val="NormalWeb"/>
      </w:pPr>
      <w:proofErr w:type="spellStart"/>
      <w:r>
        <w:t>Chạy</w:t>
      </w:r>
      <w:proofErr w:type="spellEnd"/>
      <w:r>
        <w:t>:</w:t>
      </w:r>
    </w:p>
    <w:p w14:paraId="5466ED29" w14:textId="77777777" w:rsidR="007D48C9" w:rsidRDefault="007D48C9" w:rsidP="007D48C9">
      <w:pPr>
        <w:pStyle w:val="HTMLPreformatted"/>
      </w:pPr>
      <w:r>
        <w:lastRenderedPageBreak/>
        <w:t>bash</w:t>
      </w:r>
    </w:p>
    <w:p w14:paraId="0BA53209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B7D4B9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mv</w:t>
      </w:r>
      <w:r>
        <w:rPr>
          <w:rStyle w:val="HTMLCode"/>
          <w:rFonts w:eastAsiaTheme="majorEastAsia"/>
        </w:rPr>
        <w:t xml:space="preserve"> /path/to/module new/path/to/module</w:t>
      </w:r>
    </w:p>
    <w:p w14:paraId="70C92B1A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≤ 1.8</w:t>
      </w:r>
    </w:p>
    <w:p w14:paraId="70878971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proofErr w:type="gramStart"/>
      <w:r>
        <w:t>sửa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r>
        <w:t>.</w:t>
      </w:r>
    </w:p>
    <w:p w14:paraId="1AB09DC7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(</w:t>
      </w:r>
      <w:proofErr w:type="spellStart"/>
      <w:r>
        <w:rPr>
          <w:rStyle w:val="HTMLCode"/>
          <w:rFonts w:eastAsiaTheme="majorEastAsia"/>
        </w:rPr>
        <w:t>mkdir</w:t>
      </w:r>
      <w:proofErr w:type="spellEnd"/>
      <w:r>
        <w:rPr>
          <w:rStyle w:val="HTMLCode"/>
          <w:rFonts w:eastAsiaTheme="majorEastAsia"/>
        </w:rPr>
        <w:t xml:space="preserve"> -p /path/to</w:t>
      </w:r>
      <w:r>
        <w:t>).</w:t>
      </w:r>
    </w:p>
    <w:p w14:paraId="04A19A29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sang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r>
        <w:rPr>
          <w:rStyle w:val="HTMLCode"/>
          <w:rFonts w:eastAsiaTheme="majorEastAsia"/>
        </w:rPr>
        <w:t>mv -vi /path/to/module new/path/to/submodule</w:t>
      </w:r>
      <w:r>
        <w:t>).</w:t>
      </w:r>
    </w:p>
    <w:p w14:paraId="46A3D995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Git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r>
        <w:rPr>
          <w:rStyle w:val="HTMLCode"/>
          <w:rFonts w:eastAsiaTheme="majorEastAsia"/>
        </w:rPr>
        <w:t>git add /path/to</w:t>
      </w:r>
      <w:r>
        <w:t>).</w:t>
      </w:r>
    </w:p>
    <w:p w14:paraId="16DEF5EF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rm --cached /path/to/module</w:t>
      </w:r>
      <w:r>
        <w:t>.</w:t>
      </w:r>
    </w:p>
    <w:p w14:paraId="028D8C46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/modules//path/to/module</w:t>
      </w:r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.git/modules//path/to/module</w:t>
      </w:r>
      <w:r>
        <w:t>.</w:t>
      </w:r>
    </w:p>
    <w:p w14:paraId="0B4B009F" w14:textId="77777777" w:rsidR="007D48C9" w:rsidRDefault="007D48C9" w:rsidP="00D77854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/modules//path/to/config</w:t>
      </w:r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worktree</w:t>
      </w:r>
      <w:proofErr w:type="spellEnd"/>
      <w:r>
        <w:rPr>
          <w:rStyle w:val="HTMLCode"/>
          <w:rFonts w:eastAsiaTheme="majorEastAsia"/>
        </w:rPr>
        <w:t xml:space="preserve"> = ../../../../..//path/to/module</w:t>
      </w:r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/path/to/module</w:t>
      </w:r>
      <w:proofErr w:type="gramStart"/>
      <w:r>
        <w:rPr>
          <w:rStyle w:val="HTMLCode"/>
          <w:rFonts w:eastAsiaTheme="majorEastAsia"/>
        </w:rPr>
        <w:t>/.git</w:t>
      </w:r>
      <w:proofErr w:type="gram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 ../../../.git/modules//path/to/module</w:t>
      </w:r>
      <w:r>
        <w:t>.</w:t>
      </w:r>
    </w:p>
    <w:p w14:paraId="5763872A" w14:textId="77777777" w:rsidR="007D48C9" w:rsidRDefault="007D48C9" w:rsidP="007D48C9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04537F5" w14:textId="77777777" w:rsidR="007D48C9" w:rsidRDefault="007D48C9" w:rsidP="007D48C9">
      <w:pPr>
        <w:pStyle w:val="HTMLPreformatted"/>
      </w:pPr>
      <w:r>
        <w:t>plaintext</w:t>
      </w:r>
    </w:p>
    <w:p w14:paraId="1A80772A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D6852D6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On branch master</w:t>
      </w:r>
    </w:p>
    <w:p w14:paraId="363EA7A5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Changes to be committed:</w:t>
      </w:r>
    </w:p>
    <w:p w14:paraId="1CB23ED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(use "git reset HEAD &lt;file&gt;..." to </w:t>
      </w:r>
      <w:proofErr w:type="spellStart"/>
      <w:r>
        <w:rPr>
          <w:rStyle w:val="HTMLCode"/>
          <w:rFonts w:eastAsiaTheme="majorEastAsia"/>
        </w:rPr>
        <w:t>unstage</w:t>
      </w:r>
      <w:proofErr w:type="spellEnd"/>
      <w:r>
        <w:rPr>
          <w:rStyle w:val="HTMLCode"/>
          <w:rFonts w:eastAsiaTheme="majorEastAsia"/>
        </w:rPr>
        <w:t>)</w:t>
      </w:r>
    </w:p>
    <w:p w14:paraId="7D223032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239FE9C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modified</w:t>
      </w:r>
      <w:proofErr w:type="gramStart"/>
      <w:r>
        <w:rPr>
          <w:rStyle w:val="HTMLCode"/>
          <w:rFonts w:eastAsiaTheme="majorEastAsia"/>
        </w:rPr>
        <w:t>: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</w:p>
    <w:p w14:paraId="48D905D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renamed</w:t>
      </w:r>
      <w:proofErr w:type="gramEnd"/>
      <w:r>
        <w:rPr>
          <w:rStyle w:val="HTMLCode"/>
          <w:rFonts w:eastAsiaTheme="majorEastAsia"/>
        </w:rPr>
        <w:t>: old/path/to/submodule -&gt; new/path/to/submodule</w:t>
      </w:r>
    </w:p>
    <w:p w14:paraId="48C29F17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6D5E0AD9" w14:textId="77777777" w:rsidR="007D48C9" w:rsidRDefault="007D48C9" w:rsidP="00D77854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4BD30A56" w14:textId="77777777" w:rsidR="007D48C9" w:rsidRDefault="007D48C9" w:rsidP="007D48C9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Stack Overflow, </w:t>
      </w:r>
      <w:proofErr w:type="spellStart"/>
      <w:r>
        <w:t>bởi</w:t>
      </w:r>
      <w:proofErr w:type="spellEnd"/>
      <w:r>
        <w:t xml:space="preserve"> Axel </w:t>
      </w:r>
      <w:proofErr w:type="spellStart"/>
      <w:r>
        <w:t>Beckert</w:t>
      </w:r>
      <w:proofErr w:type="spellEnd"/>
      <w:r>
        <w:t>.</w:t>
      </w:r>
    </w:p>
    <w:p w14:paraId="7A406778" w14:textId="77777777" w:rsidR="007D48C9" w:rsidRDefault="007D48C9" w:rsidP="007D48C9">
      <w:pPr>
        <w:pStyle w:val="Heading3"/>
      </w:pPr>
      <w:r>
        <w:t>Section 9.6: Removing a Submodule</w:t>
      </w:r>
    </w:p>
    <w:p w14:paraId="13CE6BD2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&gt; 1.8</w:t>
      </w:r>
    </w:p>
    <w:p w14:paraId="710B0943" w14:textId="77777777" w:rsidR="007D48C9" w:rsidRDefault="007D48C9" w:rsidP="007D48C9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submodule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>:</w:t>
      </w:r>
    </w:p>
    <w:p w14:paraId="4F6F5576" w14:textId="77777777" w:rsidR="007D48C9" w:rsidRDefault="007D48C9" w:rsidP="007D48C9">
      <w:pPr>
        <w:pStyle w:val="HTMLPreformatted"/>
      </w:pPr>
      <w:r>
        <w:t>bash</w:t>
      </w:r>
    </w:p>
    <w:p w14:paraId="7D2E6F19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690D1C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</w:p>
    <w:p w14:paraId="4E28F544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</w:p>
    <w:p w14:paraId="1456028E" w14:textId="77777777" w:rsidR="007D48C9" w:rsidRDefault="007D48C9" w:rsidP="007D48C9">
      <w:pPr>
        <w:pStyle w:val="NormalWeb"/>
      </w:pP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proofErr w:type="gram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, </w:t>
      </w:r>
      <w:r>
        <w:rPr>
          <w:rStyle w:val="HTMLCode"/>
          <w:rFonts w:eastAsiaTheme="majorEastAsia"/>
        </w:rPr>
        <w:t>git submodule sync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foreach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init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submodule update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submodule,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2ACB4B0" w14:textId="77777777" w:rsidR="007D48C9" w:rsidRDefault="007D48C9" w:rsidP="007D48C9">
      <w:pPr>
        <w:pStyle w:val="NormalWeb"/>
      </w:pPr>
      <w:r>
        <w:rPr>
          <w:rStyle w:val="HTMLCode"/>
          <w:rFonts w:eastAsiaTheme="majorEastAsia"/>
        </w:rPr>
        <w:lastRenderedPageBreak/>
        <w:t xml:space="preserve">git rm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submodule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rm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submodule </w:t>
      </w:r>
      <w:proofErr w:type="spellStart"/>
      <w:r>
        <w:rPr>
          <w:rStyle w:val="HTMLCode"/>
          <w:rFonts w:eastAsiaTheme="majorEastAsia"/>
        </w:rPr>
        <w:t>deinit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the_submodule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>.</w:t>
      </w:r>
    </w:p>
    <w:p w14:paraId="769C9921" w14:textId="77777777" w:rsidR="007D48C9" w:rsidRDefault="007D48C9" w:rsidP="007D48C9">
      <w:pPr>
        <w:pStyle w:val="NormalWeb"/>
      </w:pPr>
      <w:proofErr w:type="spellStart"/>
      <w:r>
        <w:rPr>
          <w:rStyle w:val="Strong"/>
        </w:rPr>
        <w:t>Phiên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bản</w:t>
      </w:r>
      <w:proofErr w:type="spellEnd"/>
      <w:r>
        <w:rPr>
          <w:rStyle w:val="Strong"/>
        </w:rPr>
        <w:t xml:space="preserve"> &lt; 1.8</w:t>
      </w:r>
    </w:p>
    <w:p w14:paraId="70AB74FB" w14:textId="77777777" w:rsidR="007D48C9" w:rsidRDefault="007D48C9" w:rsidP="007D48C9">
      <w:pPr>
        <w:pStyle w:val="NormalWeb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7CB3B3E5" w14:textId="77777777" w:rsidR="007D48C9" w:rsidRDefault="007D48C9" w:rsidP="00D77854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>.</w:t>
      </w:r>
    </w:p>
    <w:p w14:paraId="15095BFE" w14:textId="77777777" w:rsidR="007D48C9" w:rsidRDefault="007D48C9" w:rsidP="00D77854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proofErr w:type="gram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t>:</w:t>
      </w:r>
    </w:p>
    <w:p w14:paraId="231AE63C" w14:textId="77777777" w:rsidR="007D48C9" w:rsidRDefault="007D48C9" w:rsidP="007D48C9">
      <w:pPr>
        <w:pStyle w:val="HTMLPreformatted"/>
      </w:pPr>
      <w:r>
        <w:t>bash</w:t>
      </w:r>
    </w:p>
    <w:p w14:paraId="59FF3FC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3F5133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</w:p>
    <w:p w14:paraId="081ACE13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khỏi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>.</w:t>
      </w:r>
    </w:p>
    <w:p w14:paraId="07605964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rm --cached 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>).</w:t>
      </w:r>
    </w:p>
    <w:p w14:paraId="1652046F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rm -</w:t>
      </w:r>
      <w:proofErr w:type="gramStart"/>
      <w:r>
        <w:rPr>
          <w:rStyle w:val="HTMLCode"/>
          <w:rFonts w:eastAsiaTheme="majorEastAsia"/>
        </w:rPr>
        <w:t>rf .git</w:t>
      </w:r>
      <w:proofErr w:type="gramEnd"/>
      <w:r>
        <w:rPr>
          <w:rStyle w:val="HTMLCode"/>
          <w:rFonts w:eastAsiaTheme="majorEastAsia"/>
        </w:rPr>
        <w:t>/modules/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  <w:r>
        <w:t>.</w:t>
      </w:r>
    </w:p>
    <w:p w14:paraId="6380C527" w14:textId="77777777" w:rsidR="007D48C9" w:rsidRDefault="007D48C9" w:rsidP="00D77854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Commit:</w:t>
      </w:r>
    </w:p>
    <w:p w14:paraId="5E185729" w14:textId="77777777" w:rsidR="007D48C9" w:rsidRDefault="007D48C9" w:rsidP="007D48C9">
      <w:pPr>
        <w:pStyle w:val="HTMLPreformatted"/>
      </w:pPr>
      <w:r>
        <w:t>bash</w:t>
      </w:r>
    </w:p>
    <w:p w14:paraId="66D4B29C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D4E809" w14:textId="77777777" w:rsidR="007D48C9" w:rsidRDefault="007D48C9" w:rsidP="007D48C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"Removed submodule &lt;name&gt;"</w:t>
      </w:r>
    </w:p>
    <w:p w14:paraId="6AD6612E" w14:textId="77777777" w:rsidR="007D48C9" w:rsidRDefault="007D48C9" w:rsidP="00D77854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submodule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3D5B1F97" w14:textId="77777777" w:rsidR="007D48C9" w:rsidRDefault="007D48C9" w:rsidP="007D48C9">
      <w:pPr>
        <w:pStyle w:val="HTMLPreformatted"/>
      </w:pPr>
      <w:r>
        <w:t>bash</w:t>
      </w:r>
    </w:p>
    <w:p w14:paraId="6BD7C3B0" w14:textId="77777777" w:rsidR="007D48C9" w:rsidRDefault="007D48C9" w:rsidP="007D48C9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7B1CFD" w14:textId="77777777" w:rsidR="007D48C9" w:rsidRDefault="007D48C9" w:rsidP="007D48C9">
      <w:pPr>
        <w:pStyle w:val="HTMLPreformatted"/>
      </w:pPr>
      <w:r>
        <w:rPr>
          <w:rStyle w:val="hljs-builtin"/>
        </w:rPr>
        <w:t>rm</w:t>
      </w:r>
      <w:r>
        <w:rPr>
          <w:rStyle w:val="HTMLCode"/>
          <w:rFonts w:eastAsiaTheme="majorEastAsia"/>
        </w:rPr>
        <w:t xml:space="preserve"> -rf </w:t>
      </w:r>
      <w:proofErr w:type="spellStart"/>
      <w:r>
        <w:rPr>
          <w:rStyle w:val="HTMLCode"/>
          <w:rFonts w:eastAsiaTheme="majorEastAsia"/>
        </w:rPr>
        <w:t>path_to_submodule</w:t>
      </w:r>
      <w:proofErr w:type="spellEnd"/>
    </w:p>
    <w:p w14:paraId="237BEF12" w14:textId="77777777" w:rsidR="00F36D35" w:rsidRDefault="00F36D35" w:rsidP="00D87B5E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28B8A6C4" w14:textId="77777777" w:rsidR="00F36D35" w:rsidRDefault="00F36D35" w:rsidP="00F36D35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10: Committing</w:t>
      </w:r>
    </w:p>
    <w:p w14:paraId="4EE26F70" w14:textId="77777777" w:rsidR="00F36D35" w:rsidRDefault="00F36D35" w:rsidP="000D000A">
      <w:r>
        <w:t>Parameter Details</w:t>
      </w:r>
    </w:p>
    <w:p w14:paraId="5FDA0B67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--message</w:t>
      </w:r>
      <w:r>
        <w:t xml:space="preserve">, </w:t>
      </w: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>.</w:t>
      </w:r>
    </w:p>
    <w:p w14:paraId="4AF467F4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--amend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!</w:t>
      </w:r>
    </w:p>
    <w:p w14:paraId="1D44C6F2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--no-edit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commit --amend --no-edit</w:t>
      </w:r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7290FA71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--all</w:t>
      </w:r>
      <w:r>
        <w:t xml:space="preserve">, </w:t>
      </w:r>
      <w:r>
        <w:rPr>
          <w:rStyle w:val="HTMLCode"/>
          <w:rFonts w:eastAsiaTheme="majorEastAsia"/>
        </w:rPr>
        <w:t>-a</w:t>
      </w:r>
      <w:r>
        <w:t xml:space="preserve">: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stage.</w:t>
      </w:r>
    </w:p>
    <w:p w14:paraId="3EE4BAA9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--date</w:t>
      </w:r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commit.</w:t>
      </w:r>
    </w:p>
    <w:p w14:paraId="67D9B7BD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--only</w:t>
      </w:r>
      <w:r>
        <w:t xml:space="preserve">: </w:t>
      </w:r>
      <w:proofErr w:type="spellStart"/>
      <w:r>
        <w:t>Chỉ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commit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66ABF67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--patch</w:t>
      </w:r>
      <w:r>
        <w:t xml:space="preserve">, </w:t>
      </w:r>
      <w:r>
        <w:rPr>
          <w:rStyle w:val="HTMLCode"/>
          <w:rFonts w:eastAsiaTheme="majorEastAsia"/>
        </w:rPr>
        <w:t>-p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patch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commit.</w:t>
      </w:r>
    </w:p>
    <w:p w14:paraId="683DA1EA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--help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>.</w:t>
      </w:r>
    </w:p>
    <w:p w14:paraId="1F79837F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-S[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]</w:t>
      </w:r>
      <w:r>
        <w:t xml:space="preserve">, </w:t>
      </w:r>
      <w:r>
        <w:rPr>
          <w:rStyle w:val="HTMLCode"/>
          <w:rFonts w:eastAsiaTheme="majorEastAsia"/>
        </w:rPr>
        <w:t>-S --</w:t>
      </w:r>
      <w:proofErr w:type="spellStart"/>
      <w:r>
        <w:rPr>
          <w:rStyle w:val="HTMLCode"/>
          <w:rFonts w:eastAsiaTheme="majorEastAsia"/>
        </w:rPr>
        <w:t>gpgsign</w:t>
      </w:r>
      <w:proofErr w:type="spellEnd"/>
      <w:r>
        <w:rPr>
          <w:rStyle w:val="HTMLCode"/>
          <w:rFonts w:eastAsiaTheme="majorEastAsia"/>
        </w:rPr>
        <w:t>[=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]</w:t>
      </w:r>
      <w:r>
        <w:t xml:space="preserve">, </w:t>
      </w:r>
      <w:r>
        <w:rPr>
          <w:rStyle w:val="HTMLCode"/>
          <w:rFonts w:eastAsiaTheme="majorEastAsia"/>
        </w:rPr>
        <w:t>-S --no-</w:t>
      </w:r>
      <w:proofErr w:type="spellStart"/>
      <w:r>
        <w:rPr>
          <w:rStyle w:val="HTMLCode"/>
          <w:rFonts w:eastAsiaTheme="majorEastAsia"/>
        </w:rPr>
        <w:t>gpg</w:t>
      </w:r>
      <w:proofErr w:type="spellEnd"/>
      <w:r>
        <w:rPr>
          <w:rStyle w:val="HTMLCode"/>
          <w:rFonts w:eastAsiaTheme="majorEastAsia"/>
        </w:rPr>
        <w:t>-sign</w:t>
      </w:r>
      <w:r>
        <w:t xml:space="preserve">: </w:t>
      </w:r>
      <w:proofErr w:type="spellStart"/>
      <w:r>
        <w:t>Ký</w:t>
      </w:r>
      <w:proofErr w:type="spellEnd"/>
      <w:r>
        <w:t xml:space="preserve"> commit, GPG-</w:t>
      </w:r>
      <w:proofErr w:type="spellStart"/>
      <w:r>
        <w:t>ký</w:t>
      </w:r>
      <w:proofErr w:type="spellEnd"/>
      <w:r>
        <w:t xml:space="preserve"> commit,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commit.gpgSign</w:t>
      </w:r>
      <w:proofErr w:type="spellEnd"/>
      <w:proofErr w:type="gramEnd"/>
      <w:r>
        <w:t>.</w:t>
      </w:r>
    </w:p>
    <w:p w14:paraId="13B671C9" w14:textId="77777777" w:rsidR="00F36D35" w:rsidRDefault="00F36D35" w:rsidP="00D77854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</w:t>
      </w:r>
      <w:r>
        <w:t xml:space="preserve">, </w:t>
      </w:r>
      <w:r>
        <w:rPr>
          <w:rStyle w:val="HTMLCode"/>
          <w:rFonts w:eastAsiaTheme="majorEastAsia"/>
        </w:rPr>
        <w:t>--no-verify</w:t>
      </w:r>
      <w:r>
        <w:t xml:space="preserve">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hook pre-commit </w:t>
      </w:r>
      <w:proofErr w:type="spellStart"/>
      <w:r>
        <w:t>và</w:t>
      </w:r>
      <w:proofErr w:type="spellEnd"/>
      <w:r>
        <w:t xml:space="preserve"> commit-msg.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Hooks.</w:t>
      </w:r>
    </w:p>
    <w:p w14:paraId="5937ECE8" w14:textId="77777777" w:rsidR="00F36D35" w:rsidRDefault="00F36D35" w:rsidP="00F36D35">
      <w:pPr>
        <w:pStyle w:val="NormalWeb"/>
      </w:pPr>
      <w:r>
        <w:t xml:space="preserve">Commit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Git.</w:t>
      </w:r>
    </w:p>
    <w:p w14:paraId="518865A9" w14:textId="77777777" w:rsidR="00F36D35" w:rsidRDefault="00F36D35" w:rsidP="00F36D35">
      <w:pPr>
        <w:pStyle w:val="Heading3"/>
      </w:pPr>
      <w:r>
        <w:t xml:space="preserve">Section 10.1: Stage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8B0D504" w14:textId="77777777" w:rsidR="00F36D35" w:rsidRDefault="00F36D35" w:rsidP="00F36D35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32E8E560" w14:textId="77777777" w:rsidR="00F36D35" w:rsidRDefault="00F36D35" w:rsidP="00F36D35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README.md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program.py</w:t>
      </w:r>
      <w:r>
        <w:t>:</w:t>
      </w:r>
    </w:p>
    <w:p w14:paraId="2BB47582" w14:textId="77777777" w:rsidR="00F36D35" w:rsidRDefault="00F36D35" w:rsidP="00F36D35">
      <w:pPr>
        <w:pStyle w:val="HTMLPreformatted"/>
      </w:pPr>
      <w:r>
        <w:t>bash</w:t>
      </w:r>
    </w:p>
    <w:p w14:paraId="450CC9B4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6A2D13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README.md program.py</w:t>
      </w:r>
    </w:p>
    <w:p w14:paraId="7F3FED42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527E007A" w14:textId="77777777" w:rsidR="00F36D35" w:rsidRDefault="00F36D35" w:rsidP="00F36D35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6E519C4" w14:textId="77777777" w:rsidR="00F36D35" w:rsidRDefault="00F36D35" w:rsidP="00F36D35">
      <w:pPr>
        <w:pStyle w:val="HTMLPreformatted"/>
      </w:pPr>
      <w:r>
        <w:t>bash</w:t>
      </w:r>
    </w:p>
    <w:p w14:paraId="5E1A5F0D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BD505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5DBED7B1" w14:textId="77777777" w:rsidR="00F36D35" w:rsidRDefault="00F36D35" w:rsidP="00F36D35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,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r>
        <w:rPr>
          <w:rStyle w:val="HTMLCode"/>
          <w:rFonts w:eastAsiaTheme="majorEastAsia"/>
        </w:rPr>
        <w:t>Esc</w:t>
      </w:r>
      <w:r>
        <w:t xml:space="preserve"> </w:t>
      </w:r>
      <w:proofErr w:type="spellStart"/>
      <w:proofErr w:type="gram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:</w:t>
      </w:r>
      <w:proofErr w:type="spellStart"/>
      <w:r>
        <w:rPr>
          <w:rStyle w:val="HTMLCode"/>
          <w:rFonts w:eastAsiaTheme="majorEastAsia"/>
        </w:rPr>
        <w:t>wq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7D6577D7" w14:textId="77777777" w:rsidR="00F36D35" w:rsidRDefault="00F36D35" w:rsidP="00F36D35">
      <w:pPr>
        <w:pStyle w:val="HTMLPreformatted"/>
      </w:pPr>
      <w:r>
        <w:t>bash</w:t>
      </w:r>
    </w:p>
    <w:p w14:paraId="38B36B71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2D9D1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"Commit message here"</w:t>
      </w:r>
    </w:p>
    <w:p w14:paraId="2EF0BA20" w14:textId="77777777" w:rsidR="00F36D35" w:rsidRDefault="00F36D35" w:rsidP="00F36D35">
      <w:pPr>
        <w:pStyle w:val="NormalWeb"/>
      </w:pPr>
      <w:proofErr w:type="spellStart"/>
      <w:r>
        <w:lastRenderedPageBreak/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gramStart"/>
      <w:r>
        <w:t>Good</w:t>
      </w:r>
      <w:proofErr w:type="gramEnd"/>
      <w:r>
        <w:t xml:space="preserve"> commit messages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642122A2" w14:textId="77777777" w:rsidR="00F36D35" w:rsidRDefault="00F36D35" w:rsidP="00F36D35">
      <w:pPr>
        <w:pStyle w:val="Heading4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63A85DA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E2DF6B3" w14:textId="77777777" w:rsidR="00F36D35" w:rsidRDefault="00F36D35" w:rsidP="00F36D35">
      <w:pPr>
        <w:pStyle w:val="HTMLPreformatted"/>
      </w:pPr>
      <w:r>
        <w:t>bash</w:t>
      </w:r>
    </w:p>
    <w:p w14:paraId="745E308D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79976B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add --all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"git add -a"</w:t>
      </w:r>
    </w:p>
    <w:p w14:paraId="3FB2CA00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48FC2B94" w14:textId="77777777" w:rsidR="00F36D35" w:rsidRDefault="00F36D35" w:rsidP="00F36D35">
      <w:pPr>
        <w:pStyle w:val="HTMLPreformatted"/>
      </w:pPr>
      <w:r>
        <w:t>bash</w:t>
      </w:r>
    </w:p>
    <w:p w14:paraId="0D20B4D8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C6816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6C5F62CC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("update"):</w:t>
      </w:r>
    </w:p>
    <w:p w14:paraId="225E1B28" w14:textId="77777777" w:rsidR="00F36D35" w:rsidRDefault="00F36D35" w:rsidP="00F36D35">
      <w:pPr>
        <w:pStyle w:val="HTMLPreformatted"/>
      </w:pPr>
      <w:r>
        <w:t>bash</w:t>
      </w:r>
    </w:p>
    <w:p w14:paraId="0F448881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56E77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-u</w:t>
      </w:r>
    </w:p>
    <w:p w14:paraId="43DBAE83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stage:</w:t>
      </w:r>
    </w:p>
    <w:p w14:paraId="5DC2A4EA" w14:textId="77777777" w:rsidR="00F36D35" w:rsidRDefault="00F36D35" w:rsidP="00F36D35">
      <w:pPr>
        <w:pStyle w:val="HTMLPreformatted"/>
      </w:pPr>
      <w:r>
        <w:t>bash</w:t>
      </w:r>
    </w:p>
    <w:p w14:paraId="0F3D903C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D2FE80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status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danh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sách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tệp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</w:p>
    <w:p w14:paraId="047A50E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diff --cached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hiển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thị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stage </w:t>
      </w:r>
      <w:proofErr w:type="spellStart"/>
      <w:r>
        <w:rPr>
          <w:rStyle w:val="hljs-comment"/>
        </w:rPr>
        <w:t>bên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tệp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stage</w:t>
      </w:r>
    </w:p>
    <w:p w14:paraId="637DECE1" w14:textId="77777777" w:rsidR="00F36D35" w:rsidRDefault="00F36D35" w:rsidP="00F36D35">
      <w:pPr>
        <w:pStyle w:val="NormalWeb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70F55A76" w14:textId="77777777" w:rsidR="00F36D35" w:rsidRDefault="00F36D35" w:rsidP="00F36D35">
      <w:pPr>
        <w:pStyle w:val="HTMLPreformatted"/>
      </w:pPr>
      <w:r>
        <w:t>bash</w:t>
      </w:r>
    </w:p>
    <w:p w14:paraId="0F9C6232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6FDF6B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</w:rPr>
        <w:t>"Commit message here"</w:t>
      </w:r>
    </w:p>
    <w:p w14:paraId="47DB021C" w14:textId="77777777" w:rsidR="00F36D35" w:rsidRDefault="00F36D35" w:rsidP="00F36D35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37ECB7ED" w14:textId="77777777" w:rsidR="00F36D35" w:rsidRDefault="00F36D35" w:rsidP="00F36D35">
      <w:pPr>
        <w:pStyle w:val="HTMLPreformatted"/>
      </w:pPr>
      <w:r>
        <w:t>bash</w:t>
      </w:r>
    </w:p>
    <w:p w14:paraId="0F58CB14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7378C9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</w:rPr>
        <w:t>"Commit message here"</w:t>
      </w:r>
    </w:p>
    <w:p w14:paraId="54ED8B8A" w14:textId="77777777" w:rsidR="00F36D35" w:rsidRDefault="00F36D35" w:rsidP="00F36D35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stage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 --all</w:t>
      </w:r>
      <w:r>
        <w:t>.</w:t>
      </w:r>
    </w:p>
    <w:p w14:paraId="380F02C7" w14:textId="77777777" w:rsidR="00F36D35" w:rsidRDefault="00F36D35" w:rsidP="00F36D35">
      <w:pPr>
        <w:pStyle w:val="Heading4"/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</w:p>
    <w:p w14:paraId="32EA575F" w14:textId="77777777" w:rsidR="00F36D35" w:rsidRDefault="00F36D35" w:rsidP="00F36D3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commit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"BFG Repo-Cleaner": </w:t>
      </w:r>
      <w:hyperlink r:id="rId18" w:tgtFrame="_new" w:history="1">
        <w:r>
          <w:rPr>
            <w:rStyle w:val="Hyperlink"/>
          </w:rPr>
          <w:t>BFG Repo-Cleaner</w:t>
        </w:r>
      </w:hyperlink>
      <w:r>
        <w:t>.</w:t>
      </w:r>
    </w:p>
    <w:p w14:paraId="6326B180" w14:textId="77777777" w:rsidR="00F36D35" w:rsidRDefault="00F36D35" w:rsidP="00F36D35">
      <w:pPr>
        <w:pStyle w:val="NormalWeb"/>
      </w:pPr>
      <w:proofErr w:type="spellStart"/>
      <w:r>
        <w:lastRenderedPageBreak/>
        <w:t>Lệnh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bfg</w:t>
      </w:r>
      <w:proofErr w:type="spellEnd"/>
      <w:r>
        <w:rPr>
          <w:rStyle w:val="HTMLCode"/>
          <w:rFonts w:eastAsiaTheme="majorEastAsia"/>
        </w:rPr>
        <w:t xml:space="preserve"> --replace-text passwords.txt my-</w:t>
      </w:r>
      <w:proofErr w:type="spellStart"/>
      <w:r>
        <w:rPr>
          <w:rStyle w:val="HTMLCode"/>
          <w:rFonts w:eastAsiaTheme="majorEastAsia"/>
        </w:rPr>
        <w:t>repo.git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passwords.txt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***REMOVED***</w:t>
      </w:r>
      <w:r>
        <w:t xml:space="preserve">.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5E745B1B" w14:textId="77777777" w:rsidR="00F36D35" w:rsidRDefault="00F36D35" w:rsidP="00F36D35">
      <w:pPr>
        <w:pStyle w:val="Heading3"/>
      </w:pPr>
      <w:r>
        <w:t>Section 10.2: Good Commit Messages</w:t>
      </w:r>
    </w:p>
    <w:p w14:paraId="30D81252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log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6C43A2C3" w14:textId="77777777" w:rsidR="00F36D35" w:rsidRDefault="00F36D35" w:rsidP="00F36D35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79C7FDE9" w14:textId="77777777" w:rsidR="00F36D35" w:rsidRDefault="00F36D35" w:rsidP="00F36D35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64C337" w14:textId="77777777" w:rsidR="00F36D35" w:rsidRDefault="00F36D35" w:rsidP="00F36D35">
      <w:pPr>
        <w:pStyle w:val="HTMLPreformatted"/>
      </w:pPr>
      <w:r>
        <w:t>plaintext</w:t>
      </w:r>
    </w:p>
    <w:p w14:paraId="1CA1DA4B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402366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TASK-123: Implement login through OAuth</w:t>
      </w:r>
    </w:p>
    <w:p w14:paraId="1F9AC3B8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TASK-124: Add auto minification of JS/CSS files</w:t>
      </w:r>
    </w:p>
    <w:p w14:paraId="0F531E26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TASK-125: Fix </w:t>
      </w:r>
      <w:proofErr w:type="spellStart"/>
      <w:r>
        <w:rPr>
          <w:rStyle w:val="HTMLCode"/>
          <w:rFonts w:eastAsiaTheme="majorEastAsia"/>
        </w:rPr>
        <w:t>minifier</w:t>
      </w:r>
      <w:proofErr w:type="spellEnd"/>
      <w:r>
        <w:rPr>
          <w:rStyle w:val="HTMLCode"/>
          <w:rFonts w:eastAsiaTheme="majorEastAsia"/>
        </w:rPr>
        <w:t xml:space="preserve"> error when name &gt; 200 chars</w:t>
      </w:r>
    </w:p>
    <w:p w14:paraId="02B8430B" w14:textId="77777777" w:rsidR="00F36D35" w:rsidRDefault="00F36D35" w:rsidP="00F36D35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lắm</w:t>
      </w:r>
      <w:proofErr w:type="spellEnd"/>
      <w:r>
        <w:t>:</w:t>
      </w:r>
    </w:p>
    <w:p w14:paraId="71F0A90D" w14:textId="77777777" w:rsidR="00F36D35" w:rsidRDefault="00F36D35" w:rsidP="00F36D35">
      <w:pPr>
        <w:pStyle w:val="HTMLPreformatted"/>
      </w:pPr>
      <w:r>
        <w:t>plaintext</w:t>
      </w:r>
    </w:p>
    <w:p w14:paraId="3892506F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2494B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fix //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sửa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gì</w:t>
      </w:r>
      <w:proofErr w:type="spellEnd"/>
      <w:r>
        <w:rPr>
          <w:rStyle w:val="HTMLCode"/>
          <w:rFonts w:eastAsiaTheme="majorEastAsia"/>
        </w:rPr>
        <w:t>?</w:t>
      </w:r>
    </w:p>
    <w:p w14:paraId="7669AA2F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just a bit of a change // </w:t>
      </w:r>
      <w:proofErr w:type="spellStart"/>
      <w:r>
        <w:rPr>
          <w:rStyle w:val="HTMLCode"/>
          <w:rFonts w:eastAsiaTheme="majorEastAsia"/>
        </w:rPr>
        <w:t>Đã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thay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đổi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gì</w:t>
      </w:r>
      <w:proofErr w:type="spellEnd"/>
      <w:r>
        <w:rPr>
          <w:rStyle w:val="HTMLCode"/>
          <w:rFonts w:eastAsiaTheme="majorEastAsia"/>
        </w:rPr>
        <w:t>?</w:t>
      </w:r>
    </w:p>
    <w:p w14:paraId="4EB2C363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TASK-371 // </w:t>
      </w:r>
      <w:proofErr w:type="spellStart"/>
      <w:r>
        <w:rPr>
          <w:rStyle w:val="HTMLCode"/>
          <w:rFonts w:eastAsiaTheme="majorEastAsia"/>
        </w:rPr>
        <w:t>Không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mô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tả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người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đọc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cần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xem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trình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theo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dõi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biết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giải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thích</w:t>
      </w:r>
      <w:proofErr w:type="spellEnd"/>
    </w:p>
    <w:p w14:paraId="3AFE7F9D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Implemented </w:t>
      </w:r>
      <w:proofErr w:type="spellStart"/>
      <w:r>
        <w:rPr>
          <w:rStyle w:val="HTMLCode"/>
          <w:rFonts w:eastAsiaTheme="majorEastAsia"/>
        </w:rPr>
        <w:t>IFoo</w:t>
      </w:r>
      <w:proofErr w:type="spellEnd"/>
      <w:r>
        <w:rPr>
          <w:rStyle w:val="HTMLCode"/>
          <w:rFonts w:eastAsiaTheme="majorEastAsia"/>
        </w:rPr>
        <w:t xml:space="preserve"> in </w:t>
      </w:r>
      <w:proofErr w:type="spellStart"/>
      <w:r>
        <w:rPr>
          <w:rStyle w:val="HTMLCode"/>
          <w:rFonts w:eastAsiaTheme="majorEastAsia"/>
        </w:rPr>
        <w:t>IBar</w:t>
      </w:r>
      <w:proofErr w:type="spellEnd"/>
      <w:r>
        <w:rPr>
          <w:rStyle w:val="HTMLCode"/>
          <w:rFonts w:eastAsiaTheme="majorEastAsia"/>
        </w:rPr>
        <w:t xml:space="preserve"> //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sao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cần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thiết</w:t>
      </w:r>
      <w:proofErr w:type="spellEnd"/>
      <w:r>
        <w:rPr>
          <w:rStyle w:val="HTMLCode"/>
          <w:rFonts w:eastAsiaTheme="majorEastAsia"/>
        </w:rPr>
        <w:t>?</w:t>
      </w:r>
    </w:p>
    <w:p w14:paraId="50726AEC" w14:textId="77777777" w:rsidR="00F36D35" w:rsidRDefault="00F36D35" w:rsidP="00F36D35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không</w:t>
      </w:r>
      <w:proofErr w:type="spellEnd"/>
      <w:r>
        <w:t>:</w:t>
      </w:r>
    </w:p>
    <w:p w14:paraId="507CC51D" w14:textId="77777777" w:rsidR="00F36D35" w:rsidRDefault="00F36D35" w:rsidP="00F36D35">
      <w:pPr>
        <w:pStyle w:val="HTMLPreformatted"/>
      </w:pPr>
      <w:r>
        <w:t>plaintext</w:t>
      </w:r>
    </w:p>
    <w:p w14:paraId="5DA2BA28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CC7B7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Nếu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tôi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thêm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tôi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___ </w:t>
      </w:r>
      <w:proofErr w:type="spellStart"/>
      <w:r>
        <w:rPr>
          <w:rStyle w:val="HTMLCode"/>
          <w:rFonts w:eastAsiaTheme="majorEastAsia"/>
        </w:rPr>
        <w:t>vào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kho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lưu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trữ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của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mình</w:t>
      </w:r>
      <w:proofErr w:type="spellEnd"/>
      <w:r>
        <w:rPr>
          <w:rStyle w:val="HTMLCode"/>
          <w:rFonts w:eastAsiaTheme="majorEastAsia"/>
        </w:rPr>
        <w:t>.</w:t>
      </w:r>
    </w:p>
    <w:p w14:paraId="2DA8F2B3" w14:textId="77777777" w:rsidR="00F36D35" w:rsidRDefault="00F36D35" w:rsidP="00F36D35">
      <w:pPr>
        <w:pStyle w:val="Heading4"/>
      </w:pPr>
      <w:proofErr w:type="spellStart"/>
      <w:r>
        <w:t>Bảy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</w:p>
    <w:p w14:paraId="45738389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Tách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7B89F5AF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50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76A32F62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D5DC9B2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chấm</w:t>
      </w:r>
      <w:proofErr w:type="spellEnd"/>
      <w:r>
        <w:t>.</w:t>
      </w:r>
    </w:p>
    <w:p w14:paraId="420F9EAF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điệu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6C478480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Bọc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ở 72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</w:p>
    <w:p w14:paraId="0EB3160B" w14:textId="77777777" w:rsidR="00F36D35" w:rsidRDefault="00F36D35" w:rsidP="00D77854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07615B12" w14:textId="77777777" w:rsidR="00F36D35" w:rsidRDefault="00F36D35" w:rsidP="00F36D35">
      <w:pPr>
        <w:pStyle w:val="NormalWeb"/>
      </w:pPr>
      <w:proofErr w:type="spellStart"/>
      <w:r>
        <w:t>Bảy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blog </w:t>
      </w:r>
      <w:proofErr w:type="spellStart"/>
      <w:r>
        <w:t>của</w:t>
      </w:r>
      <w:proofErr w:type="spellEnd"/>
      <w:r>
        <w:t xml:space="preserve"> Chris Beam.</w:t>
      </w:r>
    </w:p>
    <w:p w14:paraId="3CEF886C" w14:textId="77777777" w:rsidR="00F36D35" w:rsidRDefault="00F36D35" w:rsidP="00F36D35">
      <w:pPr>
        <w:pStyle w:val="Heading3"/>
      </w:pPr>
      <w:r>
        <w:t>Section 10.3: Amending a Commit</w:t>
      </w:r>
    </w:p>
    <w:p w14:paraId="4C516AA1" w14:textId="77777777" w:rsidR="00F36D35" w:rsidRDefault="00F36D35" w:rsidP="00F36D35">
      <w:pPr>
        <w:pStyle w:val="NormalWeb"/>
      </w:pPr>
      <w:proofErr w:type="spellStart"/>
      <w:r>
        <w:t>Nếu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(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upstream)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6A7482B2" w14:textId="77777777" w:rsidR="00F36D35" w:rsidRDefault="00F36D35" w:rsidP="00F36D35">
      <w:pPr>
        <w:pStyle w:val="HTMLPreformatted"/>
      </w:pPr>
      <w:r>
        <w:t>bash</w:t>
      </w:r>
    </w:p>
    <w:p w14:paraId="12C6C933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F215788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commit --amend</w:t>
      </w:r>
    </w:p>
    <w:p w14:paraId="6D27EA79" w14:textId="777777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2F5B1DB8" w14:textId="77777777" w:rsidR="00F36D35" w:rsidRDefault="00F36D35" w:rsidP="00F36D35">
      <w:pPr>
        <w:pStyle w:val="NormalWeb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ý:</w:t>
      </w:r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vi</w:t>
      </w:r>
      <w:r>
        <w:t xml:space="preserve"> / </w:t>
      </w:r>
      <w:r>
        <w:rPr>
          <w:rStyle w:val="HTMLCode"/>
          <w:rFonts w:eastAsiaTheme="majorEastAsia"/>
        </w:rPr>
        <w:t>vim</w:t>
      </w:r>
      <w:r>
        <w:t xml:space="preserve"> / </w:t>
      </w:r>
      <w:r>
        <w:rPr>
          <w:rStyle w:val="HTMLCode"/>
          <w:rFonts w:eastAsiaTheme="majorEastAsia"/>
        </w:rPr>
        <w:t>emacs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558FD5C3" w14:textId="77777777" w:rsidR="00F36D35" w:rsidRDefault="00F36D35" w:rsidP="00F36D35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0A088358" w14:textId="77777777" w:rsidR="00F36D35" w:rsidRDefault="00F36D35" w:rsidP="00F36D35">
      <w:pPr>
        <w:pStyle w:val="HTMLPreformatted"/>
      </w:pPr>
      <w:r>
        <w:t>bash</w:t>
      </w:r>
    </w:p>
    <w:p w14:paraId="03A370DC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02D49A4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--amend -m </w:t>
      </w:r>
      <w:r>
        <w:rPr>
          <w:rStyle w:val="hljs-string"/>
        </w:rPr>
        <w:t>"New commit message"</w:t>
      </w:r>
    </w:p>
    <w:p w14:paraId="546EE860" w14:textId="77777777" w:rsidR="00F36D35" w:rsidRDefault="00F36D35" w:rsidP="00F36D35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3DD595E0" w14:textId="77777777" w:rsidR="00F36D35" w:rsidRDefault="00F36D35" w:rsidP="00F36D35">
      <w:pPr>
        <w:pStyle w:val="HTMLPreformatted"/>
      </w:pPr>
      <w:r>
        <w:t>bash</w:t>
      </w:r>
    </w:p>
    <w:p w14:paraId="45E37489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1FA9485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--no-edit</w:t>
      </w:r>
    </w:p>
    <w:p w14:paraId="4520899C" w14:textId="77777777" w:rsidR="00F36D35" w:rsidRDefault="00F36D35" w:rsidP="00F36D35">
      <w:pPr>
        <w:pStyle w:val="NormalWeb"/>
      </w:pP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>.</w:t>
      </w:r>
    </w:p>
    <w:p w14:paraId="0C4BF09B" w14:textId="77777777" w:rsidR="00F36D35" w:rsidRDefault="00F36D35" w:rsidP="00F36D35">
      <w:pPr>
        <w:pStyle w:val="HTMLPreformatted"/>
      </w:pPr>
      <w:r>
        <w:t>bash</w:t>
      </w:r>
    </w:p>
    <w:p w14:paraId="585A0FFF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24917E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--reset-author</w:t>
      </w:r>
    </w:p>
    <w:p w14:paraId="1FEE38CF" w14:textId="77777777" w:rsidR="00F36D35" w:rsidRDefault="00F36D35" w:rsidP="00F36D35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>:</w:t>
      </w:r>
    </w:p>
    <w:p w14:paraId="11063338" w14:textId="77777777" w:rsidR="00F36D35" w:rsidRDefault="00F36D35" w:rsidP="00F36D35">
      <w:pPr>
        <w:pStyle w:val="HTMLPreformatted"/>
      </w:pPr>
      <w:r>
        <w:t>bash</w:t>
      </w:r>
    </w:p>
    <w:p w14:paraId="35E7B2E7" w14:textId="77777777" w:rsidR="00F36D35" w:rsidRDefault="00F36D35" w:rsidP="00F36D35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C70D4E" w14:textId="77777777" w:rsidR="00F36D35" w:rsidRDefault="00F36D35" w:rsidP="00F36D3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--amend --author </w:t>
      </w:r>
      <w:r>
        <w:rPr>
          <w:rStyle w:val="hljs-string"/>
        </w:rPr>
        <w:t>"New Author &lt;email@address.com&gt;"</w:t>
      </w:r>
    </w:p>
    <w:p w14:paraId="33562475" w14:textId="77777777" w:rsidR="00F36D35" w:rsidRDefault="00F36D35" w:rsidP="00F36D35">
      <w:pPr>
        <w:pStyle w:val="NormalWeb"/>
      </w:pPr>
      <w:proofErr w:type="spellStart"/>
      <w:r>
        <w:rPr>
          <w:rStyle w:val="Strong"/>
        </w:rPr>
        <w:t>Lưu</w:t>
      </w:r>
      <w:proofErr w:type="spellEnd"/>
      <w:r>
        <w:rPr>
          <w:rStyle w:val="Strong"/>
        </w:rPr>
        <w:t xml:space="preserve"> ý:</w:t>
      </w:r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AC15C0C" w14:textId="54F79D77" w:rsidR="00F36D35" w:rsidRDefault="00F36D35" w:rsidP="00F36D35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>.</w:t>
      </w:r>
    </w:p>
    <w:p w14:paraId="5C878514" w14:textId="77777777" w:rsidR="00A5085C" w:rsidRDefault="00A5085C" w:rsidP="00A5085C">
      <w:pPr>
        <w:pStyle w:val="Heading3"/>
        <w:rPr>
          <w:rFonts w:ascii="Times New Roman" w:hAnsi="Times New Roman" w:cs="Times New Roman"/>
          <w:szCs w:val="27"/>
        </w:rPr>
      </w:pPr>
      <w:r>
        <w:t>Section 10.4: Committing Without Opening an Editor</w:t>
      </w:r>
    </w:p>
    <w:p w14:paraId="56092E13" w14:textId="77777777" w:rsidR="00A5085C" w:rsidRDefault="00A5085C" w:rsidP="00A5085C">
      <w:pPr>
        <w:pStyle w:val="NormalWeb"/>
      </w:pPr>
      <w:r>
        <w:t xml:space="preserve">Git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vim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emacs</w:t>
      </w:r>
      <w:r>
        <w:t xml:space="preserve">)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.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93978A0" w14:textId="77777777" w:rsidR="00A5085C" w:rsidRDefault="00A5085C" w:rsidP="00A5085C">
      <w:pPr>
        <w:pStyle w:val="HTMLPreformatted"/>
      </w:pPr>
      <w:r>
        <w:t>bash</w:t>
      </w:r>
    </w:p>
    <w:p w14:paraId="6CD57747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4DC0E0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message here"</w:t>
      </w:r>
    </w:p>
    <w:p w14:paraId="45ED225F" w14:textId="77777777" w:rsidR="00A5085C" w:rsidRDefault="00A5085C" w:rsidP="00A5085C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dòng</w:t>
      </w:r>
      <w:proofErr w:type="spellEnd"/>
      <w:r>
        <w:t>:</w:t>
      </w:r>
    </w:p>
    <w:p w14:paraId="354C7DEA" w14:textId="77777777" w:rsidR="00A5085C" w:rsidRDefault="00A5085C" w:rsidP="00A5085C">
      <w:pPr>
        <w:pStyle w:val="HTMLPreformatted"/>
      </w:pPr>
      <w:r>
        <w:t>bash</w:t>
      </w:r>
    </w:p>
    <w:p w14:paraId="528746F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BA13C0" w14:textId="77777777" w:rsidR="00A5085C" w:rsidRDefault="00A5085C" w:rsidP="00A5085C">
      <w:pPr>
        <w:pStyle w:val="HTMLPreformatted"/>
        <w:rPr>
          <w:rStyle w:val="hljs-string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subject line message here</w:t>
      </w:r>
    </w:p>
    <w:p w14:paraId="3F94720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ljs-string"/>
          <w:rFonts w:eastAsiaTheme="majorEastAsia"/>
        </w:rPr>
        <w:t>More detailed description follows here (after a blank line)."</w:t>
      </w:r>
    </w:p>
    <w:p w14:paraId="3CE883F7" w14:textId="77777777" w:rsidR="00A5085C" w:rsidRDefault="00A5085C" w:rsidP="00A5085C">
      <w:pPr>
        <w:pStyle w:val="NormalWeb"/>
      </w:pPr>
      <w:proofErr w:type="spellStart"/>
      <w:r>
        <w:lastRenderedPageBreak/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-m</w:t>
      </w:r>
      <w:r>
        <w:t>:</w:t>
      </w:r>
    </w:p>
    <w:p w14:paraId="3F1B5E64" w14:textId="77777777" w:rsidR="00A5085C" w:rsidRDefault="00A5085C" w:rsidP="00A5085C">
      <w:pPr>
        <w:pStyle w:val="HTMLPreformatted"/>
      </w:pPr>
      <w:r>
        <w:t>bash</w:t>
      </w:r>
    </w:p>
    <w:p w14:paraId="1800FCFE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F66DDE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"Commit summary"</w:t>
      </w:r>
      <w:r>
        <w:rPr>
          <w:rStyle w:val="HTMLCode"/>
          <w:rFonts w:eastAsiaTheme="majorEastAsia"/>
        </w:rPr>
        <w:t xml:space="preserve"> -m </w:t>
      </w:r>
      <w:r>
        <w:rPr>
          <w:rStyle w:val="hljs-string"/>
          <w:rFonts w:eastAsiaTheme="majorEastAsia"/>
        </w:rPr>
        <w:t>"More detailed description follows here"</w:t>
      </w:r>
    </w:p>
    <w:p w14:paraId="20E1D66F" w14:textId="77777777" w:rsidR="00A5085C" w:rsidRDefault="00A5085C" w:rsidP="00A5085C">
      <w:pPr>
        <w:pStyle w:val="Heading3"/>
      </w:pPr>
      <w:r>
        <w:t>Section 10.5: Committing Changes Directly</w:t>
      </w:r>
    </w:p>
    <w:p w14:paraId="12EC32AC" w14:textId="77777777" w:rsidR="00A5085C" w:rsidRDefault="00A5085C" w:rsidP="00A5085C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rm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index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) </w:t>
      </w:r>
      <w:proofErr w:type="spellStart"/>
      <w:r>
        <w:t>vào</w:t>
      </w:r>
      <w:proofErr w:type="spellEnd"/>
      <w:r>
        <w:t xml:space="preserve"> index,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:</w:t>
      </w:r>
    </w:p>
    <w:p w14:paraId="0A60BBDE" w14:textId="77777777" w:rsidR="00A5085C" w:rsidRDefault="00A5085C" w:rsidP="00A5085C">
      <w:pPr>
        <w:pStyle w:val="HTMLPreformatted"/>
      </w:pPr>
      <w:r>
        <w:t>bash</w:t>
      </w:r>
    </w:p>
    <w:p w14:paraId="3C13DCC9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09DA2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-a</w:t>
      </w:r>
    </w:p>
    <w:p w14:paraId="52029016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14:paraId="475E833E" w14:textId="77777777" w:rsidR="00A5085C" w:rsidRDefault="00A5085C" w:rsidP="00A5085C">
      <w:pPr>
        <w:pStyle w:val="HTMLPreformatted"/>
      </w:pPr>
      <w:r>
        <w:t>bash</w:t>
      </w:r>
    </w:p>
    <w:p w14:paraId="0FDDC6E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245C8A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 -m </w:t>
      </w:r>
      <w:r>
        <w:rPr>
          <w:rStyle w:val="hljs-string"/>
          <w:rFonts w:eastAsiaTheme="majorEastAsia"/>
        </w:rPr>
        <w:t>"your commit message goes here"</w:t>
      </w:r>
    </w:p>
    <w:p w14:paraId="6FFF050E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cờ</w:t>
      </w:r>
      <w:proofErr w:type="spellEnd"/>
      <w:r>
        <w:t>:</w:t>
      </w:r>
    </w:p>
    <w:p w14:paraId="2571CBA5" w14:textId="77777777" w:rsidR="00A5085C" w:rsidRDefault="00A5085C" w:rsidP="00A5085C">
      <w:pPr>
        <w:pStyle w:val="HTMLPreformatted"/>
      </w:pPr>
      <w:r>
        <w:t>bash</w:t>
      </w:r>
    </w:p>
    <w:p w14:paraId="199E3F9A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AB56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-am </w:t>
      </w:r>
      <w:r>
        <w:rPr>
          <w:rStyle w:val="hljs-string"/>
          <w:rFonts w:eastAsiaTheme="majorEastAsia"/>
        </w:rPr>
        <w:t>"your commit message goes here"</w:t>
      </w:r>
    </w:p>
    <w:p w14:paraId="3B0F4FE5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.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:</w:t>
      </w:r>
    </w:p>
    <w:p w14:paraId="5578E599" w14:textId="77777777" w:rsidR="00A5085C" w:rsidRDefault="00A5085C" w:rsidP="00A5085C">
      <w:pPr>
        <w:pStyle w:val="HTMLPreformatted"/>
      </w:pPr>
      <w:r>
        <w:t>bash</w:t>
      </w:r>
    </w:p>
    <w:p w14:paraId="1A0CFD8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66901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path/to/a/file -m </w:t>
      </w:r>
      <w:r>
        <w:rPr>
          <w:rStyle w:val="hljs-string"/>
          <w:rFonts w:eastAsiaTheme="majorEastAsia"/>
        </w:rPr>
        <w:t>"your commit message goes here"</w:t>
      </w:r>
    </w:p>
    <w:p w14:paraId="1CB3763D" w14:textId="77777777" w:rsidR="00A5085C" w:rsidRDefault="00A5085C" w:rsidP="00A5085C">
      <w:pPr>
        <w:pStyle w:val="NormalWeb"/>
      </w:pPr>
      <w:proofErr w:type="spellStart"/>
      <w:r>
        <w:t>Để</w:t>
      </w:r>
      <w:proofErr w:type="spellEnd"/>
      <w:r>
        <w:t xml:space="preserve"> commit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mẫu</w:t>
      </w:r>
      <w:proofErr w:type="spellEnd"/>
      <w:r>
        <w:t>:</w:t>
      </w:r>
    </w:p>
    <w:p w14:paraId="2BCBC393" w14:textId="77777777" w:rsidR="00A5085C" w:rsidRDefault="00A5085C" w:rsidP="00A5085C">
      <w:pPr>
        <w:pStyle w:val="HTMLPreformatted"/>
      </w:pPr>
      <w:r>
        <w:t>bash</w:t>
      </w:r>
    </w:p>
    <w:p w14:paraId="431AA7D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A5708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path/to/a/file path/to/a/folder/* path/to/b/file -m </w:t>
      </w:r>
      <w:r>
        <w:rPr>
          <w:rStyle w:val="hljs-string"/>
          <w:rFonts w:eastAsiaTheme="majorEastAsia"/>
        </w:rPr>
        <w:t>"your commit message goes here"</w:t>
      </w:r>
    </w:p>
    <w:p w14:paraId="15DA6580" w14:textId="77777777" w:rsidR="00A5085C" w:rsidRDefault="00A5085C" w:rsidP="00A5085C">
      <w:pPr>
        <w:pStyle w:val="Heading3"/>
      </w:pPr>
      <w:r>
        <w:t>Section 10.6: Selecting Which Lines Should Be Staged for Committing</w:t>
      </w:r>
    </w:p>
    <w:p w14:paraId="7674A88D" w14:textId="77777777" w:rsidR="00A5085C" w:rsidRDefault="00A5085C" w:rsidP="00A5085C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74732D3E" w14:textId="77777777" w:rsidR="00A5085C" w:rsidRDefault="00A5085C" w:rsidP="00A5085C">
      <w:pPr>
        <w:pStyle w:val="HTMLPreformatted"/>
      </w:pPr>
      <w:r>
        <w:t>bash</w:t>
      </w:r>
    </w:p>
    <w:p w14:paraId="019BA5D4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3564B2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</w:t>
      </w:r>
    </w:p>
    <w:p w14:paraId="5A64E0B9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>:</w:t>
      </w:r>
    </w:p>
    <w:p w14:paraId="6B0DF943" w14:textId="77777777" w:rsidR="00A5085C" w:rsidRDefault="00A5085C" w:rsidP="00A5085C">
      <w:pPr>
        <w:pStyle w:val="HTMLPreformatted"/>
      </w:pPr>
      <w:r>
        <w:t>bash</w:t>
      </w:r>
    </w:p>
    <w:p w14:paraId="12207A4D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00924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-p [file]</w:t>
      </w:r>
    </w:p>
    <w:p w14:paraId="47F93B89" w14:textId="77777777" w:rsidR="00A5085C" w:rsidRDefault="00A5085C" w:rsidP="00A5085C">
      <w:pPr>
        <w:pStyle w:val="NormalWeb"/>
      </w:pPr>
      <w:proofErr w:type="spellStart"/>
      <w:r>
        <w:lastRenderedPageBreak/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6DCD04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y</w:t>
      </w:r>
      <w:r>
        <w:t xml:space="preserve">: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>.</w:t>
      </w:r>
    </w:p>
    <w:p w14:paraId="725EDF8D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</w:t>
      </w:r>
      <w:r>
        <w:t xml:space="preserve">: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>.</w:t>
      </w:r>
    </w:p>
    <w:p w14:paraId="3CB320E7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</w:t>
      </w:r>
      <w:r>
        <w:t xml:space="preserve">: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hunk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hunk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F022159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</w:t>
      </w:r>
      <w:r>
        <w:t xml:space="preserve">: Chia </w:t>
      </w:r>
      <w:proofErr w:type="spellStart"/>
      <w:r>
        <w:t>nhỏ</w:t>
      </w:r>
      <w:proofErr w:type="spellEnd"/>
      <w:r>
        <w:t xml:space="preserve"> hunk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hunk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FC62E98" w14:textId="77777777" w:rsidR="00A5085C" w:rsidRDefault="00A5085C" w:rsidP="00D77854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hunk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hunk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00F66034" w14:textId="77777777" w:rsidR="00A5085C" w:rsidRDefault="00A5085C" w:rsidP="00A5085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6D55C59" w14:textId="77777777" w:rsidR="00A5085C" w:rsidRDefault="00A5085C" w:rsidP="00A5085C">
      <w:pPr>
        <w:pStyle w:val="HTMLPreformatted"/>
      </w:pPr>
      <w:r>
        <w:t>bash</w:t>
      </w:r>
    </w:p>
    <w:p w14:paraId="42447150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6BBEB22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'Commit Message'</w:t>
      </w:r>
    </w:p>
    <w:p w14:paraId="02384A14" w14:textId="77777777" w:rsidR="00A5085C" w:rsidRDefault="00A5085C" w:rsidP="00A5085C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stage </w:t>
      </w:r>
      <w:proofErr w:type="spellStart"/>
      <w:r>
        <w:t>hoặc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47E82C2" w14:textId="77777777" w:rsidR="00A5085C" w:rsidRDefault="00A5085C" w:rsidP="00A5085C">
      <w:pPr>
        <w:pStyle w:val="HTMLPreformatted"/>
      </w:pPr>
      <w:r>
        <w:t>bash</w:t>
      </w:r>
    </w:p>
    <w:p w14:paraId="446B2DBC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C66D4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</w:t>
      </w:r>
    </w:p>
    <w:p w14:paraId="7D5BDAF1" w14:textId="77777777" w:rsidR="00A5085C" w:rsidRDefault="00A5085C" w:rsidP="00A5085C">
      <w:pPr>
        <w:pStyle w:val="NormalWeb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commit.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stage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println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logging</w:t>
      </w:r>
      <w:r>
        <w:t>.</w:t>
      </w:r>
    </w:p>
    <w:p w14:paraId="47EB43B1" w14:textId="77777777" w:rsidR="00A5085C" w:rsidRDefault="00A5085C" w:rsidP="00A5085C">
      <w:pPr>
        <w:pStyle w:val="Heading3"/>
      </w:pPr>
      <w:r>
        <w:t>Section 10.7: Creating an Empty Commit</w:t>
      </w:r>
    </w:p>
    <w:p w14:paraId="2790A5C2" w14:textId="77777777" w:rsidR="00A5085C" w:rsidRDefault="00A5085C" w:rsidP="00A5085C">
      <w:pPr>
        <w:pStyle w:val="NormalWeb"/>
      </w:pP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trống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commit cha)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build,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/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dummy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14:paraId="7333CFC0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--allow-empty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14:paraId="25B5F582" w14:textId="77777777" w:rsidR="00A5085C" w:rsidRDefault="00A5085C" w:rsidP="00A5085C">
      <w:pPr>
        <w:pStyle w:val="HTMLPreformatted"/>
      </w:pPr>
      <w:r>
        <w:t>bash</w:t>
      </w:r>
    </w:p>
    <w:p w14:paraId="5098405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E90159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"This is a blank commit"</w:t>
      </w:r>
      <w:r>
        <w:rPr>
          <w:rStyle w:val="HTMLCode"/>
          <w:rFonts w:eastAsiaTheme="majorEastAsia"/>
        </w:rPr>
        <w:t xml:space="preserve"> --allow-empty</w:t>
      </w:r>
    </w:p>
    <w:p w14:paraId="34E5B8EE" w14:textId="77777777" w:rsidR="00A5085C" w:rsidRDefault="00A5085C" w:rsidP="00A5085C">
      <w:pPr>
        <w:pStyle w:val="Heading3"/>
      </w:pPr>
      <w:r>
        <w:t>Section 10.8: Committing on Behalf of Someone Else</w:t>
      </w:r>
    </w:p>
    <w:p w14:paraId="6BF45734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--author</w:t>
      </w:r>
      <w:r>
        <w:t>:</w:t>
      </w:r>
    </w:p>
    <w:p w14:paraId="17C25071" w14:textId="77777777" w:rsidR="00A5085C" w:rsidRDefault="00A5085C" w:rsidP="00A5085C">
      <w:pPr>
        <w:pStyle w:val="HTMLPreformatted"/>
      </w:pPr>
      <w:r>
        <w:t>bash</w:t>
      </w:r>
    </w:p>
    <w:p w14:paraId="1494BDEB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46A30F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"msg"</w:t>
      </w:r>
      <w:r>
        <w:rPr>
          <w:rStyle w:val="HTMLCode"/>
          <w:rFonts w:eastAsiaTheme="majorEastAsia"/>
        </w:rPr>
        <w:t xml:space="preserve"> --author </w:t>
      </w:r>
      <w:r>
        <w:rPr>
          <w:rStyle w:val="hljs-string"/>
          <w:rFonts w:eastAsiaTheme="majorEastAsia"/>
        </w:rPr>
        <w:t>"John Smith &lt;johnsmith@example.com&gt;"</w:t>
      </w:r>
    </w:p>
    <w:p w14:paraId="15EA4341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5722CF0E" w14:textId="77777777" w:rsidR="00A5085C" w:rsidRDefault="00A5085C" w:rsidP="00A5085C">
      <w:pPr>
        <w:pStyle w:val="HTMLPreformatted"/>
      </w:pPr>
      <w:r>
        <w:t>bash</w:t>
      </w:r>
    </w:p>
    <w:p w14:paraId="6D6E3FFF" w14:textId="77777777" w:rsidR="00A5085C" w:rsidRDefault="00A5085C" w:rsidP="00A5085C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99A19C4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"msg"</w:t>
      </w:r>
      <w:r>
        <w:rPr>
          <w:rStyle w:val="HTMLCode"/>
          <w:rFonts w:eastAsiaTheme="majorEastAsia"/>
        </w:rPr>
        <w:t xml:space="preserve"> --author </w:t>
      </w:r>
      <w:r>
        <w:rPr>
          <w:rStyle w:val="hljs-string"/>
          <w:rFonts w:eastAsiaTheme="majorEastAsia"/>
        </w:rPr>
        <w:t>"John"</w:t>
      </w:r>
    </w:p>
    <w:p w14:paraId="67DB3F0E" w14:textId="77777777" w:rsidR="00A5085C" w:rsidRDefault="00A5085C" w:rsidP="00A5085C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"John"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10EE788" w14:textId="77777777" w:rsidR="00A5085C" w:rsidRDefault="00A5085C" w:rsidP="00A5085C">
      <w:pPr>
        <w:pStyle w:val="NormalWeb"/>
      </w:pPr>
      <w:proofErr w:type="spellStart"/>
      <w:r>
        <w:t>Trên</w:t>
      </w:r>
      <w:proofErr w:type="spellEnd"/>
      <w:r>
        <w:t xml:space="preserve"> GitHub,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13D53862" w14:textId="77777777" w:rsidR="00A5085C" w:rsidRDefault="00A5085C" w:rsidP="00A5085C">
      <w:pPr>
        <w:pStyle w:val="Heading3"/>
      </w:pPr>
      <w:r>
        <w:t>Section 10.9: GPG Signing Commits</w:t>
      </w:r>
    </w:p>
    <w:p w14:paraId="75E0B142" w14:textId="77777777" w:rsidR="00A5085C" w:rsidRDefault="00A5085C" w:rsidP="00D77854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ID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7FD30E1" w14:textId="77777777" w:rsidR="00A5085C" w:rsidRDefault="00A5085C" w:rsidP="00A5085C">
      <w:pPr>
        <w:pStyle w:val="HTMLPreformatted"/>
      </w:pPr>
      <w:r>
        <w:t>bash</w:t>
      </w:r>
    </w:p>
    <w:p w14:paraId="574903F9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2A584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gpg</w:t>
      </w:r>
      <w:proofErr w:type="spellEnd"/>
      <w:r>
        <w:rPr>
          <w:rStyle w:val="HTMLCode"/>
          <w:rFonts w:eastAsiaTheme="majorEastAsia"/>
        </w:rPr>
        <w:t xml:space="preserve"> --list-secret-keys --</w:t>
      </w:r>
      <w:proofErr w:type="spellStart"/>
      <w:r>
        <w:rPr>
          <w:rStyle w:val="HTMLCode"/>
          <w:rFonts w:eastAsiaTheme="majorEastAsia"/>
        </w:rPr>
        <w:t>keyid</w:t>
      </w:r>
      <w:proofErr w:type="spellEnd"/>
      <w:r>
        <w:rPr>
          <w:rStyle w:val="HTMLCode"/>
          <w:rFonts w:eastAsiaTheme="majorEastAsia"/>
        </w:rPr>
        <w:t>-format LONG</w:t>
      </w:r>
    </w:p>
    <w:p w14:paraId="1E8A4A95" w14:textId="77777777" w:rsidR="00A5085C" w:rsidRDefault="00A5085C" w:rsidP="00A5085C">
      <w:pPr>
        <w:pStyle w:val="NormalWeb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3A5BE9FB" w14:textId="77777777" w:rsidR="00A5085C" w:rsidRDefault="00A5085C" w:rsidP="00A5085C">
      <w:pPr>
        <w:pStyle w:val="HTMLPreformatted"/>
      </w:pPr>
      <w:r>
        <w:t>plaintext</w:t>
      </w:r>
    </w:p>
    <w:p w14:paraId="732C105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7B780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/Users/</w:t>
      </w:r>
      <w:proofErr w:type="spellStart"/>
      <w:r>
        <w:rPr>
          <w:rStyle w:val="HTMLCode"/>
          <w:rFonts w:eastAsiaTheme="majorEastAsia"/>
        </w:rPr>
        <w:t>davidcondrey</w:t>
      </w:r>
      <w:proofErr w:type="spellEnd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gnupg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secring.gpg</w:t>
      </w:r>
      <w:proofErr w:type="spellEnd"/>
    </w:p>
    <w:p w14:paraId="27B874CB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--------------------------------------</w:t>
      </w:r>
    </w:p>
    <w:p w14:paraId="6A6557E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sec 2048R/YOUR-16-DIGIT-KEY-ID YYYY-MM-DD [expires: YYYY-MM-DD]</w:t>
      </w:r>
    </w:p>
    <w:p w14:paraId="4CEA0FAF" w14:textId="77777777" w:rsidR="00A5085C" w:rsidRDefault="00A5085C" w:rsidP="00A5085C">
      <w:pPr>
        <w:pStyle w:val="NormalWeb"/>
      </w:pPr>
      <w:r>
        <w:t xml:space="preserve">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alphanumeric 16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.</w:t>
      </w:r>
    </w:p>
    <w:p w14:paraId="4A689373" w14:textId="77777777" w:rsidR="00A5085C" w:rsidRDefault="00A5085C" w:rsidP="00D77854">
      <w:pPr>
        <w:numPr>
          <w:ilvl w:val="0"/>
          <w:numId w:val="38"/>
        </w:numPr>
        <w:spacing w:before="100" w:beforeAutospacing="1" w:after="100" w:afterAutospacing="1" w:line="240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ID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28ED8BAE" w14:textId="77777777" w:rsidR="00A5085C" w:rsidRDefault="00A5085C" w:rsidP="00A5085C">
      <w:pPr>
        <w:pStyle w:val="HTMLPreformatted"/>
      </w:pPr>
      <w:r>
        <w:t>bash</w:t>
      </w:r>
    </w:p>
    <w:p w14:paraId="3C145114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772EF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user.signingkey</w:t>
      </w:r>
      <w:proofErr w:type="spellEnd"/>
      <w:proofErr w:type="gramEnd"/>
      <w:r>
        <w:rPr>
          <w:rStyle w:val="HTMLCode"/>
          <w:rFonts w:eastAsiaTheme="majorEastAsia"/>
        </w:rPr>
        <w:t xml:space="preserve"> YOUR-16-DIGIT-KEY-ID</w:t>
      </w:r>
    </w:p>
    <w:p w14:paraId="61511371" w14:textId="77777777" w:rsidR="00A5085C" w:rsidRDefault="00A5085C" w:rsidP="00D77854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1.7.9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-S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GPG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log commit.</w:t>
      </w:r>
    </w:p>
    <w:p w14:paraId="7E63B6EE" w14:textId="77777777" w:rsidR="00A5085C" w:rsidRDefault="00A5085C" w:rsidP="00A5085C">
      <w:pPr>
        <w:pStyle w:val="HTMLPreformatted"/>
      </w:pPr>
      <w:r>
        <w:t>bash</w:t>
      </w:r>
    </w:p>
    <w:p w14:paraId="526DC35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EBDC9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-S -m </w:t>
      </w:r>
      <w:r>
        <w:rPr>
          <w:rStyle w:val="hljs-string"/>
          <w:rFonts w:eastAsiaTheme="majorEastAsia"/>
        </w:rPr>
        <w:t>"Your commit message"</w:t>
      </w:r>
    </w:p>
    <w:p w14:paraId="0E7B3E1E" w14:textId="77777777" w:rsidR="00A5085C" w:rsidRDefault="00A5085C" w:rsidP="00A5085C">
      <w:pPr>
        <w:pStyle w:val="Heading3"/>
      </w:pPr>
      <w:r>
        <w:t>Section 10.10: Committing Changes in Specific Files</w:t>
      </w:r>
    </w:p>
    <w:p w14:paraId="290AB887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stage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add</w:t>
      </w:r>
      <w:r>
        <w:t>:</w:t>
      </w:r>
    </w:p>
    <w:p w14:paraId="1B55CC4A" w14:textId="77777777" w:rsidR="00A5085C" w:rsidRDefault="00A5085C" w:rsidP="00A5085C">
      <w:pPr>
        <w:pStyle w:val="HTMLPreformatted"/>
      </w:pPr>
      <w:r>
        <w:t>bash</w:t>
      </w:r>
    </w:p>
    <w:p w14:paraId="458B0408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12675E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file1.c file2.h</w:t>
      </w:r>
    </w:p>
    <w:p w14:paraId="3B8523D0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:</w:t>
      </w:r>
    </w:p>
    <w:p w14:paraId="7DBBABB1" w14:textId="77777777" w:rsidR="00A5085C" w:rsidRDefault="00A5085C" w:rsidP="00A5085C">
      <w:pPr>
        <w:pStyle w:val="HTMLPreformatted"/>
      </w:pPr>
      <w:r>
        <w:t>bash</w:t>
      </w:r>
    </w:p>
    <w:p w14:paraId="23B69565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8E1357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add file1.c file2.h</w:t>
      </w:r>
    </w:p>
    <w:p w14:paraId="1B88CDAB" w14:textId="77777777" w:rsidR="00A5085C" w:rsidRDefault="00A5085C" w:rsidP="00A5085C">
      <w:pPr>
        <w:pStyle w:val="NormalWeb"/>
      </w:pPr>
      <w:proofErr w:type="spellStart"/>
      <w:r>
        <w:t>Và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A46E386" w14:textId="77777777" w:rsidR="00A5085C" w:rsidRDefault="00A5085C" w:rsidP="00A5085C">
      <w:pPr>
        <w:pStyle w:val="HTMLPreformatted"/>
      </w:pPr>
      <w:r>
        <w:lastRenderedPageBreak/>
        <w:t>bash</w:t>
      </w:r>
    </w:p>
    <w:p w14:paraId="3C9373AE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C9B88B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8B9A0A2" w14:textId="77777777" w:rsidR="00A5085C" w:rsidRDefault="00A5085C" w:rsidP="00A5085C">
      <w:pPr>
        <w:pStyle w:val="Heading3"/>
      </w:pPr>
      <w:r>
        <w:t>Section 10.11: Committing at a Specific Date</w:t>
      </w:r>
    </w:p>
    <w:p w14:paraId="045455AD" w14:textId="77777777" w:rsidR="00A5085C" w:rsidRDefault="00A5085C" w:rsidP="00A5085C">
      <w:pPr>
        <w:pStyle w:val="HTMLPreformatted"/>
      </w:pPr>
      <w:r>
        <w:t>bash</w:t>
      </w:r>
    </w:p>
    <w:p w14:paraId="326773D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5D3B61A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2016-07-01</w:t>
      </w:r>
    </w:p>
    <w:p w14:paraId="65FDE9B8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--date</w:t>
      </w:r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.</w:t>
      </w:r>
    </w:p>
    <w:p w14:paraId="58FC35B9" w14:textId="77777777" w:rsidR="00A5085C" w:rsidRDefault="00A5085C" w:rsidP="00A5085C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commit </w:t>
      </w:r>
      <w:proofErr w:type="spellStart"/>
      <w:r>
        <w:t>cũng</w:t>
      </w:r>
      <w:proofErr w:type="spellEnd"/>
      <w:r>
        <w:t>:</w:t>
      </w:r>
    </w:p>
    <w:p w14:paraId="5EA5DA0A" w14:textId="77777777" w:rsidR="00A5085C" w:rsidRDefault="00A5085C" w:rsidP="00A5085C">
      <w:pPr>
        <w:pStyle w:val="HTMLPreformatted"/>
      </w:pPr>
      <w:r>
        <w:t>bash</w:t>
      </w:r>
    </w:p>
    <w:p w14:paraId="1BAA97B0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89FD8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GIT_COMMITTER_DATE=2016-07-01 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2016-07-01</w:t>
      </w:r>
    </w:p>
    <w:p w14:paraId="1AD0D00F" w14:textId="77777777" w:rsidR="00A5085C" w:rsidRDefault="00A5085C" w:rsidP="00A5085C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date</w:t>
      </w:r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GNU date,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7CA8E03" w14:textId="77777777" w:rsidR="00A5085C" w:rsidRDefault="00A5085C" w:rsidP="00A5085C">
      <w:pPr>
        <w:pStyle w:val="HTMLPreformatted"/>
      </w:pPr>
      <w:r>
        <w:t>bash</w:t>
      </w:r>
    </w:p>
    <w:p w14:paraId="10B6FCA2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0689C6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yesterday</w:t>
      </w:r>
    </w:p>
    <w:p w14:paraId="30E0503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 days ago'</w:t>
      </w:r>
    </w:p>
    <w:p w14:paraId="28730FCD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commit -m </w:t>
      </w:r>
      <w:r>
        <w:rPr>
          <w:rStyle w:val="hljs-string"/>
          <w:rFonts w:eastAsiaTheme="majorEastAsia"/>
        </w:rPr>
        <w:t>'Fix UI bug'</w:t>
      </w:r>
      <w:r>
        <w:rPr>
          <w:rStyle w:val="HTMLCode"/>
          <w:rFonts w:eastAsiaTheme="majorEastAsia"/>
        </w:rPr>
        <w:t xml:space="preserve">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'3 hours ago'</w:t>
      </w:r>
    </w:p>
    <w:p w14:paraId="6131E491" w14:textId="77777777" w:rsidR="00A5085C" w:rsidRDefault="00A5085C" w:rsidP="00A5085C">
      <w:pPr>
        <w:pStyle w:val="NormalWeb"/>
      </w:pPr>
      <w:r>
        <w:t xml:space="preserve">Khi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21A7840" w14:textId="77777777" w:rsidR="00A5085C" w:rsidRDefault="00A5085C" w:rsidP="00A5085C">
      <w:pPr>
        <w:pStyle w:val="Heading3"/>
      </w:pPr>
      <w:r>
        <w:t>Section 10.12: Amending the Time of a Commit</w:t>
      </w:r>
    </w:p>
    <w:p w14:paraId="5C840677" w14:textId="77777777" w:rsidR="00A5085C" w:rsidRDefault="00A5085C" w:rsidP="00A5085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FF8ED8E" w14:textId="77777777" w:rsidR="00A5085C" w:rsidRDefault="00A5085C" w:rsidP="00A5085C">
      <w:pPr>
        <w:pStyle w:val="HTMLPreformatted"/>
      </w:pPr>
      <w:r>
        <w:t>bash</w:t>
      </w:r>
    </w:p>
    <w:p w14:paraId="1BBE30C3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6169F3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"Thu Jul 28 11:30 2016 -0400"</w:t>
      </w:r>
    </w:p>
    <w:p w14:paraId="362A8990" w14:textId="77777777" w:rsidR="00A5085C" w:rsidRDefault="00A5085C" w:rsidP="00A5085C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>:</w:t>
      </w:r>
    </w:p>
    <w:p w14:paraId="18EC1D93" w14:textId="77777777" w:rsidR="00A5085C" w:rsidRDefault="00A5085C" w:rsidP="00A5085C">
      <w:pPr>
        <w:pStyle w:val="HTMLPreformatted"/>
      </w:pPr>
      <w:r>
        <w:t>bash</w:t>
      </w:r>
    </w:p>
    <w:p w14:paraId="35375616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EE60F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--amend --</w:t>
      </w:r>
      <w:r>
        <w:rPr>
          <w:rStyle w:val="hljs-builtin"/>
        </w:rPr>
        <w:t>date</w:t>
      </w:r>
      <w:r>
        <w:rPr>
          <w:rStyle w:val="HTMLCode"/>
          <w:rFonts w:eastAsiaTheme="majorEastAsia"/>
        </w:rPr>
        <w:t>=</w:t>
      </w:r>
      <w:r>
        <w:rPr>
          <w:rStyle w:val="hljs-string"/>
          <w:rFonts w:eastAsiaTheme="majorEastAsia"/>
        </w:rPr>
        <w:t>"now"</w:t>
      </w:r>
    </w:p>
    <w:p w14:paraId="220B78F8" w14:textId="77777777" w:rsidR="00A5085C" w:rsidRDefault="00A5085C" w:rsidP="00A5085C">
      <w:pPr>
        <w:pStyle w:val="Heading3"/>
      </w:pPr>
      <w:r>
        <w:t>Section 10.13: Amending the Author of a Commit</w:t>
      </w:r>
    </w:p>
    <w:p w14:paraId="2D2C7845" w14:textId="77777777" w:rsidR="00A5085C" w:rsidRDefault="00A5085C" w:rsidP="00A5085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>:</w:t>
      </w:r>
    </w:p>
    <w:p w14:paraId="1E0EAF0F" w14:textId="77777777" w:rsidR="00A5085C" w:rsidRDefault="00A5085C" w:rsidP="00A5085C">
      <w:pPr>
        <w:pStyle w:val="HTMLPreformatted"/>
      </w:pPr>
      <w:r>
        <w:t>bash</w:t>
      </w:r>
    </w:p>
    <w:p w14:paraId="345E8A92" w14:textId="77777777" w:rsidR="00A5085C" w:rsidRDefault="00A5085C" w:rsidP="00A5085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9F6DEC1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user.name </w:t>
      </w:r>
      <w:r>
        <w:rPr>
          <w:rStyle w:val="hljs-string"/>
          <w:rFonts w:eastAsiaTheme="majorEastAsia"/>
        </w:rPr>
        <w:t>"Full Name"</w:t>
      </w:r>
    </w:p>
    <w:p w14:paraId="7ECC522C" w14:textId="77777777" w:rsidR="00A5085C" w:rsidRDefault="00A5085C" w:rsidP="00A5085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"email@example.com"</w:t>
      </w:r>
    </w:p>
    <w:p w14:paraId="7F796DCC" w14:textId="77777777" w:rsidR="00A5085C" w:rsidRDefault="00A5085C" w:rsidP="00A5085C">
      <w:pPr>
        <w:pStyle w:val="HTMLPreformatted"/>
      </w:pPr>
      <w:r>
        <w:rPr>
          <w:rStyle w:val="HTMLCode"/>
          <w:rFonts w:eastAsiaTheme="majorEastAsia"/>
        </w:rPr>
        <w:t>git commit --amend --reset-author</w:t>
      </w:r>
    </w:p>
    <w:p w14:paraId="0090F993" w14:textId="72D57039" w:rsidR="002A44EC" w:rsidRDefault="002A44EC" w:rsidP="002A44EC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4633A096" w14:textId="77777777" w:rsidR="000F7011" w:rsidRDefault="000F7011" w:rsidP="000F7011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11: Aliases</w:t>
      </w:r>
    </w:p>
    <w:p w14:paraId="787C8495" w14:textId="77777777" w:rsidR="000F7011" w:rsidRDefault="000F7011" w:rsidP="000F7011">
      <w:pPr>
        <w:pStyle w:val="Heading3"/>
      </w:pPr>
      <w:r>
        <w:t>Section 11.1: Simple Aliases</w:t>
      </w:r>
    </w:p>
    <w:p w14:paraId="5BF7402A" w14:textId="77777777" w:rsidR="000F7011" w:rsidRDefault="000F7011" w:rsidP="000F7011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alias </w:t>
      </w:r>
      <w:proofErr w:type="spellStart"/>
      <w:r>
        <w:t>trong</w:t>
      </w:r>
      <w:proofErr w:type="spellEnd"/>
      <w:r>
        <w:t xml:space="preserve"> Git:</w:t>
      </w:r>
    </w:p>
    <w:p w14:paraId="376564CC" w14:textId="77777777" w:rsidR="000F7011" w:rsidRDefault="000F7011" w:rsidP="00D77854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47D8C245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1A1BAF0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D7C4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2E589A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ci</w:t>
      </w:r>
      <w:r>
        <w:rPr>
          <w:rStyle w:val="HTMLCode"/>
          <w:rFonts w:eastAsiaTheme="majorEastAsia"/>
        </w:rPr>
        <w:t xml:space="preserve"> = commit</w:t>
      </w:r>
    </w:p>
    <w:p w14:paraId="0ADDDD8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st</w:t>
      </w:r>
      <w:proofErr w:type="spellEnd"/>
      <w:r>
        <w:rPr>
          <w:rStyle w:val="HTMLCode"/>
          <w:rFonts w:eastAsiaTheme="majorEastAsia"/>
        </w:rPr>
        <w:t xml:space="preserve"> = status</w:t>
      </w:r>
    </w:p>
    <w:p w14:paraId="7C88371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co</w:t>
      </w:r>
      <w:r>
        <w:rPr>
          <w:rStyle w:val="HTMLCode"/>
          <w:rFonts w:eastAsiaTheme="majorEastAsia"/>
        </w:rPr>
        <w:t xml:space="preserve"> = checkout</w:t>
      </w:r>
    </w:p>
    <w:p w14:paraId="10B57BC4" w14:textId="77777777" w:rsidR="000F7011" w:rsidRDefault="000F7011" w:rsidP="00D77854">
      <w:pPr>
        <w:numPr>
          <w:ilvl w:val="0"/>
          <w:numId w:val="41"/>
        </w:numPr>
        <w:spacing w:before="100" w:beforeAutospacing="1" w:after="100" w:afterAutospacing="1" w:line="240" w:lineRule="auto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D59D9F5" w14:textId="77777777" w:rsidR="000F7011" w:rsidRDefault="000F7011" w:rsidP="000F7011">
      <w:pPr>
        <w:pStyle w:val="HTMLPreformatted"/>
      </w:pPr>
      <w:r>
        <w:t>bash</w:t>
      </w:r>
    </w:p>
    <w:p w14:paraId="1B0B57F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3B191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alias.ci </w:t>
      </w:r>
      <w:r>
        <w:rPr>
          <w:rStyle w:val="hljs-string"/>
        </w:rPr>
        <w:t>"commit"</w:t>
      </w:r>
    </w:p>
    <w:p w14:paraId="7F3D75B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alias.st </w:t>
      </w:r>
      <w:r>
        <w:rPr>
          <w:rStyle w:val="hljs-string"/>
        </w:rPr>
        <w:t>"status"</w:t>
      </w:r>
    </w:p>
    <w:p w14:paraId="73D9034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alias.co </w:t>
      </w:r>
      <w:r>
        <w:rPr>
          <w:rStyle w:val="hljs-string"/>
        </w:rPr>
        <w:t>"checkout"</w:t>
      </w:r>
    </w:p>
    <w:p w14:paraId="6760B8DA" w14:textId="77777777" w:rsidR="000F7011" w:rsidRDefault="000F7011" w:rsidP="000F7011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alias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04A0643B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ci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>,</w:t>
      </w:r>
    </w:p>
    <w:p w14:paraId="1831E787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>,</w:t>
      </w:r>
    </w:p>
    <w:p w14:paraId="4D8BF372" w14:textId="77777777" w:rsidR="000F7011" w:rsidRDefault="000F7011" w:rsidP="00D77854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>.</w:t>
      </w:r>
    </w:p>
    <w:p w14:paraId="0D07283F" w14:textId="77777777" w:rsidR="000F7011" w:rsidRDefault="000F7011" w:rsidP="000F7011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69FA578" w14:textId="77777777" w:rsidR="000F7011" w:rsidRDefault="000F7011" w:rsidP="000F7011">
      <w:pPr>
        <w:pStyle w:val="HTMLPreformatted"/>
      </w:pPr>
      <w:r>
        <w:t>bash</w:t>
      </w:r>
    </w:p>
    <w:p w14:paraId="159BC95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887CF5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ci -m </w:t>
      </w:r>
      <w:r>
        <w:rPr>
          <w:rStyle w:val="hljs-string"/>
        </w:rPr>
        <w:t>"Commit message..."</w:t>
      </w:r>
    </w:p>
    <w:p w14:paraId="532E6EC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 -b feature-42</w:t>
      </w:r>
    </w:p>
    <w:p w14:paraId="375C0BAD" w14:textId="77777777" w:rsidR="000F7011" w:rsidRDefault="000F7011" w:rsidP="000F7011">
      <w:pPr>
        <w:pStyle w:val="Heading3"/>
      </w:pPr>
      <w:r>
        <w:t xml:space="preserve">Section 11.2: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</w:p>
    <w:p w14:paraId="6138C7B5" w14:textId="77777777" w:rsidR="000F7011" w:rsidRDefault="000F7011" w:rsidP="000F7011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git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--get-</w:t>
      </w:r>
      <w:proofErr w:type="spellStart"/>
      <w:r>
        <w:rPr>
          <w:rStyle w:val="HTMLCode"/>
          <w:rFonts w:eastAsiaTheme="majorEastAsia"/>
        </w:rPr>
        <w:t>regexp</w:t>
      </w:r>
      <w:proofErr w:type="spellEnd"/>
      <w:r>
        <w:t>:</w:t>
      </w:r>
    </w:p>
    <w:p w14:paraId="5A525F1E" w14:textId="77777777" w:rsidR="000F7011" w:rsidRDefault="000F7011" w:rsidP="000F7011">
      <w:pPr>
        <w:pStyle w:val="HTMLPreformatted"/>
      </w:pPr>
      <w:r>
        <w:t>bash</w:t>
      </w:r>
    </w:p>
    <w:p w14:paraId="2517DF1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70D8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--get-</w:t>
      </w:r>
      <w:proofErr w:type="spellStart"/>
      <w:r>
        <w:rPr>
          <w:rStyle w:val="HTMLCode"/>
          <w:rFonts w:eastAsiaTheme="majorEastAsia"/>
        </w:rPr>
        <w:t>regexp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'^alias\.'</w:t>
      </w:r>
    </w:p>
    <w:p w14:paraId="182E3A5A" w14:textId="77777777" w:rsidR="000F7011" w:rsidRDefault="000F7011" w:rsidP="000F7011">
      <w:pPr>
        <w:pStyle w:val="Heading4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</w:t>
      </w:r>
    </w:p>
    <w:p w14:paraId="4081476B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[alias]</w:t>
      </w:r>
      <w:r>
        <w:t>:</w:t>
      </w:r>
    </w:p>
    <w:p w14:paraId="3A9D9A9B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4B40F1C4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87D4A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6F5EC7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aliases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!git</w:t>
      </w:r>
      <w:proofErr w:type="gramEnd"/>
      <w:r>
        <w:rPr>
          <w:rStyle w:val="HTMLCode"/>
          <w:rFonts w:eastAsiaTheme="majorEastAsia"/>
        </w:rPr>
        <w:t xml:space="preserve"> config --list | grep ^alias\\. | cut -c </w:t>
      </w:r>
      <w:r>
        <w:rPr>
          <w:rStyle w:val="hljs-number"/>
        </w:rPr>
        <w:t>7</w:t>
      </w:r>
      <w:r>
        <w:rPr>
          <w:rStyle w:val="HTMLCode"/>
          <w:rFonts w:eastAsiaTheme="majorEastAsia"/>
        </w:rPr>
        <w:t>- | grep -</w:t>
      </w:r>
      <w:proofErr w:type="spellStart"/>
      <w:r>
        <w:rPr>
          <w:rStyle w:val="HTMLCode"/>
          <w:rFonts w:eastAsiaTheme="majorEastAsia"/>
        </w:rPr>
        <w:t>Ei</w:t>
      </w:r>
      <w:proofErr w:type="spellEnd"/>
      <w:r>
        <w:rPr>
          <w:rStyle w:val="HTMLCode"/>
          <w:rFonts w:eastAsiaTheme="majorEastAsia"/>
        </w:rPr>
        <w:t xml:space="preserve"> --color \</w:t>
      </w:r>
      <w:r>
        <w:rPr>
          <w:rStyle w:val="hljs-string"/>
        </w:rPr>
        <w:t>"$1\" "</w:t>
      </w:r>
      <w:r>
        <w:rPr>
          <w:rStyle w:val="hljs-comment"/>
        </w:rPr>
        <w:t>#"</w:t>
      </w:r>
    </w:p>
    <w:p w14:paraId="737CD330" w14:textId="77777777" w:rsidR="000F7011" w:rsidRDefault="000F7011" w:rsidP="000F7011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6BEC95B" w14:textId="77777777" w:rsidR="000F7011" w:rsidRDefault="000F7011" w:rsidP="00D7785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aliases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alias.</w:t>
      </w:r>
    </w:p>
    <w:p w14:paraId="303F77B5" w14:textId="77777777" w:rsidR="000F7011" w:rsidRDefault="000F7011" w:rsidP="00D77854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git aliases commit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"commit".</w:t>
      </w:r>
    </w:p>
    <w:p w14:paraId="0DE037D1" w14:textId="77777777" w:rsidR="000F7011" w:rsidRDefault="000F7011" w:rsidP="000F7011">
      <w:pPr>
        <w:pStyle w:val="Heading3"/>
      </w:pPr>
      <w:r>
        <w:t>Section 11.3: Advanced Aliases</w:t>
      </w:r>
    </w:p>
    <w:p w14:paraId="6DCA1754" w14:textId="77777777" w:rsidR="000F7011" w:rsidRDefault="000F7011" w:rsidP="000F7011">
      <w:pPr>
        <w:pStyle w:val="NormalWeb"/>
      </w:pPr>
      <w:r>
        <w:t xml:space="preserve">Git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</w:t>
      </w:r>
      <w:r>
        <w:rPr>
          <w:rStyle w:val="HTMLCode"/>
          <w:rFonts w:eastAsiaTheme="majorEastAsia"/>
        </w:rPr>
        <w:t>!</w:t>
      </w:r>
      <w:proofErr w:type="gramEnd"/>
      <w:r>
        <w:t>.</w:t>
      </w:r>
    </w:p>
    <w:p w14:paraId="7CEDD983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4BBE7B4A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58C93BB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0C629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3F2E5B9F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temp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!git</w:t>
      </w:r>
      <w:proofErr w:type="gramEnd"/>
      <w:r>
        <w:rPr>
          <w:rStyle w:val="HTMLCode"/>
          <w:rFonts w:eastAsiaTheme="majorEastAsia"/>
        </w:rPr>
        <w:t xml:space="preserve"> add -A &amp;&amp; git commit -m </w:t>
      </w:r>
      <w:r>
        <w:rPr>
          <w:rStyle w:val="hljs-string"/>
        </w:rPr>
        <w:t>"Temp"</w:t>
      </w:r>
    </w:p>
    <w:p w14:paraId="707DC1C5" w14:textId="77777777" w:rsidR="000F7011" w:rsidRDefault="000F7011" w:rsidP="000F7011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shell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shell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37F88B2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EABDE5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7CB87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5BDB4E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</w:t>
      </w:r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"!f</w:t>
      </w:r>
      <w:proofErr w:type="gramEnd"/>
      <w:r>
        <w:rPr>
          <w:rStyle w:val="hljs-string"/>
        </w:rPr>
        <w:t>() { echo $1 &gt;&gt; .</w:t>
      </w:r>
      <w:proofErr w:type="spellStart"/>
      <w:r>
        <w:rPr>
          <w:rStyle w:val="hljs-string"/>
        </w:rPr>
        <w:t>gitignore</w:t>
      </w:r>
      <w:proofErr w:type="spellEnd"/>
      <w:r>
        <w:rPr>
          <w:rStyle w:val="hljs-string"/>
        </w:rPr>
        <w:t>; }; f"</w:t>
      </w:r>
    </w:p>
    <w:p w14:paraId="29D2C011" w14:textId="77777777" w:rsidR="000F7011" w:rsidRDefault="000F7011" w:rsidP="000F7011">
      <w:pPr>
        <w:pStyle w:val="NormalWeb"/>
      </w:pPr>
      <w:r>
        <w:t xml:space="preserve">Alias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r>
        <w:rPr>
          <w:rStyle w:val="HTMLCode"/>
          <w:rFonts w:eastAsiaTheme="majorEastAsia"/>
        </w:rPr>
        <w:t>f</w:t>
      </w:r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alias.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ignore .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tmp</w:t>
      </w:r>
      <w:proofErr w:type="spellEnd"/>
      <w:r>
        <w:rPr>
          <w:rStyle w:val="HTMLCode"/>
          <w:rFonts w:eastAsiaTheme="majorEastAsia"/>
        </w:rPr>
        <w:t>/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51F0918" w14:textId="77777777" w:rsidR="000F7011" w:rsidRDefault="000F7011" w:rsidP="000F7011">
      <w:pPr>
        <w:pStyle w:val="NormalWeb"/>
      </w:pPr>
      <w:proofErr w:type="spellStart"/>
      <w:r>
        <w:t>Trên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Git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>
        <w:rPr>
          <w:rStyle w:val="HTMLCode"/>
          <w:rFonts w:eastAsiaTheme="majorEastAsia"/>
        </w:rPr>
        <w:t>$1</w:t>
      </w:r>
      <w:r>
        <w:t xml:space="preserve">, </w:t>
      </w:r>
      <w:r>
        <w:rPr>
          <w:rStyle w:val="HTMLCode"/>
          <w:rFonts w:eastAsiaTheme="majorEastAsia"/>
        </w:rPr>
        <w:t>$2</w:t>
      </w:r>
      <w:r>
        <w:t xml:space="preserve">, v.v.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ở </w:t>
      </w:r>
      <w:proofErr w:type="spellStart"/>
      <w:r>
        <w:t>cuối</w:t>
      </w:r>
      <w:proofErr w:type="spellEnd"/>
      <w:r>
        <w:t>.)</w:t>
      </w:r>
    </w:p>
    <w:p w14:paraId="62ACAB0B" w14:textId="77777777" w:rsidR="000F7011" w:rsidRDefault="000F7011" w:rsidP="000F7011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proofErr w:type="gramStart"/>
      <w:r>
        <w:t>tố</w:t>
      </w:r>
      <w:proofErr w:type="spellEnd"/>
      <w:r>
        <w:t xml:space="preserve"> </w:t>
      </w:r>
      <w:r>
        <w:rPr>
          <w:rStyle w:val="HTMLCode"/>
          <w:rFonts w:eastAsiaTheme="majorEastAsia"/>
        </w:rPr>
        <w:t>!</w:t>
      </w:r>
      <w:proofErr w:type="gram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checkout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>
        <w:rPr>
          <w:rStyle w:val="HTMLCode"/>
          <w:rFonts w:eastAsiaTheme="majorEastAsia"/>
        </w:rPr>
        <w:t>cd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>.</w:t>
      </w:r>
    </w:p>
    <w:p w14:paraId="152AB03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1B72B6A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093789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BA434D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</w:t>
      </w:r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"! echo $1 &gt;</w:t>
      </w:r>
      <w:proofErr w:type="gramStart"/>
      <w:r>
        <w:rPr>
          <w:rStyle w:val="hljs-string"/>
        </w:rPr>
        <w:t>&gt; .</w:t>
      </w:r>
      <w:proofErr w:type="spellStart"/>
      <w:r>
        <w:rPr>
          <w:rStyle w:val="hljs-string"/>
        </w:rPr>
        <w:t>gitignore</w:t>
      </w:r>
      <w:proofErr w:type="spellEnd"/>
      <w:proofErr w:type="gramEnd"/>
      <w:r>
        <w:rPr>
          <w:rStyle w:val="hljs-string"/>
        </w:rPr>
        <w:t>"</w:t>
      </w:r>
    </w:p>
    <w:p w14:paraId="658B4304" w14:textId="77777777" w:rsidR="000F7011" w:rsidRDefault="000F7011" w:rsidP="000F7011">
      <w:pPr>
        <w:pStyle w:val="Heading3"/>
      </w:pPr>
      <w:r>
        <w:t xml:space="preserve">Section 11.4: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14:paraId="2A96CB7E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(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alias) - </w:t>
      </w:r>
      <w:proofErr w:type="spellStart"/>
      <w:r>
        <w:t>gõ</w:t>
      </w:r>
      <w:proofErr w:type="spellEnd"/>
      <w:r>
        <w:t>:</w:t>
      </w:r>
    </w:p>
    <w:p w14:paraId="76096ED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62EE5F02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BFCA6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1C3F8B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unwatch</w:t>
      </w:r>
      <w:proofErr w:type="spellEnd"/>
      <w:r>
        <w:rPr>
          <w:rStyle w:val="HTMLCode"/>
          <w:rFonts w:eastAsiaTheme="majorEastAsia"/>
        </w:rPr>
        <w:t xml:space="preserve"> = update-index --assume-unchanged</w:t>
      </w:r>
    </w:p>
    <w:p w14:paraId="0628E8D6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- </w:t>
      </w:r>
      <w:proofErr w:type="spellStart"/>
      <w:r>
        <w:t>gõ</w:t>
      </w:r>
      <w:proofErr w:type="spellEnd"/>
      <w:r>
        <w:t>:</w:t>
      </w:r>
    </w:p>
    <w:p w14:paraId="6A790C51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40DA709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1D4F2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5A727B4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watch</w:t>
      </w:r>
      <w:r>
        <w:rPr>
          <w:rStyle w:val="HTMLCode"/>
          <w:rFonts w:eastAsiaTheme="majorEastAsia"/>
        </w:rPr>
        <w:t xml:space="preserve"> = update-index --</w:t>
      </w:r>
      <w:r>
        <w:rPr>
          <w:rStyle w:val="hljs-literal"/>
        </w:rPr>
        <w:t>no</w:t>
      </w:r>
      <w:r>
        <w:rPr>
          <w:rStyle w:val="HTMLCode"/>
          <w:rFonts w:eastAsiaTheme="majorEastAsia"/>
        </w:rPr>
        <w:t>-assume-unchanged</w:t>
      </w:r>
    </w:p>
    <w:p w14:paraId="74EF88FC" w14:textId="77777777" w:rsidR="000F7011" w:rsidRDefault="000F7011" w:rsidP="000F7011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- </w:t>
      </w:r>
      <w:proofErr w:type="spellStart"/>
      <w:r>
        <w:t>gõ</w:t>
      </w:r>
      <w:proofErr w:type="spellEnd"/>
      <w:r>
        <w:t>:</w:t>
      </w:r>
    </w:p>
    <w:p w14:paraId="24672EF9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581D103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3C2FA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1FFD62DA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unwatched</w:t>
      </w:r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"!git</w:t>
      </w:r>
      <w:proofErr w:type="gramEnd"/>
      <w:r>
        <w:rPr>
          <w:rStyle w:val="hljs-string"/>
        </w:rPr>
        <w:t xml:space="preserve"> ls-files -v | grep '^[[:lower:]]'"</w:t>
      </w:r>
    </w:p>
    <w:p w14:paraId="56C613B8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- </w:t>
      </w:r>
      <w:proofErr w:type="spellStart"/>
      <w:r>
        <w:t>gõ</w:t>
      </w:r>
      <w:proofErr w:type="spellEnd"/>
      <w:r>
        <w:t>:</w:t>
      </w:r>
    </w:p>
    <w:p w14:paraId="07EF6FDC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07A301A0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81FB2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C8D6241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watchall</w:t>
      </w:r>
      <w:proofErr w:type="spellEnd"/>
      <w:r>
        <w:rPr>
          <w:rStyle w:val="HTMLCode"/>
          <w:rFonts w:eastAsiaTheme="majorEastAsia"/>
        </w:rPr>
        <w:t xml:space="preserve"> = </w:t>
      </w:r>
      <w:proofErr w:type="gramStart"/>
      <w:r>
        <w:rPr>
          <w:rStyle w:val="hljs-string"/>
        </w:rPr>
        <w:t>"!git</w:t>
      </w:r>
      <w:proofErr w:type="gramEnd"/>
      <w:r>
        <w:rPr>
          <w:rStyle w:val="hljs-string"/>
        </w:rPr>
        <w:t xml:space="preserve"> unwatched | </w:t>
      </w:r>
      <w:proofErr w:type="spellStart"/>
      <w:r>
        <w:rPr>
          <w:rStyle w:val="hljs-string"/>
        </w:rPr>
        <w:t>xargs</w:t>
      </w:r>
      <w:proofErr w:type="spellEnd"/>
      <w:r>
        <w:rPr>
          <w:rStyle w:val="hljs-string"/>
        </w:rPr>
        <w:t xml:space="preserve"> -L 1 -I % </w:t>
      </w:r>
      <w:proofErr w:type="spellStart"/>
      <w:r>
        <w:rPr>
          <w:rStyle w:val="hljs-string"/>
        </w:rPr>
        <w:t>sh</w:t>
      </w:r>
      <w:proofErr w:type="spellEnd"/>
      <w:r>
        <w:rPr>
          <w:rStyle w:val="hljs-string"/>
        </w:rPr>
        <w:t xml:space="preserve"> -c 'git watch `echo % | cut -c 2-`'"</w:t>
      </w:r>
    </w:p>
    <w:p w14:paraId="56FF5C4F" w14:textId="77777777" w:rsidR="000F7011" w:rsidRDefault="000F7011" w:rsidP="000F7011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alias:</w:t>
      </w:r>
    </w:p>
    <w:p w14:paraId="1D8536EA" w14:textId="77777777" w:rsidR="000F7011" w:rsidRDefault="000F7011" w:rsidP="000F7011">
      <w:pPr>
        <w:pStyle w:val="HTMLPreformatted"/>
      </w:pPr>
      <w:r>
        <w:t>bash</w:t>
      </w:r>
    </w:p>
    <w:p w14:paraId="1A987E49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3170B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unwatch</w:t>
      </w:r>
      <w:proofErr w:type="spellEnd"/>
      <w:r>
        <w:rPr>
          <w:rStyle w:val="HTMLCode"/>
          <w:rFonts w:eastAsiaTheme="majorEastAsia"/>
        </w:rPr>
        <w:t xml:space="preserve"> my_file.txt</w:t>
      </w:r>
    </w:p>
    <w:p w14:paraId="6EBEE1A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watch my_file.txt</w:t>
      </w:r>
    </w:p>
    <w:p w14:paraId="2BE44340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unwatched</w:t>
      </w:r>
    </w:p>
    <w:p w14:paraId="6EF4B7E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watchall</w:t>
      </w:r>
      <w:proofErr w:type="spellEnd"/>
    </w:p>
    <w:p w14:paraId="3D4007F6" w14:textId="77777777" w:rsidR="000F7011" w:rsidRDefault="000F7011" w:rsidP="000F7011">
      <w:pPr>
        <w:pStyle w:val="Heading3"/>
      </w:pPr>
      <w:r>
        <w:t xml:space="preserve">Section 11.5: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Log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5C7E49B3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73DE2FFE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DE4068E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C42F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6002AFBC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logp</w:t>
      </w:r>
      <w:proofErr w:type="spellEnd"/>
      <w:r>
        <w:rPr>
          <w:rStyle w:val="HTMLCode"/>
          <w:rFonts w:eastAsiaTheme="majorEastAsia"/>
        </w:rPr>
        <w:t xml:space="preserve"> = log --pretty=format:</w:t>
      </w:r>
      <w:r>
        <w:rPr>
          <w:rStyle w:val="hljs-string"/>
        </w:rPr>
        <w:t>'%h %ad | %</w:t>
      </w:r>
      <w:proofErr w:type="spellStart"/>
      <w:r>
        <w:rPr>
          <w:rStyle w:val="hljs-string"/>
        </w:rPr>
        <w:t>s%d</w:t>
      </w:r>
      <w:proofErr w:type="spellEnd"/>
      <w:r>
        <w:rPr>
          <w:rStyle w:val="hljs-string"/>
        </w:rPr>
        <w:t xml:space="preserve"> [%an]'</w:t>
      </w:r>
      <w:r>
        <w:rPr>
          <w:rStyle w:val="HTMLCode"/>
          <w:rFonts w:eastAsiaTheme="majorEastAsia"/>
        </w:rPr>
        <w:t xml:space="preserve"> --graph --date=short</w:t>
      </w:r>
    </w:p>
    <w:p w14:paraId="621CB89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lg</w:t>
      </w:r>
      <w:r>
        <w:rPr>
          <w:rStyle w:val="HTMLCode"/>
          <w:rFonts w:eastAsiaTheme="majorEastAsia"/>
        </w:rPr>
        <w:t xml:space="preserve"> = log --graph --date-order --first-parent \</w:t>
      </w:r>
    </w:p>
    <w:p w14:paraId="02E2EF1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56FA5A6F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lgb</w:t>
      </w:r>
      <w:proofErr w:type="spellEnd"/>
      <w:r>
        <w:rPr>
          <w:rStyle w:val="HTMLCode"/>
          <w:rFonts w:eastAsiaTheme="majorEastAsia"/>
        </w:rPr>
        <w:t xml:space="preserve"> = log --graph --date-order --branches --first-parent \</w:t>
      </w:r>
    </w:p>
    <w:p w14:paraId="5D6C267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190BD742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attr"/>
        </w:rPr>
        <w:t>lga</w:t>
      </w:r>
      <w:proofErr w:type="spellEnd"/>
      <w:r>
        <w:rPr>
          <w:rStyle w:val="HTMLCode"/>
          <w:rFonts w:eastAsiaTheme="majorEastAsia"/>
        </w:rPr>
        <w:t xml:space="preserve"> = log --graph --date-order --all \</w:t>
      </w:r>
    </w:p>
    <w:p w14:paraId="764DAB68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--pretty</w:t>
      </w:r>
      <w:r>
        <w:rPr>
          <w:rStyle w:val="HTMLCode"/>
          <w:rFonts w:eastAsiaTheme="majorEastAsia"/>
        </w:rPr>
        <w:t>=format:</w:t>
      </w:r>
      <w:r>
        <w:rPr>
          <w:rStyle w:val="hljs-string"/>
        </w:rPr>
        <w:t>'%C(auto)%</w:t>
      </w:r>
      <w:proofErr w:type="spellStart"/>
      <w:r>
        <w:rPr>
          <w:rStyle w:val="hljs-string"/>
        </w:rPr>
        <w:t>h%Creset</w:t>
      </w:r>
      <w:proofErr w:type="spellEnd"/>
      <w:r>
        <w:rPr>
          <w:rStyle w:val="hljs-string"/>
        </w:rPr>
        <w:t xml:space="preserve"> %C(auto)%</w:t>
      </w:r>
      <w:proofErr w:type="spellStart"/>
      <w:r>
        <w:rPr>
          <w:rStyle w:val="hljs-string"/>
        </w:rPr>
        <w:t>d%Creset</w:t>
      </w:r>
      <w:proofErr w:type="spellEnd"/>
      <w:r>
        <w:rPr>
          <w:rStyle w:val="hljs-string"/>
        </w:rPr>
        <w:t xml:space="preserve"> %s %C(green)(%ad) %</w:t>
      </w:r>
      <w:proofErr w:type="gramStart"/>
      <w:r>
        <w:rPr>
          <w:rStyle w:val="hljs-string"/>
        </w:rPr>
        <w:t>C(</w:t>
      </w:r>
      <w:proofErr w:type="gramEnd"/>
      <w:r>
        <w:rPr>
          <w:rStyle w:val="hljs-string"/>
        </w:rPr>
        <w:t>bold cyan)&lt;%an&gt;%</w:t>
      </w:r>
      <w:proofErr w:type="spellStart"/>
      <w:r>
        <w:rPr>
          <w:rStyle w:val="hljs-string"/>
        </w:rPr>
        <w:t>Creset</w:t>
      </w:r>
      <w:proofErr w:type="spellEnd"/>
      <w:r>
        <w:rPr>
          <w:rStyle w:val="hljs-string"/>
        </w:rPr>
        <w:t>'</w:t>
      </w:r>
    </w:p>
    <w:p w14:paraId="1CB5A9F9" w14:textId="77777777" w:rsidR="000F7011" w:rsidRDefault="000F7011" w:rsidP="000F7011">
      <w:pPr>
        <w:pStyle w:val="NormalWeb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placeholder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--pretty</w:t>
      </w:r>
      <w:r>
        <w:t>:</w:t>
      </w:r>
    </w:p>
    <w:p w14:paraId="00466C3C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--graph</w:t>
      </w:r>
      <w:r>
        <w:t xml:space="preserve">: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commit.</w:t>
      </w:r>
    </w:p>
    <w:p w14:paraId="28B2E4CF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--date-order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timestamp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720096B7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--first-parent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cha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merge.</w:t>
      </w:r>
    </w:p>
    <w:p w14:paraId="1BA2D794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--branches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).</w:t>
      </w:r>
    </w:p>
    <w:p w14:paraId="51350E39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--all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remote.</w:t>
      </w:r>
    </w:p>
    <w:p w14:paraId="7B6F8927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%h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hash </w:t>
      </w:r>
      <w:proofErr w:type="spellStart"/>
      <w:r>
        <w:t>cho</w:t>
      </w:r>
      <w:proofErr w:type="spellEnd"/>
      <w:r>
        <w:t xml:space="preserve"> commit (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>).</w:t>
      </w:r>
    </w:p>
    <w:p w14:paraId="00EDA551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ad</w:t>
      </w:r>
      <w:proofErr w:type="gramEnd"/>
      <w:r>
        <w:t xml:space="preserve">: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).</w:t>
      </w:r>
    </w:p>
    <w:p w14:paraId="37EBC98D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>.</w:t>
      </w:r>
    </w:p>
    <w:p w14:paraId="6B9FF7BE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%C(auto)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r>
        <w:rPr>
          <w:rStyle w:val="HTMLCode"/>
          <w:rFonts w:eastAsiaTheme="majorEastAsia"/>
        </w:rPr>
        <w:t>[color]</w:t>
      </w:r>
      <w:r>
        <w:t>.</w:t>
      </w:r>
    </w:p>
    <w:p w14:paraId="72F0314D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Creset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màu</w:t>
      </w:r>
      <w:proofErr w:type="spellEnd"/>
      <w:r>
        <w:t>.</w:t>
      </w:r>
    </w:p>
    <w:p w14:paraId="03A04BCA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%d</w:t>
      </w:r>
      <w:r>
        <w:t xml:space="preserve">: </w:t>
      </w:r>
      <w:r>
        <w:rPr>
          <w:rStyle w:val="HTMLCode"/>
          <w:rFonts w:eastAsiaTheme="majorEastAsia"/>
        </w:rPr>
        <w:t>--decorate</w:t>
      </w:r>
      <w:r>
        <w:t xml:space="preserve"> (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tag).</w:t>
      </w:r>
    </w:p>
    <w:p w14:paraId="37883EC1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%s</w:t>
      </w:r>
      <w:r>
        <w:t xml:space="preserve">: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00DC38B3" w14:textId="77777777" w:rsidR="000F7011" w:rsidRDefault="000F7011" w:rsidP="00D77854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%</w:t>
      </w:r>
      <w:proofErr w:type="gramStart"/>
      <w:r>
        <w:rPr>
          <w:rStyle w:val="HTMLCode"/>
          <w:rFonts w:eastAsiaTheme="majorEastAsia"/>
        </w:rPr>
        <w:t>an</w:t>
      </w:r>
      <w:proofErr w:type="gram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%</w:t>
      </w:r>
      <w:proofErr w:type="spellStart"/>
      <w:r>
        <w:rPr>
          <w:rStyle w:val="HTMLCode"/>
          <w:rFonts w:eastAsiaTheme="majorEastAsia"/>
        </w:rPr>
        <w:t>cn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commit).</w:t>
      </w:r>
    </w:p>
    <w:p w14:paraId="1B77E28D" w14:textId="77777777" w:rsidR="000F7011" w:rsidRDefault="000F7011" w:rsidP="000F7011">
      <w:pPr>
        <w:pStyle w:val="Heading3"/>
      </w:pPr>
      <w:r>
        <w:t xml:space="preserve">Section 11.6: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proofErr w:type="gramStart"/>
      <w:r>
        <w:t>Hình</w:t>
      </w:r>
      <w:proofErr w:type="spellEnd"/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613B058D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050DEC2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297E8342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7E391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06611774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ignored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!</w:t>
      </w:r>
      <w:proofErr w:type="gramEnd"/>
      <w:r>
        <w:rPr>
          <w:rStyle w:val="HTMLCode"/>
          <w:rFonts w:eastAsiaTheme="majorEastAsia"/>
        </w:rPr>
        <w:t xml:space="preserve"> git ls-files --others --ignored --exclude-standard --directory \</w:t>
      </w:r>
    </w:p>
    <w:p w14:paraId="55CD666D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&amp;&amp; git ls-files --others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--exclude-standard</w:t>
      </w:r>
    </w:p>
    <w:p w14:paraId="43DF40A9" w14:textId="77777777" w:rsidR="000F7011" w:rsidRDefault="000F7011" w:rsidP="000F7011">
      <w:pPr>
        <w:pStyle w:val="NormalWeb"/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grep</w:t>
      </w:r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):</w:t>
      </w:r>
    </w:p>
    <w:p w14:paraId="66C05DCC" w14:textId="77777777" w:rsidR="000F7011" w:rsidRDefault="000F7011" w:rsidP="000F7011">
      <w:pPr>
        <w:pStyle w:val="HTMLPreformatted"/>
      </w:pPr>
      <w:r>
        <w:t>bash</w:t>
      </w:r>
    </w:p>
    <w:p w14:paraId="7CDB431B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AA678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ignored | grep </w:t>
      </w:r>
      <w:r>
        <w:rPr>
          <w:rStyle w:val="hljs-string"/>
        </w:rPr>
        <w:t>'/$'</w:t>
      </w:r>
    </w:p>
    <w:p w14:paraId="5E51B413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yardoc</w:t>
      </w:r>
      <w:proofErr w:type="spellEnd"/>
      <w:proofErr w:type="gramEnd"/>
      <w:r>
        <w:rPr>
          <w:rStyle w:val="HTMLCode"/>
          <w:rFonts w:eastAsiaTheme="majorEastAsia"/>
        </w:rPr>
        <w:t>/</w:t>
      </w:r>
    </w:p>
    <w:p w14:paraId="7F76328A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doc/</w:t>
      </w:r>
    </w:p>
    <w:p w14:paraId="747DCFB7" w14:textId="77777777" w:rsidR="000F7011" w:rsidRDefault="000F7011" w:rsidP="000F7011">
      <w:pPr>
        <w:pStyle w:val="NormalWeb"/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đếm</w:t>
      </w:r>
      <w:proofErr w:type="spellEnd"/>
      <w:r>
        <w:t>:</w:t>
      </w:r>
    </w:p>
    <w:p w14:paraId="19969BCA" w14:textId="77777777" w:rsidR="000F7011" w:rsidRDefault="000F7011" w:rsidP="000F7011">
      <w:pPr>
        <w:pStyle w:val="HTMLPreformatted"/>
      </w:pPr>
      <w:r>
        <w:t>bash</w:t>
      </w:r>
    </w:p>
    <w:p w14:paraId="41E3550C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427DD5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ignored | </w:t>
      </w:r>
      <w:proofErr w:type="spellStart"/>
      <w:r>
        <w:rPr>
          <w:rStyle w:val="hljs-builtin"/>
        </w:rPr>
        <w:t>wc</w:t>
      </w:r>
      <w:proofErr w:type="spellEnd"/>
      <w:r>
        <w:rPr>
          <w:rStyle w:val="HTMLCode"/>
          <w:rFonts w:eastAsiaTheme="majorEastAsia"/>
        </w:rPr>
        <w:t xml:space="preserve"> -l</w:t>
      </w:r>
    </w:p>
    <w:p w14:paraId="16E2315E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199811 </w:t>
      </w:r>
      <w:r>
        <w:rPr>
          <w:rStyle w:val="hljs-comment"/>
        </w:rPr>
        <w:t xml:space="preserve"># oops, </w:t>
      </w:r>
      <w:proofErr w:type="spellStart"/>
      <w:r>
        <w:rPr>
          <w:rStyle w:val="hljs-comment"/>
        </w:rPr>
        <w:t>thư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mục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chính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của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tôi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đang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trở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đúc</w:t>
      </w:r>
      <w:proofErr w:type="spellEnd"/>
    </w:p>
    <w:p w14:paraId="7E8CA695" w14:textId="77777777" w:rsidR="000F7011" w:rsidRDefault="000F7011" w:rsidP="000F7011">
      <w:pPr>
        <w:pStyle w:val="Heading3"/>
      </w:pPr>
      <w:r>
        <w:t xml:space="preserve">Section 11.7: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Khi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4DF8E3F" w14:textId="77777777" w:rsidR="000F7011" w:rsidRDefault="000F7011" w:rsidP="000F7011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merge </w:t>
      </w:r>
      <w:proofErr w:type="spellStart"/>
      <w:r>
        <w:t>với</w:t>
      </w:r>
      <w:proofErr w:type="spellEnd"/>
      <w:r>
        <w:t xml:space="preserve"> upstream.</w:t>
      </w:r>
    </w:p>
    <w:p w14:paraId="3F610B49" w14:textId="77777777" w:rsidR="000F7011" w:rsidRDefault="000F7011" w:rsidP="000F7011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08FAC7DD" w14:textId="77777777" w:rsidR="000F7011" w:rsidRDefault="000F7011" w:rsidP="000F7011">
      <w:pPr>
        <w:pStyle w:val="HTMLPreformatted"/>
      </w:pPr>
      <w:proofErr w:type="spellStart"/>
      <w:r>
        <w:t>ini</w:t>
      </w:r>
      <w:proofErr w:type="spellEnd"/>
    </w:p>
    <w:p w14:paraId="17D222AF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894C4B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[alias]</w:t>
      </w:r>
    </w:p>
    <w:p w14:paraId="7540C65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up</w:t>
      </w:r>
      <w:r>
        <w:rPr>
          <w:rStyle w:val="HTMLCode"/>
          <w:rFonts w:eastAsiaTheme="majorEastAsia"/>
        </w:rPr>
        <w:t xml:space="preserve"> = pull --rebase</w:t>
      </w:r>
    </w:p>
    <w:p w14:paraId="5105E36D" w14:textId="77777777" w:rsidR="000F7011" w:rsidRDefault="000F7011" w:rsidP="000F7011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</w:p>
    <w:p w14:paraId="69F2B51F" w14:textId="77777777" w:rsidR="000F7011" w:rsidRDefault="000F7011" w:rsidP="000F7011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1F1B4F04" w14:textId="77777777" w:rsidR="000F7011" w:rsidRDefault="000F7011" w:rsidP="000F7011">
      <w:pPr>
        <w:pStyle w:val="HTMLPreformatted"/>
      </w:pPr>
      <w:r>
        <w:t>bash</w:t>
      </w:r>
    </w:p>
    <w:p w14:paraId="75B2FD61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EAF6387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up</w:t>
      </w:r>
    </w:p>
    <w:p w14:paraId="598A2475" w14:textId="77777777" w:rsidR="000F7011" w:rsidRDefault="000F7011" w:rsidP="000F7011">
      <w:pPr>
        <w:pStyle w:val="Heading3"/>
      </w:pPr>
      <w:r>
        <w:t xml:space="preserve">Section 11.8: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</w:t>
      </w:r>
    </w:p>
    <w:p w14:paraId="23A5846E" w14:textId="77777777" w:rsidR="000F7011" w:rsidRDefault="000F7011" w:rsidP="000F7011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</w:t>
      </w:r>
      <w:r>
        <w:t xml:space="preserve">. </w:t>
      </w:r>
      <w:r>
        <w:rPr>
          <w:rStyle w:val="HTMLCode"/>
          <w:rFonts w:eastAsiaTheme="majorEastAsia"/>
        </w:rPr>
        <w:t>reset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alias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alias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>.</w:t>
      </w:r>
    </w:p>
    <w:p w14:paraId="1FD64754" w14:textId="77777777" w:rsidR="000F7011" w:rsidRDefault="000F7011" w:rsidP="000F7011">
      <w:pPr>
        <w:pStyle w:val="HTMLPreformatted"/>
      </w:pPr>
      <w:r>
        <w:lastRenderedPageBreak/>
        <w:t>bash</w:t>
      </w:r>
    </w:p>
    <w:p w14:paraId="7A7B3369" w14:textId="77777777" w:rsidR="000F7011" w:rsidRDefault="000F7011" w:rsidP="000F7011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703170" w14:textId="77777777" w:rsidR="000F7011" w:rsidRDefault="000F7011" w:rsidP="000F7011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alias.unstage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"reset --"</w:t>
      </w:r>
    </w:p>
    <w:p w14:paraId="62257DE9" w14:textId="77777777" w:rsidR="000F7011" w:rsidRDefault="000F7011" w:rsidP="000F7011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stage,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unstage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>.</w:t>
      </w:r>
    </w:p>
    <w:p w14:paraId="57B32593" w14:textId="77777777" w:rsidR="00C22336" w:rsidRDefault="00C22336" w:rsidP="00C22336">
      <w:pPr>
        <w:pStyle w:val="Heading2"/>
        <w:rPr>
          <w:rFonts w:ascii="Times New Roman" w:hAnsi="Times New Roman" w:cs="Times New Roman"/>
          <w:szCs w:val="36"/>
        </w:rPr>
      </w:pPr>
      <w:r>
        <w:t>Chapter 12: Rebasing</w:t>
      </w:r>
    </w:p>
    <w:p w14:paraId="0EB55551" w14:textId="77777777" w:rsidR="00C22336" w:rsidRDefault="00C22336" w:rsidP="00264F73">
      <w:r>
        <w:t>Parameter Details</w:t>
      </w:r>
    </w:p>
    <w:p w14:paraId="5D96C0E4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--continue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merge.</w:t>
      </w:r>
    </w:p>
    <w:p w14:paraId="7B72DB11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rebase, </w:t>
      </w:r>
      <w:proofErr w:type="spellStart"/>
      <w:r>
        <w:t>thì</w:t>
      </w:r>
      <w:proofErr w:type="spellEnd"/>
      <w:r>
        <w:t xml:space="preserve"> HEAD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HEAD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ở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rebase.</w:t>
      </w:r>
    </w:p>
    <w:p w14:paraId="004B1F21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--keep-empty</w:t>
      </w:r>
      <w:r>
        <w:t xml:space="preserve">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CF5E384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--skip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patch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60263770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, </w:t>
      </w:r>
      <w:r>
        <w:rPr>
          <w:rStyle w:val="HTMLCode"/>
          <w:rFonts w:eastAsiaTheme="majorEastAsia"/>
        </w:rPr>
        <w:t>--merge</w:t>
      </w:r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merge </w:t>
      </w:r>
      <w:proofErr w:type="spellStart"/>
      <w:r>
        <w:t>để</w:t>
      </w:r>
      <w:proofErr w:type="spellEnd"/>
      <w:r>
        <w:t xml:space="preserve"> rebase. Khi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merge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(recursive)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rebase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rename ở </w:t>
      </w:r>
      <w:proofErr w:type="spellStart"/>
      <w:r>
        <w:t>phía</w:t>
      </w:r>
      <w:proofErr w:type="spellEnd"/>
      <w:r>
        <w:t xml:space="preserve"> upstream.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merge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ours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nay,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upstream,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theirs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>.</w:t>
      </w:r>
    </w:p>
    <w:p w14:paraId="3529AEE9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--stat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upstream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Diffstat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rebase.stat</w:t>
      </w:r>
      <w:proofErr w:type="spellEnd"/>
      <w:r>
        <w:t>.</w:t>
      </w:r>
    </w:p>
    <w:p w14:paraId="1B27F7B7" w14:textId="77777777" w:rsidR="00C22336" w:rsidRDefault="00C22336" w:rsidP="00D77854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-x</w:t>
      </w:r>
      <w:r>
        <w:t xml:space="preserve">, </w:t>
      </w:r>
      <w:r>
        <w:rPr>
          <w:rStyle w:val="HTMLCode"/>
          <w:rFonts w:eastAsiaTheme="majorEastAsia"/>
        </w:rPr>
        <w:t>--exec command</w:t>
      </w:r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6756DD80" w14:textId="77777777" w:rsidR="00C22336" w:rsidRDefault="00C22336" w:rsidP="00C22336">
      <w:pPr>
        <w:pStyle w:val="Heading3"/>
      </w:pPr>
      <w:r>
        <w:t>Section 12.1: Local Branch Rebasing</w:t>
      </w:r>
    </w:p>
    <w:p w14:paraId="0A7C7648" w14:textId="77777777" w:rsidR="00C22336" w:rsidRDefault="00C22336" w:rsidP="00C22336">
      <w:pPr>
        <w:pStyle w:val="NormalWeb"/>
      </w:pPr>
      <w:r>
        <w:t xml:space="preserve">Rebasing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rebase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3D26885" w14:textId="77777777" w:rsidR="00C22336" w:rsidRDefault="00C22336" w:rsidP="00C22336">
      <w:pPr>
        <w:pStyle w:val="HTMLPreformatted"/>
      </w:pPr>
      <w:r>
        <w:t>bash</w:t>
      </w:r>
    </w:p>
    <w:p w14:paraId="1A009148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D23E44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topic</w:t>
      </w:r>
    </w:p>
    <w:p w14:paraId="76AB78A3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</w:t>
      </w:r>
      <w:r>
        <w:rPr>
          <w:rStyle w:val="hljs-comment"/>
        </w:rPr>
        <w:t xml:space="preserve"># rebase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master</w:t>
      </w:r>
    </w:p>
    <w:p w14:paraId="2B3FFF6D" w14:textId="77777777" w:rsidR="00C22336" w:rsidRDefault="00C22336" w:rsidP="00C2233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>:</w:t>
      </w:r>
    </w:p>
    <w:p w14:paraId="5136B5F7" w14:textId="77777777" w:rsidR="00C22336" w:rsidRDefault="00C22336" w:rsidP="00C22336">
      <w:pPr>
        <w:pStyle w:val="HTMLPreformatted"/>
      </w:pPr>
      <w:r>
        <w:t>plaintext</w:t>
      </w:r>
    </w:p>
    <w:p w14:paraId="3AEF9581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47485D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A---B---C topic</w:t>
      </w:r>
    </w:p>
    <w:p w14:paraId="0DAFCABD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</w:p>
    <w:p w14:paraId="2C017BEB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D---E---F---G master</w:t>
      </w:r>
    </w:p>
    <w:p w14:paraId="4FFBB63E" w14:textId="77777777" w:rsidR="00C22336" w:rsidRDefault="00C22336" w:rsidP="00C22336">
      <w:pPr>
        <w:pStyle w:val="NormalWeb"/>
      </w:pPr>
      <w:proofErr w:type="spellStart"/>
      <w:r>
        <w:t>Thành</w:t>
      </w:r>
      <w:proofErr w:type="spellEnd"/>
      <w:r>
        <w:t>:</w:t>
      </w:r>
    </w:p>
    <w:p w14:paraId="068B5A7E" w14:textId="77777777" w:rsidR="00C22336" w:rsidRDefault="00C22336" w:rsidP="00C22336">
      <w:pPr>
        <w:pStyle w:val="HTMLPreformatted"/>
      </w:pPr>
      <w:r>
        <w:t>plaintext</w:t>
      </w:r>
    </w:p>
    <w:p w14:paraId="2B1B51D1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1E81B0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A'--B'--C' topic</w:t>
      </w:r>
    </w:p>
    <w:p w14:paraId="776210B4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</w:p>
    <w:p w14:paraId="0827CC72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D---E---F---G master</w:t>
      </w:r>
    </w:p>
    <w:p w14:paraId="79DAD90C" w14:textId="77777777" w:rsidR="00C22336" w:rsidRDefault="00C22336" w:rsidP="00C22336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checkout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rebase </w:t>
      </w:r>
      <w:proofErr w:type="spellStart"/>
      <w:r>
        <w:t>nó</w:t>
      </w:r>
      <w:proofErr w:type="spellEnd"/>
      <w:r>
        <w:t>:</w:t>
      </w:r>
    </w:p>
    <w:p w14:paraId="5BC5A4EF" w14:textId="77777777" w:rsidR="00C22336" w:rsidRDefault="00C22336" w:rsidP="00C22336">
      <w:pPr>
        <w:pStyle w:val="HTMLPreformatted"/>
      </w:pPr>
      <w:r>
        <w:lastRenderedPageBreak/>
        <w:t>bash</w:t>
      </w:r>
    </w:p>
    <w:p w14:paraId="48553D2A" w14:textId="77777777" w:rsidR="00C22336" w:rsidRDefault="00C22336" w:rsidP="00C2233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9185405" w14:textId="77777777" w:rsidR="00C22336" w:rsidRDefault="00C22336" w:rsidP="00C2233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topic </w:t>
      </w:r>
      <w:r>
        <w:rPr>
          <w:rStyle w:val="hljs-comment"/>
        </w:rPr>
        <w:t xml:space="preserve"># rebase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topic </w:t>
      </w:r>
      <w:proofErr w:type="spellStart"/>
      <w:r>
        <w:rPr>
          <w:rStyle w:val="hljs-comment"/>
        </w:rPr>
        <w:t>lên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master</w:t>
      </w:r>
    </w:p>
    <w:p w14:paraId="055BFC8B" w14:textId="2F4FB523" w:rsidR="00C22336" w:rsidRDefault="00C22336" w:rsidP="00C22336">
      <w:pPr>
        <w:pStyle w:val="NormalWeb"/>
      </w:pPr>
      <w:r>
        <w:t xml:space="preserve">Quan </w:t>
      </w:r>
      <w:proofErr w:type="spellStart"/>
      <w:r>
        <w:t>trọng</w:t>
      </w:r>
      <w:proofErr w:type="spellEnd"/>
      <w:r>
        <w:t xml:space="preserve">: Sau </w:t>
      </w:r>
      <w:proofErr w:type="spellStart"/>
      <w:r>
        <w:t>khi</w:t>
      </w:r>
      <w:proofErr w:type="spellEnd"/>
      <w:r>
        <w:t xml:space="preserve"> rebase,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. </w:t>
      </w:r>
      <w:proofErr w:type="spellStart"/>
      <w:r>
        <w:t>Hậu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host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>.</w:t>
      </w:r>
    </w:p>
    <w:p w14:paraId="0F3A3137" w14:textId="77777777" w:rsidR="00264F73" w:rsidRDefault="00264F73" w:rsidP="00264F73">
      <w:pPr>
        <w:pStyle w:val="Heading3"/>
        <w:rPr>
          <w:rFonts w:ascii="Times New Roman" w:hAnsi="Times New Roman" w:cs="Times New Roman"/>
          <w:szCs w:val="27"/>
        </w:rPr>
      </w:pPr>
      <w:r>
        <w:t>Section 12.2: Rebase: ours and theirs, local and remote</w:t>
      </w:r>
    </w:p>
    <w:p w14:paraId="467EB192" w14:textId="77777777" w:rsidR="00264F73" w:rsidRDefault="00264F73" w:rsidP="00264F73">
      <w:pPr>
        <w:pStyle w:val="NormalWeb"/>
      </w:pPr>
      <w:proofErr w:type="spellStart"/>
      <w:r>
        <w:t>Một</w:t>
      </w:r>
      <w:proofErr w:type="spellEnd"/>
      <w:r>
        <w:t xml:space="preserve"> rebase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"ours" </w:t>
      </w:r>
      <w:proofErr w:type="spellStart"/>
      <w:r>
        <w:t>và</w:t>
      </w:r>
      <w:proofErr w:type="spellEnd"/>
      <w:r>
        <w:t xml:space="preserve"> "theirs":</w:t>
      </w:r>
    </w:p>
    <w:p w14:paraId="056EF66C" w14:textId="77777777" w:rsidR="00264F73" w:rsidRDefault="00264F73" w:rsidP="00264F73">
      <w:pPr>
        <w:pStyle w:val="HTMLPreformatted"/>
      </w:pPr>
      <w:r>
        <w:t>bash</w:t>
      </w:r>
    </w:p>
    <w:p w14:paraId="0CF0528C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9B790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topic</w:t>
      </w:r>
    </w:p>
    <w:p w14:paraId="397E2BC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master </w:t>
      </w:r>
      <w:r>
        <w:rPr>
          <w:rStyle w:val="hljs-comment"/>
          <w:rFonts w:eastAsiaTheme="majorEastAsia"/>
        </w:rPr>
        <w:t xml:space="preserve"># rebase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topic </w:t>
      </w:r>
      <w:proofErr w:type="spellStart"/>
      <w:r>
        <w:rPr>
          <w:rStyle w:val="hljs-comment"/>
          <w:rFonts w:eastAsiaTheme="majorEastAsia"/>
        </w:rPr>
        <w:t>lên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trên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master</w:t>
      </w:r>
    </w:p>
    <w:p w14:paraId="38613F7D" w14:textId="77777777" w:rsidR="00264F73" w:rsidRDefault="00264F73" w:rsidP="00264F73">
      <w:pPr>
        <w:pStyle w:val="NormalWeb"/>
      </w:pP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HEAD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"ours".</w:t>
      </w:r>
    </w:p>
    <w:p w14:paraId="05CD76FB" w14:textId="77777777" w:rsidR="00264F73" w:rsidRDefault="00264F73" w:rsidP="00264F73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master;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topic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topic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hash </w:t>
      </w:r>
      <w:proofErr w:type="spellStart"/>
      <w:r>
        <w:t>khác</w:t>
      </w:r>
      <w:proofErr w:type="spellEnd"/>
      <w:r>
        <w:t>).</w:t>
      </w:r>
    </w:p>
    <w:p w14:paraId="365A231F" w14:textId="77777777" w:rsidR="00264F73" w:rsidRDefault="00264F73" w:rsidP="00264F73">
      <w:pPr>
        <w:pStyle w:val="NormalWeb"/>
      </w:pP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merge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ref local </w:t>
      </w:r>
      <w:proofErr w:type="spellStart"/>
      <w:r>
        <w:t>hoặc</w:t>
      </w:r>
      <w:proofErr w:type="spellEnd"/>
      <w:r>
        <w:t xml:space="preserve"> ref remote)</w:t>
      </w:r>
    </w:p>
    <w:p w14:paraId="3B022EFC" w14:textId="77777777" w:rsidR="00264F73" w:rsidRDefault="00264F73" w:rsidP="00D7785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local </w:t>
      </w:r>
      <w:proofErr w:type="spellStart"/>
      <w:r>
        <w:t>là</w:t>
      </w:r>
      <w:proofErr w:type="spellEnd"/>
      <w:r>
        <w:t xml:space="preserve"> master ("ours"),</w:t>
      </w:r>
    </w:p>
    <w:p w14:paraId="5DD14167" w14:textId="77777777" w:rsidR="00264F73" w:rsidRDefault="00264F73" w:rsidP="00D77854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remote </w:t>
      </w:r>
      <w:proofErr w:type="spellStart"/>
      <w:r>
        <w:t>là</w:t>
      </w:r>
      <w:proofErr w:type="spellEnd"/>
      <w:r>
        <w:t xml:space="preserve"> topic ("theirs").</w:t>
      </w:r>
    </w:p>
    <w:p w14:paraId="3FC6EDAD" w14:textId="77777777" w:rsidR="00264F73" w:rsidRDefault="00264F73" w:rsidP="00264F73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merge/diff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là</w:t>
      </w:r>
      <w:proofErr w:type="spellEnd"/>
      <w:r>
        <w:t xml:space="preserve"> local (master: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rebase),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remote (topic: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rebase).</w:t>
      </w:r>
    </w:p>
    <w:p w14:paraId="4D98D6D8" w14:textId="77777777" w:rsidR="00264F73" w:rsidRDefault="00264F73" w:rsidP="00264F73">
      <w:pPr>
        <w:pStyle w:val="HTMLPreformatted"/>
      </w:pPr>
      <w:r>
        <w:t>plaintext</w:t>
      </w:r>
    </w:p>
    <w:p w14:paraId="7B7703DE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DC4EF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61CE222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</w:t>
      </w:r>
      <w:proofErr w:type="spellStart"/>
      <w:proofErr w:type="gramStart"/>
      <w:r>
        <w:rPr>
          <w:rStyle w:val="HTMLCode"/>
          <w:rFonts w:eastAsiaTheme="majorEastAsia"/>
        </w:rPr>
        <w:t>LOCAL:master</w:t>
      </w:r>
      <w:proofErr w:type="spellEnd"/>
      <w:proofErr w:type="gramEnd"/>
      <w:r>
        <w:rPr>
          <w:rStyle w:val="HTMLCode"/>
          <w:rFonts w:eastAsiaTheme="majorEastAsia"/>
        </w:rPr>
        <w:t xml:space="preserve"> | BASE | </w:t>
      </w:r>
      <w:proofErr w:type="spellStart"/>
      <w:r>
        <w:rPr>
          <w:rStyle w:val="HTMLCode"/>
          <w:rFonts w:eastAsiaTheme="majorEastAsia"/>
        </w:rPr>
        <w:t>REMOTE:topic</w:t>
      </w:r>
      <w:proofErr w:type="spellEnd"/>
      <w:r>
        <w:rPr>
          <w:rStyle w:val="HTMLCode"/>
          <w:rFonts w:eastAsiaTheme="majorEastAsia"/>
        </w:rPr>
        <w:t xml:space="preserve"> |</w:t>
      </w:r>
    </w:p>
    <w:p w14:paraId="3C0257B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40EBDDE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MERGED |</w:t>
      </w:r>
    </w:p>
    <w:p w14:paraId="33AB9E6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+-----------------------------------------+</w:t>
      </w:r>
    </w:p>
    <w:p w14:paraId="59E8F949" w14:textId="77777777" w:rsidR="00264F73" w:rsidRDefault="00264F73" w:rsidP="00264F73">
      <w:pPr>
        <w:pStyle w:val="Heading4"/>
      </w:pPr>
      <w:r>
        <w:t>Inversion illustrated</w:t>
      </w:r>
    </w:p>
    <w:p w14:paraId="59B048E0" w14:textId="77777777" w:rsidR="00264F73" w:rsidRDefault="00264F73" w:rsidP="00264F73">
      <w:pPr>
        <w:pStyle w:val="NormalWeb"/>
      </w:pPr>
      <w:r>
        <w:rPr>
          <w:rStyle w:val="Strong"/>
        </w:rPr>
        <w:t>On a merge:</w:t>
      </w:r>
    </w:p>
    <w:p w14:paraId="5AE88DAB" w14:textId="77777777" w:rsidR="00264F73" w:rsidRDefault="00264F73" w:rsidP="00264F73">
      <w:pPr>
        <w:pStyle w:val="HTMLPreformatted"/>
      </w:pPr>
      <w:r>
        <w:t>plaintext</w:t>
      </w:r>
    </w:p>
    <w:p w14:paraId="268FC039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CE222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x(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topic ('*'=HEAD)</w:t>
      </w:r>
    </w:p>
    <w:p w14:paraId="4600E4AB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2B515E7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6BA10B96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khác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merge</w:t>
      </w:r>
    </w:p>
    <w:p w14:paraId="1C4660F8" w14:textId="77777777" w:rsidR="00264F73" w:rsidRDefault="00264F73" w:rsidP="00264F73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topic,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merge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).</w:t>
      </w:r>
    </w:p>
    <w:p w14:paraId="5302DE16" w14:textId="77777777" w:rsidR="00264F73" w:rsidRDefault="00264F73" w:rsidP="00264F73">
      <w:pPr>
        <w:pStyle w:val="HTMLPreformatted"/>
      </w:pPr>
      <w:r>
        <w:t>plaintext</w:t>
      </w:r>
    </w:p>
    <w:p w14:paraId="300EE396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3DB30E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---------</w:t>
      </w:r>
      <w:proofErr w:type="gramStart"/>
      <w:r>
        <w:rPr>
          <w:rStyle w:val="HTMLCode"/>
          <w:rFonts w:eastAsiaTheme="majorEastAsia"/>
        </w:rPr>
        <w:t>o(</w:t>
      </w:r>
      <w:proofErr w:type="gramEnd"/>
      <w:r>
        <w:rPr>
          <w:rStyle w:val="HTMLCode"/>
          <w:rFonts w:eastAsiaTheme="majorEastAsia"/>
        </w:rPr>
        <w:t xml:space="preserve">*) MERGE, </w:t>
      </w:r>
      <w:proofErr w:type="spellStart"/>
      <w:r>
        <w:rPr>
          <w:rStyle w:val="HTMLCode"/>
          <w:rFonts w:eastAsiaTheme="majorEastAsia"/>
        </w:rPr>
        <w:t>vẫn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trên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topic</w:t>
      </w:r>
    </w:p>
    <w:p w14:paraId="480AF77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^ /</w:t>
      </w:r>
    </w:p>
    <w:p w14:paraId="67C3EF0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ours /</w:t>
      </w:r>
    </w:p>
    <w:p w14:paraId="62B61A9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 /</w:t>
      </w:r>
    </w:p>
    <w:p w14:paraId="7F25EE8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--/</w:t>
      </w:r>
    </w:p>
    <w:p w14:paraId="6D3CF10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^</w:t>
      </w:r>
    </w:p>
    <w:p w14:paraId="55F6C1A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theirs</w:t>
      </w:r>
    </w:p>
    <w:p w14:paraId="766FFB1B" w14:textId="77777777" w:rsidR="00264F73" w:rsidRDefault="00264F73" w:rsidP="00264F73">
      <w:pPr>
        <w:pStyle w:val="NormalWeb"/>
      </w:pPr>
      <w:r>
        <w:rPr>
          <w:rStyle w:val="Strong"/>
        </w:rPr>
        <w:t>On a rebase:</w:t>
      </w:r>
    </w:p>
    <w:p w14:paraId="41013A09" w14:textId="77777777" w:rsidR="00264F73" w:rsidRDefault="00264F73" w:rsidP="00264F73">
      <w:pPr>
        <w:pStyle w:val="NormalWeb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checkout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nó</w:t>
      </w:r>
      <w:proofErr w:type="spellEnd"/>
      <w:r>
        <w:t>!</w:t>
      </w:r>
    </w:p>
    <w:p w14:paraId="671C5597" w14:textId="77777777" w:rsidR="00264F73" w:rsidRDefault="00264F73" w:rsidP="00264F73">
      <w:pPr>
        <w:pStyle w:val="HTMLPreformatted"/>
      </w:pPr>
      <w:r>
        <w:t>plaintext</w:t>
      </w:r>
    </w:p>
    <w:p w14:paraId="450C7864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737BC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x(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 topic ('*'=HEAD)</w:t>
      </w:r>
    </w:p>
    <w:p w14:paraId="0B6161C2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31F013BD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6231FF5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331DA9F6" w14:textId="77777777" w:rsidR="00264F73" w:rsidRDefault="00264F73" w:rsidP="00264F73">
      <w:pPr>
        <w:pStyle w:val="NormalWeb"/>
      </w:pPr>
      <w:proofErr w:type="spellStart"/>
      <w:r>
        <w:t>Một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upstream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HEAD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'ours' </w:t>
      </w:r>
      <w:proofErr w:type="spellStart"/>
      <w:r>
        <w:t>và</w:t>
      </w:r>
      <w:proofErr w:type="spellEnd"/>
      <w:r>
        <w:t xml:space="preserve"> 'theirs'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"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".</w:t>
      </w:r>
    </w:p>
    <w:p w14:paraId="140E17CA" w14:textId="77777777" w:rsidR="00264F73" w:rsidRDefault="00264F73" w:rsidP="00264F73">
      <w:pPr>
        <w:pStyle w:val="HTMLPreformatted"/>
      </w:pPr>
      <w:r>
        <w:t>plaintext</w:t>
      </w:r>
    </w:p>
    <w:p w14:paraId="7BB3568D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0C6BF1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</w:t>
      </w:r>
      <w:proofErr w:type="spellEnd"/>
      <w:r>
        <w:rPr>
          <w:rStyle w:val="HTMLCode"/>
          <w:rFonts w:eastAsiaTheme="majorEastAsia"/>
        </w:rPr>
        <w:t>--x--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x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"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tại</w:t>
      </w:r>
      <w:proofErr w:type="spellEnd"/>
      <w:r>
        <w:rPr>
          <w:rStyle w:val="HTMLCode"/>
          <w:rFonts w:eastAsiaTheme="majorEastAsia"/>
        </w:rPr>
        <w:t xml:space="preserve">" </w:t>
      </w:r>
      <w:proofErr w:type="spellStart"/>
      <w:r>
        <w:rPr>
          <w:rStyle w:val="HTMLCode"/>
          <w:rFonts w:eastAsiaTheme="majorEastAsia"/>
        </w:rPr>
        <w:t>trước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đây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mới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"theirs"</w:t>
      </w:r>
    </w:p>
    <w:p w14:paraId="3995B4D3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3F46C5F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1924666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gramStart"/>
      <w:r>
        <w:rPr>
          <w:rStyle w:val="HTMLCode"/>
          <w:rFonts w:eastAsiaTheme="majorEastAsia"/>
        </w:rPr>
        <w:t>y(</w:t>
      </w:r>
      <w:proofErr w:type="gramEnd"/>
      <w:r>
        <w:rPr>
          <w:rStyle w:val="HTMLCode"/>
          <w:rFonts w:eastAsiaTheme="majorEastAsia"/>
        </w:rPr>
        <w:t xml:space="preserve">*) &lt;- </w:t>
      </w:r>
      <w:proofErr w:type="spellStart"/>
      <w:r>
        <w:rPr>
          <w:rStyle w:val="HTMLCode"/>
          <w:rFonts w:eastAsiaTheme="majorEastAsia"/>
        </w:rPr>
        <w:t>đặt</w:t>
      </w:r>
      <w:proofErr w:type="spellEnd"/>
      <w:r>
        <w:rPr>
          <w:rStyle w:val="HTMLCode"/>
          <w:rFonts w:eastAsiaTheme="majorEastAsia"/>
        </w:rPr>
        <w:t xml:space="preserve"> HEAD </w:t>
      </w:r>
      <w:proofErr w:type="spellStart"/>
      <w:r>
        <w:rPr>
          <w:rStyle w:val="HTMLCode"/>
          <w:rFonts w:eastAsiaTheme="majorEastAsia"/>
        </w:rPr>
        <w:t>vào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để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phát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lại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x </w:t>
      </w:r>
      <w:proofErr w:type="spellStart"/>
      <w:r>
        <w:rPr>
          <w:rStyle w:val="HTMLCode"/>
          <w:rFonts w:eastAsiaTheme="majorEastAsia"/>
        </w:rPr>
        <w:t>lên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</w:p>
    <w:p w14:paraId="247830B7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^ </w:t>
      </w:r>
      <w:proofErr w:type="spellStart"/>
      <w:r>
        <w:rPr>
          <w:rStyle w:val="HTMLCode"/>
          <w:rFonts w:eastAsiaTheme="majorEastAsia"/>
        </w:rPr>
        <w:t>điều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này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sẽ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"ours" </w:t>
      </w:r>
      <w:proofErr w:type="spellStart"/>
      <w:r>
        <w:rPr>
          <w:rStyle w:val="HTMLCode"/>
          <w:rFonts w:eastAsiaTheme="majorEastAsia"/>
        </w:rPr>
        <w:t>mới</w:t>
      </w:r>
      <w:proofErr w:type="spellEnd"/>
    </w:p>
    <w:p w14:paraId="31F1AD08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1F87C98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upstream</w:t>
      </w:r>
    </w:p>
    <w:p w14:paraId="3749F2D1" w14:textId="77777777" w:rsidR="00264F73" w:rsidRDefault="00264F73" w:rsidP="00264F73">
      <w:pPr>
        <w:pStyle w:val="NormalWeb"/>
      </w:pPr>
      <w:r>
        <w:t xml:space="preserve">Rebase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"their"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"our" </w:t>
      </w:r>
      <w:proofErr w:type="spellStart"/>
      <w:r>
        <w:t>mới</w:t>
      </w:r>
      <w:proofErr w:type="spellEnd"/>
      <w:r>
        <w:t>:</w:t>
      </w:r>
    </w:p>
    <w:p w14:paraId="2AF5020F" w14:textId="77777777" w:rsidR="00264F73" w:rsidRDefault="00264F73" w:rsidP="00264F73">
      <w:pPr>
        <w:pStyle w:val="HTMLPreformatted"/>
      </w:pPr>
      <w:r>
        <w:t>plaintext</w:t>
      </w:r>
    </w:p>
    <w:p w14:paraId="145CD3E4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398E8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c--</w:t>
      </w:r>
      <w:proofErr w:type="spellStart"/>
      <w:r>
        <w:rPr>
          <w:rStyle w:val="HTMLCode"/>
          <w:rFonts w:eastAsiaTheme="majorEastAsia"/>
        </w:rPr>
        <w:t>c..x..x..x</w:t>
      </w:r>
      <w:proofErr w:type="spellEnd"/>
      <w:r>
        <w:rPr>
          <w:rStyle w:val="HTMLCode"/>
          <w:rFonts w:eastAsiaTheme="majorEastAsia"/>
        </w:rPr>
        <w:t xml:space="preserve"> &lt;-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commit "theirs" </w:t>
      </w:r>
      <w:proofErr w:type="spellStart"/>
      <w:r>
        <w:rPr>
          <w:rStyle w:val="HTMLCode"/>
          <w:rFonts w:eastAsiaTheme="majorEastAsia"/>
        </w:rPr>
        <w:t>cũ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hiện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là</w:t>
      </w:r>
      <w:proofErr w:type="spellEnd"/>
      <w:r>
        <w:rPr>
          <w:rStyle w:val="HTMLCode"/>
          <w:rFonts w:eastAsiaTheme="majorEastAsia"/>
        </w:rPr>
        <w:t xml:space="preserve"> "ghosts", </w:t>
      </w:r>
      <w:proofErr w:type="spellStart"/>
      <w:r>
        <w:rPr>
          <w:rStyle w:val="HTMLCode"/>
          <w:rFonts w:eastAsiaTheme="majorEastAsia"/>
        </w:rPr>
        <w:t>có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sẵn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thông</w:t>
      </w:r>
      <w:proofErr w:type="spellEnd"/>
      <w:r>
        <w:rPr>
          <w:rStyle w:val="HTMLCode"/>
          <w:rFonts w:eastAsiaTheme="majorEastAsia"/>
        </w:rPr>
        <w:t xml:space="preserve"> qua "</w:t>
      </w:r>
      <w:proofErr w:type="spellStart"/>
      <w:r>
        <w:rPr>
          <w:rStyle w:val="HTMLCode"/>
          <w:rFonts w:eastAsiaTheme="majorEastAsia"/>
        </w:rPr>
        <w:t>reflogs</w:t>
      </w:r>
      <w:proofErr w:type="spellEnd"/>
      <w:r>
        <w:rPr>
          <w:rStyle w:val="HTMLCode"/>
          <w:rFonts w:eastAsiaTheme="majorEastAsia"/>
        </w:rPr>
        <w:t>"</w:t>
      </w:r>
    </w:p>
    <w:p w14:paraId="631D6319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796FADAA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</w:t>
      </w:r>
    </w:p>
    <w:p w14:paraId="4C664F1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\--y--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y</w:t>
      </w:r>
      <w:proofErr w:type="spellEnd"/>
      <w:r>
        <w:rPr>
          <w:rStyle w:val="HTMLCode"/>
          <w:rFonts w:eastAsiaTheme="majorEastAsia"/>
        </w:rPr>
        <w:t xml:space="preserve">--x'--x'--x'(*) &lt;- topic </w:t>
      </w:r>
      <w:proofErr w:type="spellStart"/>
      <w:r>
        <w:rPr>
          <w:rStyle w:val="HTMLCode"/>
          <w:rFonts w:eastAsiaTheme="majorEastAsia"/>
        </w:rPr>
        <w:t>khi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tất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cả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x </w:t>
      </w:r>
      <w:proofErr w:type="spellStart"/>
      <w:r>
        <w:rPr>
          <w:rStyle w:val="HTMLCode"/>
          <w:rFonts w:eastAsiaTheme="majorEastAsia"/>
        </w:rPr>
        <w:t>được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phát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lại</w:t>
      </w:r>
      <w:proofErr w:type="spellEnd"/>
      <w:r>
        <w:rPr>
          <w:rStyle w:val="HTMLCode"/>
          <w:rFonts w:eastAsiaTheme="majorEastAsia"/>
        </w:rPr>
        <w:t>,</w:t>
      </w:r>
    </w:p>
    <w:p w14:paraId="0BF3FFD8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^ </w:t>
      </w:r>
      <w:proofErr w:type="spellStart"/>
      <w:r>
        <w:rPr>
          <w:rStyle w:val="HTMLCode"/>
          <w:rFonts w:eastAsiaTheme="majorEastAsia"/>
        </w:rPr>
        <w:t>trỏ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topic </w:t>
      </w:r>
      <w:proofErr w:type="spellStart"/>
      <w:r>
        <w:rPr>
          <w:rStyle w:val="HTMLCode"/>
          <w:rFonts w:eastAsiaTheme="majorEastAsia"/>
        </w:rPr>
        <w:t>đến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TMLCode"/>
          <w:rFonts w:eastAsiaTheme="majorEastAsia"/>
        </w:rPr>
        <w:t>này</w:t>
      </w:r>
      <w:proofErr w:type="spellEnd"/>
    </w:p>
    <w:p w14:paraId="2AAAAB95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</w:t>
      </w:r>
    </w:p>
    <w:p w14:paraId="708529C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nhánh</w:t>
      </w:r>
      <w:proofErr w:type="spellEnd"/>
      <w:r>
        <w:rPr>
          <w:rStyle w:val="HTMLCode"/>
          <w:rFonts w:eastAsiaTheme="majorEastAsia"/>
        </w:rPr>
        <w:t xml:space="preserve"> upstream</w:t>
      </w:r>
    </w:p>
    <w:p w14:paraId="3F9F948D" w14:textId="77777777" w:rsidR="00264F73" w:rsidRDefault="00264F73" w:rsidP="00264F73">
      <w:pPr>
        <w:pStyle w:val="Heading3"/>
      </w:pPr>
      <w:r>
        <w:t>Section 12.3: Interactive Rebase</w:t>
      </w:r>
    </w:p>
    <w:p w14:paraId="6812AAFB" w14:textId="77777777" w:rsidR="00264F73" w:rsidRDefault="00264F73" w:rsidP="00264F7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ở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2F363D25" w14:textId="77777777" w:rsidR="00264F73" w:rsidRDefault="00264F73" w:rsidP="00264F73">
      <w:pPr>
        <w:pStyle w:val="NormalWeb"/>
      </w:pPr>
      <w:r>
        <w:t xml:space="preserve">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ED485BD" w14:textId="77777777" w:rsidR="00264F73" w:rsidRDefault="00264F73" w:rsidP="00264F73">
      <w:pPr>
        <w:pStyle w:val="HTMLPreformatted"/>
      </w:pPr>
      <w:r>
        <w:t>bash</w:t>
      </w:r>
    </w:p>
    <w:p w14:paraId="4A1B8092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043DF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1CD88BE5" w14:textId="77777777" w:rsidR="00264F73" w:rsidRDefault="00264F73" w:rsidP="00264F73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chia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và</w:t>
      </w:r>
      <w:proofErr w:type="spellEnd"/>
      <w:r>
        <w:t>/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(combine) </w:t>
      </w:r>
      <w:proofErr w:type="spellStart"/>
      <w:r>
        <w:t>các</w:t>
      </w:r>
      <w:proofErr w:type="spellEnd"/>
      <w:r>
        <w:t xml:space="preserve"> commit.</w:t>
      </w:r>
    </w:p>
    <w:p w14:paraId="3A7B876A" w14:textId="77777777" w:rsidR="00264F73" w:rsidRDefault="00264F73" w:rsidP="00264F73">
      <w:pPr>
        <w:pStyle w:val="NormalWeb"/>
      </w:pPr>
      <w:proofErr w:type="spellStart"/>
      <w:r>
        <w:lastRenderedPageBreak/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006C254" w14:textId="77777777" w:rsidR="00264F73" w:rsidRDefault="00264F73" w:rsidP="00264F73">
      <w:pPr>
        <w:pStyle w:val="HTMLPreformatted"/>
      </w:pPr>
      <w:r>
        <w:t>bash</w:t>
      </w:r>
    </w:p>
    <w:p w14:paraId="0E59DBAC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84D101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</w:p>
    <w:p w14:paraId="2F6EAAC1" w14:textId="77777777" w:rsidR="00264F73" w:rsidRDefault="00264F73" w:rsidP="00264F73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rebase. Cho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log</w:t>
      </w:r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3997FA3" w14:textId="77777777" w:rsidR="00264F73" w:rsidRDefault="00264F73" w:rsidP="00264F73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</w:t>
      </w:r>
    </w:p>
    <w:p w14:paraId="72C25BAA" w14:textId="77777777" w:rsidR="00264F73" w:rsidRDefault="00264F73" w:rsidP="00264F73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.</w:t>
      </w:r>
    </w:p>
    <w:p w14:paraId="25438597" w14:textId="77777777" w:rsidR="00264F73" w:rsidRDefault="00264F73" w:rsidP="00264F73">
      <w:pPr>
        <w:pStyle w:val="HTMLPreformatted"/>
      </w:pPr>
      <w:r>
        <w:t>bash</w:t>
      </w:r>
    </w:p>
    <w:p w14:paraId="2A68BD03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27D6B0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</w:p>
    <w:p w14:paraId="0663D311" w14:textId="77777777" w:rsidR="00264F73" w:rsidRDefault="00264F73" w:rsidP="00264F73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rebase,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reword</w:t>
      </w:r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>.</w:t>
      </w:r>
    </w:p>
    <w:p w14:paraId="3EA4DE56" w14:textId="77777777" w:rsidR="00264F73" w:rsidRDefault="00264F73" w:rsidP="00264F73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, rebase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55F254B2" w14:textId="77777777" w:rsidR="00264F73" w:rsidRDefault="00264F73" w:rsidP="00264F73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4CA80722" w14:textId="77777777" w:rsidR="00264F73" w:rsidRDefault="00264F73" w:rsidP="00264F73">
      <w:pPr>
        <w:pStyle w:val="NormalWeb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commit.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staging.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stage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65266E5A" w14:textId="77777777" w:rsidR="00264F73" w:rsidRDefault="00264F73" w:rsidP="00264F73">
      <w:pPr>
        <w:pStyle w:val="NormalWeb"/>
      </w:pP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,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>.</w:t>
      </w:r>
    </w:p>
    <w:p w14:paraId="0E646C15" w14:textId="77777777" w:rsidR="00264F73" w:rsidRDefault="00264F73" w:rsidP="00264F73">
      <w:pPr>
        <w:pStyle w:val="Heading4"/>
      </w:pPr>
      <w:r>
        <w:t xml:space="preserve">Chia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</w:t>
      </w:r>
    </w:p>
    <w:p w14:paraId="3D931EFF" w14:textId="77777777" w:rsidR="00264F73" w:rsidRDefault="00264F73" w:rsidP="00264F7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enter.</w:t>
      </w:r>
    </w:p>
    <w:p w14:paraId="5018ED69" w14:textId="77777777" w:rsidR="00264F73" w:rsidRDefault="00264F73" w:rsidP="00264F73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staging.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 HEAD^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-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chia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n commit.</w:t>
      </w:r>
    </w:p>
    <w:p w14:paraId="6758A7A3" w14:textId="77777777" w:rsidR="00264F73" w:rsidRDefault="00264F73" w:rsidP="00264F73">
      <w:pPr>
        <w:pStyle w:val="Heading4"/>
      </w:pPr>
      <w:r>
        <w:lastRenderedPageBreak/>
        <w:t xml:space="preserve">Squashing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</w:t>
      </w:r>
    </w:p>
    <w:p w14:paraId="4F2417E4" w14:textId="77777777" w:rsidR="00264F73" w:rsidRDefault="00264F73" w:rsidP="00264F73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HEAD~3</w:t>
      </w:r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3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36B57373" w14:textId="77777777" w:rsidR="00264F73" w:rsidRDefault="00264F73" w:rsidP="00264F73">
      <w:pPr>
        <w:pStyle w:val="NormalWeb"/>
      </w:pP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rebase,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squash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squash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;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6A1AD2A6" w14:textId="77777777" w:rsidR="00264F73" w:rsidRDefault="00264F73" w:rsidP="00264F73">
      <w:pPr>
        <w:pStyle w:val="Heading3"/>
      </w:pPr>
      <w:r>
        <w:t xml:space="preserve">Section 12.4: Rebase </w:t>
      </w:r>
      <w:proofErr w:type="spellStart"/>
      <w:r>
        <w:t>xuống</w:t>
      </w:r>
      <w:proofErr w:type="spellEnd"/>
      <w:r>
        <w:t xml:space="preserve"> 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22101C46" w14:textId="77777777" w:rsidR="00264F73" w:rsidRDefault="00264F73" w:rsidP="00264F73">
      <w:pPr>
        <w:pStyle w:val="NormalWeb"/>
      </w:pPr>
      <w:proofErr w:type="spellStart"/>
      <w:r>
        <w:t>Từ</w:t>
      </w:r>
      <w:proofErr w:type="spellEnd"/>
      <w:r>
        <w:t xml:space="preserve"> Git 1.7.12,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rebase </w:t>
      </w:r>
      <w:proofErr w:type="spellStart"/>
      <w:r>
        <w:t>xuống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.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F196778" w14:textId="77777777" w:rsidR="00264F73" w:rsidRDefault="00264F73" w:rsidP="00264F73">
      <w:pPr>
        <w:pStyle w:val="HTMLPreformatted"/>
      </w:pPr>
      <w:r>
        <w:t>bash</w:t>
      </w:r>
    </w:p>
    <w:p w14:paraId="6CA34FB7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36199D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--root</w:t>
      </w:r>
    </w:p>
    <w:p w14:paraId="468178DF" w14:textId="77777777" w:rsidR="00264F73" w:rsidRDefault="00264F73" w:rsidP="00264F73">
      <w:pPr>
        <w:pStyle w:val="Heading3"/>
      </w:pPr>
      <w:r>
        <w:t xml:space="preserve">Section 12.5: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autostash</w:t>
      </w:r>
      <w:proofErr w:type="spellEnd"/>
    </w:p>
    <w:p w14:paraId="7006DEDF" w14:textId="77777777" w:rsidR="00264F73" w:rsidRDefault="00264F73" w:rsidP="00264F73">
      <w:pPr>
        <w:pStyle w:val="NormalWeb"/>
      </w:pPr>
      <w:proofErr w:type="spellStart"/>
      <w:r>
        <w:t>Autostash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local.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commit </w:t>
      </w:r>
      <w:proofErr w:type="spellStart"/>
      <w:r>
        <w:t>ngay</w:t>
      </w:r>
      <w:proofErr w:type="spellEnd"/>
      <w:r>
        <w:t>.</w:t>
      </w:r>
    </w:p>
    <w:p w14:paraId="52A10560" w14:textId="77777777" w:rsidR="00264F73" w:rsidRDefault="00264F73" w:rsidP="00264F73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.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0658112A" w14:textId="77777777" w:rsidR="00264F73" w:rsidRDefault="00264F73" w:rsidP="00264F73">
      <w:pPr>
        <w:pStyle w:val="HTMLPreformatted"/>
      </w:pPr>
      <w:r>
        <w:t>bash</w:t>
      </w:r>
    </w:p>
    <w:p w14:paraId="7B973133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477386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rebase.autostash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cấu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hình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một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lần</w:t>
      </w:r>
      <w:proofErr w:type="spellEnd"/>
    </w:p>
    <w:p w14:paraId="3A27E194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rebase @{u} </w:t>
      </w:r>
      <w:r>
        <w:rPr>
          <w:rStyle w:val="hljs-comment"/>
          <w:rFonts w:eastAsiaTheme="majorEastAsia"/>
        </w:rPr>
        <w:t xml:space="preserve"># </w:t>
      </w:r>
      <w:proofErr w:type="spellStart"/>
      <w:r>
        <w:rPr>
          <w:rStyle w:val="hljs-comment"/>
          <w:rFonts w:eastAsiaTheme="majorEastAsia"/>
        </w:rPr>
        <w:t>ví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dụ</w:t>
      </w:r>
      <w:proofErr w:type="spellEnd"/>
      <w:r>
        <w:rPr>
          <w:rStyle w:val="hljs-comment"/>
          <w:rFonts w:eastAsiaTheme="majorEastAsia"/>
        </w:rPr>
        <w:t xml:space="preserve"> rebase </w:t>
      </w:r>
      <w:proofErr w:type="spellStart"/>
      <w:r>
        <w:rPr>
          <w:rStyle w:val="hljs-comment"/>
          <w:rFonts w:eastAsiaTheme="majorEastAsia"/>
        </w:rPr>
        <w:t>trên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nhánh</w:t>
      </w:r>
      <w:proofErr w:type="spellEnd"/>
      <w:r>
        <w:rPr>
          <w:rStyle w:val="hljs-comment"/>
          <w:rFonts w:eastAsiaTheme="majorEastAsia"/>
        </w:rPr>
        <w:t xml:space="preserve"> upstream</w:t>
      </w:r>
    </w:p>
    <w:p w14:paraId="2705B505" w14:textId="77777777" w:rsidR="00264F73" w:rsidRDefault="00264F73" w:rsidP="00264F73">
      <w:pPr>
        <w:pStyle w:val="NormalWeb"/>
      </w:pP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rebase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rebase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.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rebase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autostash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0FE5AE2" w14:textId="77777777" w:rsidR="00264F73" w:rsidRDefault="00264F73" w:rsidP="00264F73">
      <w:pPr>
        <w:pStyle w:val="Heading3"/>
      </w:pPr>
      <w:r>
        <w:t xml:space="preserve">Section 12.6: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</w:t>
      </w:r>
    </w:p>
    <w:p w14:paraId="58F15050" w14:textId="77777777" w:rsidR="00264F73" w:rsidRDefault="00264F73" w:rsidP="00264F73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 request,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qua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-x</w:t>
      </w:r>
      <w:r>
        <w:t>.</w:t>
      </w:r>
    </w:p>
    <w:p w14:paraId="3CA30074" w14:textId="77777777" w:rsidR="00264F73" w:rsidRDefault="00264F73" w:rsidP="00264F73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5455317D" w14:textId="77777777" w:rsidR="00264F73" w:rsidRDefault="00264F73" w:rsidP="00264F73">
      <w:pPr>
        <w:pStyle w:val="HTMLPreformatted"/>
      </w:pPr>
      <w:r>
        <w:t>bash</w:t>
      </w:r>
    </w:p>
    <w:p w14:paraId="63586FF6" w14:textId="77777777" w:rsidR="00264F73" w:rsidRDefault="00264F73" w:rsidP="00264F73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2CC0B41" w14:textId="77777777" w:rsidR="00264F73" w:rsidRDefault="00264F73" w:rsidP="00264F73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-x make</w:t>
      </w:r>
    </w:p>
    <w:p w14:paraId="78D8A31D" w14:textId="77777777" w:rsidR="00264F73" w:rsidRDefault="00264F73" w:rsidP="00264F73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make</w:t>
      </w:r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r>
        <w:rPr>
          <w:rStyle w:val="HTMLCode"/>
          <w:rFonts w:eastAsiaTheme="majorEastAsia"/>
        </w:rPr>
        <w:t>make</w:t>
      </w:r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commit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A4296D8" w14:textId="77777777" w:rsidR="00C351D6" w:rsidRDefault="00C351D6" w:rsidP="00C351D6">
      <w:pPr>
        <w:pStyle w:val="Heading3"/>
        <w:rPr>
          <w:rFonts w:ascii="Times New Roman" w:hAnsi="Times New Roman" w:cs="Times New Roman"/>
          <w:szCs w:val="27"/>
        </w:rPr>
      </w:pPr>
      <w:r>
        <w:lastRenderedPageBreak/>
        <w:t>Section 12.7: Rebasing Before a Code Review</w:t>
      </w:r>
    </w:p>
    <w:p w14:paraId="07A1AE85" w14:textId="77777777" w:rsidR="00C351D6" w:rsidRDefault="00C351D6" w:rsidP="00C351D6">
      <w:pPr>
        <w:pStyle w:val="Heading4"/>
      </w:pPr>
      <w:r>
        <w:t>Summary</w:t>
      </w:r>
    </w:p>
    <w:p w14:paraId="60B0D3D2" w14:textId="77777777" w:rsidR="00C351D6" w:rsidRDefault="00C351D6" w:rsidP="00C351D6">
      <w:pPr>
        <w:pStyle w:val="NormalWeb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(code review).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lỗi</w:t>
      </w:r>
      <w:proofErr w:type="spellEnd"/>
      <w:r>
        <w:t>).</w:t>
      </w:r>
    </w:p>
    <w:p w14:paraId="7ABAFF45" w14:textId="77777777" w:rsidR="00C351D6" w:rsidRDefault="00C351D6" w:rsidP="00C351D6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git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>/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.</w:t>
      </w:r>
    </w:p>
    <w:p w14:paraId="72DFEE0D" w14:textId="77777777" w:rsidR="00C351D6" w:rsidRDefault="00C351D6" w:rsidP="00C351D6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13BC6FD2" w14:textId="77777777" w:rsidR="00C351D6" w:rsidRDefault="00C351D6" w:rsidP="00C351D6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>:</w:t>
      </w:r>
    </w:p>
    <w:p w14:paraId="3F1A91F2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master.</w:t>
      </w:r>
    </w:p>
    <w:p w14:paraId="795DD5C4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 front-end, back-end, DB.</w:t>
      </w:r>
    </w:p>
    <w:p w14:paraId="1FDEACC7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3C970969" w14:textId="77777777" w:rsidR="00C351D6" w:rsidRDefault="00C351D6" w:rsidP="00D77854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(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)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0950E70D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front-end.</w:t>
      </w:r>
    </w:p>
    <w:p w14:paraId="7FBC9265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back-end.</w:t>
      </w:r>
    </w:p>
    <w:p w14:paraId="00492122" w14:textId="77777777" w:rsidR="00C351D6" w:rsidRDefault="00C351D6" w:rsidP="00D77854">
      <w:pPr>
        <w:numPr>
          <w:ilvl w:val="1"/>
          <w:numId w:val="47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commit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DB.</w:t>
      </w:r>
    </w:p>
    <w:p w14:paraId="1088D352" w14:textId="77777777" w:rsidR="00C351D6" w:rsidRDefault="00C351D6" w:rsidP="00C351D6">
      <w:pPr>
        <w:pStyle w:val="Heading4"/>
      </w:pPr>
      <w:r>
        <w:t>Strategy</w:t>
      </w:r>
    </w:p>
    <w:p w14:paraId="6C1FAC95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"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".</w:t>
      </w:r>
    </w:p>
    <w:p w14:paraId="162CB664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chia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commit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front-end, back-end, DB).</w:t>
      </w:r>
    </w:p>
    <w:p w14:paraId="4C5DD359" w14:textId="77777777" w:rsidR="00C351D6" w:rsidRDefault="00C351D6" w:rsidP="00D77854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'squash'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4681DFF0" w14:textId="77777777" w:rsidR="00C351D6" w:rsidRDefault="00C351D6" w:rsidP="00C351D6">
      <w:pPr>
        <w:pStyle w:val="Heading4"/>
      </w:pPr>
      <w:r>
        <w:t>Example</w:t>
      </w:r>
    </w:p>
    <w:p w14:paraId="7F78D586" w14:textId="77777777" w:rsidR="00C351D6" w:rsidRDefault="00C351D6" w:rsidP="00C351D6">
      <w:pPr>
        <w:pStyle w:val="HTMLPreformatted"/>
      </w:pPr>
      <w:r>
        <w:t>bash</w:t>
      </w:r>
    </w:p>
    <w:p w14:paraId="59A45FA1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1F57756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master..</w:t>
      </w:r>
      <w:proofErr w:type="gramEnd"/>
    </w:p>
    <w:p w14:paraId="10EFDB8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5CC5E09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2E453E0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31691EC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master</w:t>
      </w:r>
    </w:p>
    <w:p w14:paraId="28CDC342" w14:textId="77777777" w:rsidR="00C351D6" w:rsidRDefault="00C351D6" w:rsidP="00C351D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78C87917" w14:textId="77777777" w:rsidR="00C351D6" w:rsidRDefault="00C351D6" w:rsidP="00C351D6">
      <w:pPr>
        <w:pStyle w:val="HTMLPreformatted"/>
      </w:pPr>
      <w:r>
        <w:t>plaintext</w:t>
      </w:r>
    </w:p>
    <w:p w14:paraId="3DDA5773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59A66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165280A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61E9DF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0F9E42DB" w14:textId="77777777" w:rsidR="00C351D6" w:rsidRDefault="00C351D6" w:rsidP="00C351D6">
      <w:pPr>
        <w:pStyle w:val="NormalWeb"/>
      </w:pPr>
      <w:proofErr w:type="spellStart"/>
      <w:r>
        <w:lastRenderedPageBreak/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45777B70" w14:textId="77777777" w:rsidR="00C351D6" w:rsidRDefault="00C351D6" w:rsidP="00C351D6">
      <w:pPr>
        <w:pStyle w:val="HTMLPreformatted"/>
      </w:pPr>
      <w:r>
        <w:t>plaintext</w:t>
      </w:r>
    </w:p>
    <w:p w14:paraId="13C75427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F4153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43b075a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0EDDB50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3702650 trying to allow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A77425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 975430b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C38A0D3" w14:textId="77777777" w:rsidR="00C351D6" w:rsidRDefault="00C351D6" w:rsidP="00C351D6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commit </w:t>
      </w:r>
      <w:proofErr w:type="spellStart"/>
      <w:r>
        <w:t>một</w:t>
      </w:r>
      <w:proofErr w:type="spellEnd"/>
      <w:r>
        <w:t xml:space="preserve">. Sau </w:t>
      </w:r>
      <w:proofErr w:type="spellStart"/>
      <w:r>
        <w:t>mỗi</w:t>
      </w:r>
      <w:proofErr w:type="spellEnd"/>
      <w:r>
        <w:t xml:space="preserve"> commit,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37EB8B6" w14:textId="77777777" w:rsidR="00C351D6" w:rsidRDefault="00C351D6" w:rsidP="00C351D6">
      <w:pPr>
        <w:pStyle w:val="HTMLPreformatted"/>
      </w:pPr>
      <w:r>
        <w:t>plaintext</w:t>
      </w:r>
    </w:p>
    <w:p w14:paraId="4F80F3E9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1A0AA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Stopped at 43b075a92a952faf999e76c4e4d7fa0f44576579... first draft: page.html and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7F17C72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You can amend the commit now, with</w:t>
      </w:r>
    </w:p>
    <w:p w14:paraId="4E3F906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commit --amend</w:t>
      </w:r>
    </w:p>
    <w:p w14:paraId="7794E2F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Once you are satisfied with your changes, run</w:t>
      </w:r>
    </w:p>
    <w:p w14:paraId="25D3119E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rebase --continue</w:t>
      </w:r>
    </w:p>
    <w:p w14:paraId="2D579AC3" w14:textId="77777777" w:rsidR="00C351D6" w:rsidRDefault="00C351D6" w:rsidP="00C351D6">
      <w:pPr>
        <w:pStyle w:val="HTMLPreformatted"/>
      </w:pPr>
      <w:r>
        <w:t>bash</w:t>
      </w:r>
    </w:p>
    <w:p w14:paraId="14D905CE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4C076F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</w:t>
      </w:r>
    </w:p>
    <w:p w14:paraId="469FE3D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rebase </w:t>
      </w:r>
      <w:r>
        <w:rPr>
          <w:rStyle w:val="hljs-keyword"/>
        </w:rPr>
        <w:t>in</w:t>
      </w:r>
      <w:r>
        <w:rPr>
          <w:rStyle w:val="HTMLCode"/>
          <w:rFonts w:eastAsiaTheme="majorEastAsia"/>
        </w:rPr>
        <w:t xml:space="preserve"> progress; onto 4975ae9</w:t>
      </w:r>
    </w:p>
    <w:p w14:paraId="7EF4F60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You are currently editing a commit </w:t>
      </w: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rebasing branch </w:t>
      </w:r>
      <w:r>
        <w:rPr>
          <w:rStyle w:val="hljs-string"/>
        </w:rPr>
        <w:t>'feature'</w:t>
      </w:r>
      <w:r>
        <w:rPr>
          <w:rStyle w:val="HTMLCode"/>
          <w:rFonts w:eastAsiaTheme="majorEastAsia"/>
        </w:rPr>
        <w:t xml:space="preserve"> on </w:t>
      </w:r>
      <w:r>
        <w:rPr>
          <w:rStyle w:val="hljs-string"/>
        </w:rPr>
        <w:t>'4975ae9'</w:t>
      </w:r>
      <w:r>
        <w:rPr>
          <w:rStyle w:val="HTMLCode"/>
          <w:rFonts w:eastAsiaTheme="majorEastAsia"/>
        </w:rPr>
        <w:t>.</w:t>
      </w:r>
    </w:p>
    <w:p w14:paraId="168FC14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commit --amend"</w:t>
      </w:r>
      <w:r>
        <w:rPr>
          <w:rStyle w:val="HTMLCode"/>
          <w:rFonts w:eastAsiaTheme="majorEastAsia"/>
        </w:rPr>
        <w:t xml:space="preserve"> to amend the current commit)</w:t>
      </w:r>
    </w:p>
    <w:p w14:paraId="23F6FDD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(use </w:t>
      </w:r>
      <w:r>
        <w:rPr>
          <w:rStyle w:val="hljs-string"/>
        </w:rPr>
        <w:t>"git rebase --continue"</w:t>
      </w:r>
      <w:r>
        <w:rPr>
          <w:rStyle w:val="HTMLCode"/>
          <w:rFonts w:eastAsiaTheme="majorEastAsia"/>
        </w:rPr>
        <w:t xml:space="preserve"> once you are satisfied with your changes)</w:t>
      </w:r>
    </w:p>
    <w:p w14:paraId="5574DF4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nothing to commit, working directory clean</w:t>
      </w:r>
    </w:p>
    <w:p w14:paraId="7FA7374E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HEAD^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'uncommits' </w:t>
      </w:r>
      <w:proofErr w:type="spellStart"/>
      <w:r>
        <w:rPr>
          <w:rStyle w:val="hljs-comment"/>
        </w:rPr>
        <w:t>tất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thay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trong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này</w:t>
      </w:r>
      <w:proofErr w:type="spellEnd"/>
      <w:r>
        <w:rPr>
          <w:rStyle w:val="hljs-comment"/>
        </w:rPr>
        <w:t>.</w:t>
      </w:r>
    </w:p>
    <w:p w14:paraId="4D019D3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status -s</w:t>
      </w:r>
    </w:p>
    <w:p w14:paraId="51F9978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F361D1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M page.html</w:t>
      </w:r>
    </w:p>
    <w:p w14:paraId="0A078E9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add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bây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giờ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chúng</w:t>
      </w:r>
      <w:proofErr w:type="spellEnd"/>
      <w:r>
        <w:rPr>
          <w:rStyle w:val="hljs-comment"/>
        </w:rPr>
        <w:t xml:space="preserve"> ta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commit </w:t>
      </w:r>
      <w:proofErr w:type="spellStart"/>
      <w:r>
        <w:rPr>
          <w:rStyle w:val="hljs-comment"/>
        </w:rPr>
        <w:t>nhỏ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chủ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đề</w:t>
      </w:r>
      <w:proofErr w:type="spellEnd"/>
    </w:p>
    <w:p w14:paraId="5EF530F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 xml:space="preserve">"first draft: </w:t>
      </w:r>
      <w:proofErr w:type="spellStart"/>
      <w:r>
        <w:rPr>
          <w:rStyle w:val="hljs-string"/>
        </w:rPr>
        <w:t>db.sql</w:t>
      </w:r>
      <w:proofErr w:type="spellEnd"/>
      <w:r>
        <w:rPr>
          <w:rStyle w:val="hljs-string"/>
        </w:rPr>
        <w:t>"</w:t>
      </w:r>
    </w:p>
    <w:p w14:paraId="7F64108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add page.html</w:t>
      </w:r>
    </w:p>
    <w:p w14:paraId="3CD9F51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commit -m </w:t>
      </w:r>
      <w:r>
        <w:rPr>
          <w:rStyle w:val="hljs-string"/>
        </w:rPr>
        <w:t>"first draft: page.html"</w:t>
      </w:r>
    </w:p>
    <w:p w14:paraId="109D21B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--</w:t>
      </w:r>
      <w:r>
        <w:rPr>
          <w:rStyle w:val="hljs-builtin"/>
        </w:rPr>
        <w:t>continue</w:t>
      </w:r>
    </w:p>
    <w:p w14:paraId="77225A11" w14:textId="77777777" w:rsidR="00C351D6" w:rsidRDefault="00C351D6" w:rsidP="00C351D6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commit.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7BE6250D" w14:textId="77777777" w:rsidR="00C351D6" w:rsidRDefault="00C351D6" w:rsidP="00C351D6">
      <w:pPr>
        <w:pStyle w:val="HTMLPreformatted"/>
      </w:pPr>
      <w:r>
        <w:t>bash</w:t>
      </w:r>
    </w:p>
    <w:p w14:paraId="47284CB2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01334E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2BE2A0B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303CA24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2129C201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5A0455C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735BED6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272c674 first draft: page.html</w:t>
      </w:r>
    </w:p>
    <w:p w14:paraId="28AFDCD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7DB7FC25" w14:textId="77777777" w:rsidR="00C351D6" w:rsidRDefault="00C351D6" w:rsidP="00C351D6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rebase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squash:</w:t>
      </w:r>
    </w:p>
    <w:p w14:paraId="165101B1" w14:textId="77777777" w:rsidR="00C351D6" w:rsidRDefault="00C351D6" w:rsidP="00C351D6">
      <w:pPr>
        <w:pStyle w:val="HTMLPreformatted"/>
      </w:pPr>
      <w:r>
        <w:t>bash</w:t>
      </w:r>
    </w:p>
    <w:p w14:paraId="3CBAACA8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7E7C3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master</w:t>
      </w:r>
    </w:p>
    <w:p w14:paraId="6F6FA231" w14:textId="77777777" w:rsidR="00C351D6" w:rsidRDefault="00C351D6" w:rsidP="00C351D6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28AE20B2" w14:textId="77777777" w:rsidR="00C351D6" w:rsidRDefault="00C351D6" w:rsidP="00C351D6">
      <w:pPr>
        <w:pStyle w:val="HTMLPreformatted"/>
      </w:pPr>
      <w:r>
        <w:t>plaintext</w:t>
      </w:r>
    </w:p>
    <w:p w14:paraId="3B291FE9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B9FFE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019B9EC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pick 272c674 first draft: page.html</w:t>
      </w:r>
    </w:p>
    <w:p w14:paraId="4A27324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5CC09C8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6442622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1BB5976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B63FD06" w14:textId="77777777" w:rsidR="00C351D6" w:rsidRDefault="00C351D6" w:rsidP="00C351D6">
      <w:pPr>
        <w:pStyle w:val="NormalWeb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14:paraId="75EEC45D" w14:textId="77777777" w:rsidR="00C351D6" w:rsidRDefault="00C351D6" w:rsidP="00C351D6">
      <w:pPr>
        <w:pStyle w:val="HTMLPreformatted"/>
      </w:pPr>
      <w:r>
        <w:t>plaintext</w:t>
      </w:r>
    </w:p>
    <w:p w14:paraId="63F02748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1FECF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08c275d first draft: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56D2AA94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06f81c9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db.sql</w:t>
      </w:r>
      <w:proofErr w:type="spellEnd"/>
    </w:p>
    <w:p w14:paraId="6AE6CA5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pick 675a02b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32EDCFB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0309336 </w:t>
      </w:r>
      <w:proofErr w:type="spellStart"/>
      <w:r>
        <w:rPr>
          <w:rStyle w:val="HTMLCode"/>
          <w:rFonts w:eastAsiaTheme="majorEastAsia"/>
        </w:rPr>
        <w:t>db</w:t>
      </w:r>
      <w:proofErr w:type="spellEnd"/>
      <w:r>
        <w:rPr>
          <w:rStyle w:val="HTMLCode"/>
          <w:rFonts w:eastAsiaTheme="majorEastAsia"/>
        </w:rPr>
        <w:t xml:space="preserve"> adding works: </w:t>
      </w:r>
      <w:proofErr w:type="spellStart"/>
      <w:r>
        <w:rPr>
          <w:rStyle w:val="HTMLCode"/>
          <w:rFonts w:eastAsiaTheme="majorEastAsia"/>
        </w:rPr>
        <w:t>logic.rb</w:t>
      </w:r>
      <w:proofErr w:type="spellEnd"/>
    </w:p>
    <w:p w14:paraId="6845697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272c674 first draft: page.html</w:t>
      </w:r>
    </w:p>
    <w:p w14:paraId="49EC65A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 3264de2 adding </w:t>
      </w:r>
      <w:proofErr w:type="spellStart"/>
      <w:r>
        <w:rPr>
          <w:rStyle w:val="HTMLCode"/>
          <w:rFonts w:eastAsiaTheme="majorEastAsia"/>
        </w:rPr>
        <w:t>todo</w:t>
      </w:r>
      <w:proofErr w:type="spellEnd"/>
      <w:r>
        <w:rPr>
          <w:rStyle w:val="HTMLCode"/>
          <w:rFonts w:eastAsiaTheme="majorEastAsia"/>
        </w:rPr>
        <w:t xml:space="preserve"> items: page.html</w:t>
      </w:r>
    </w:p>
    <w:p w14:paraId="0D04ACEF" w14:textId="77777777" w:rsidR="00C351D6" w:rsidRDefault="00C351D6" w:rsidP="00C351D6">
      <w:pPr>
        <w:pStyle w:val="NormalWeb"/>
      </w:pPr>
      <w:r>
        <w:t xml:space="preserve">LƯU Ý: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git rebase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/squash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076B0A92" w14:textId="77777777" w:rsidR="00C351D6" w:rsidRDefault="00C351D6" w:rsidP="00C351D6">
      <w:pPr>
        <w:pStyle w:val="NormalWeb"/>
      </w:pPr>
      <w:r>
        <w:t xml:space="preserve">Khi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308129EE" w14:textId="77777777" w:rsidR="00C351D6" w:rsidRDefault="00C351D6" w:rsidP="00C351D6">
      <w:pPr>
        <w:pStyle w:val="HTMLPreformatted"/>
      </w:pPr>
      <w:r>
        <w:t>bash</w:t>
      </w:r>
    </w:p>
    <w:p w14:paraId="66324D5A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CE50E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master..</w:t>
      </w:r>
      <w:proofErr w:type="gramEnd"/>
    </w:p>
    <w:p w14:paraId="3001CA1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74bdd5f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GUI layer</w:t>
      </w:r>
    </w:p>
    <w:p w14:paraId="4FB39679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e8d8f7e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business logic layer</w:t>
      </w:r>
    </w:p>
    <w:p w14:paraId="37A074ED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121c578 adding </w:t>
      </w:r>
      <w:proofErr w:type="spellStart"/>
      <w:r>
        <w:rPr>
          <w:rStyle w:val="HTMLCode"/>
          <w:rFonts w:eastAsiaTheme="majorEastAsia"/>
        </w:rPr>
        <w:t>todos</w:t>
      </w:r>
      <w:proofErr w:type="spellEnd"/>
      <w:r>
        <w:rPr>
          <w:rStyle w:val="HTMLCode"/>
          <w:rFonts w:eastAsiaTheme="majorEastAsia"/>
        </w:rPr>
        <w:t>: DB layer</w:t>
      </w:r>
    </w:p>
    <w:p w14:paraId="21B28131" w14:textId="77777777" w:rsidR="00C351D6" w:rsidRDefault="00C351D6" w:rsidP="00C351D6">
      <w:pPr>
        <w:pStyle w:val="Heading4"/>
      </w:pPr>
      <w:r>
        <w:t>Recap</w:t>
      </w:r>
    </w:p>
    <w:p w14:paraId="5812E727" w14:textId="77777777" w:rsidR="00C351D6" w:rsidRDefault="00C351D6" w:rsidP="00C351D6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683A9F67" w14:textId="77777777" w:rsidR="00C351D6" w:rsidRDefault="00C351D6" w:rsidP="00C351D6">
      <w:pPr>
        <w:pStyle w:val="Heading3"/>
      </w:pPr>
      <w:r>
        <w:t>Section 12.8: Aborting an Interactive Rebase</w:t>
      </w:r>
    </w:p>
    <w:p w14:paraId="2C022343" w14:textId="77777777" w:rsidR="00C351D6" w:rsidRDefault="00C351D6" w:rsidP="00C351D6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rebase),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rebase.</w:t>
      </w:r>
    </w:p>
    <w:p w14:paraId="690F89F1" w14:textId="77777777" w:rsidR="00C351D6" w:rsidRDefault="00C351D6" w:rsidP="00C351D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#</w:t>
      </w:r>
      <w:r>
        <w:t xml:space="preserve">) </w:t>
      </w:r>
      <w:proofErr w:type="spellStart"/>
      <w:r>
        <w:t>và</w:t>
      </w:r>
      <w:proofErr w:type="spellEnd"/>
      <w:r>
        <w:t xml:space="preserve"> rebase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>!</w:t>
      </w:r>
    </w:p>
    <w:p w14:paraId="142BE321" w14:textId="77777777" w:rsidR="00C351D6" w:rsidRDefault="00C351D6" w:rsidP="00C351D6">
      <w:pPr>
        <w:pStyle w:val="NormalWeb"/>
      </w:pP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này</w:t>
      </w:r>
      <w:proofErr w:type="spellEnd"/>
      <w:r>
        <w:t>:</w:t>
      </w:r>
    </w:p>
    <w:p w14:paraId="72B53723" w14:textId="77777777" w:rsidR="00C351D6" w:rsidRDefault="00C351D6" w:rsidP="00C351D6">
      <w:pPr>
        <w:pStyle w:val="HTMLPreformatted"/>
      </w:pPr>
      <w:r>
        <w:t>plaintext</w:t>
      </w:r>
    </w:p>
    <w:p w14:paraId="2D1124DD" w14:textId="77777777" w:rsidR="00C351D6" w:rsidRDefault="00C351D6" w:rsidP="00C351D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5C0028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Rebase 36d15</w:t>
      </w:r>
      <w:proofErr w:type="gramStart"/>
      <w:r>
        <w:rPr>
          <w:rStyle w:val="HTMLCode"/>
          <w:rFonts w:eastAsiaTheme="majorEastAsia"/>
        </w:rPr>
        <w:t>de..</w:t>
      </w:r>
      <w:proofErr w:type="gramEnd"/>
      <w:r>
        <w:rPr>
          <w:rStyle w:val="HTMLCode"/>
          <w:rFonts w:eastAsiaTheme="majorEastAsia"/>
        </w:rPr>
        <w:t>612f2f7 onto 36d15de (3 command(s))</w:t>
      </w:r>
    </w:p>
    <w:p w14:paraId="322E09D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2B3CBFFF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Commands:</w:t>
      </w:r>
    </w:p>
    <w:p w14:paraId="549E5E45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p, pick = use commit</w:t>
      </w:r>
    </w:p>
    <w:p w14:paraId="5A93659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r, reword = use commit, but edit the commit message</w:t>
      </w:r>
    </w:p>
    <w:p w14:paraId="63AD3A9A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e, edit = use commit, but stop for amending</w:t>
      </w:r>
    </w:p>
    <w:p w14:paraId="07AE239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s, squash = use commit, but meld into previous commit</w:t>
      </w:r>
    </w:p>
    <w:p w14:paraId="3E9895E0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f, fixup = like "squash", but discard this commit's log message</w:t>
      </w:r>
    </w:p>
    <w:p w14:paraId="7EBA7E6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# x, exec = run command (the rest of the line) using shell</w:t>
      </w:r>
    </w:p>
    <w:p w14:paraId="53910373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7D3E2352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These lines can be re-ordered; they are executed from top to bottom.</w:t>
      </w:r>
    </w:p>
    <w:p w14:paraId="53DE0B1B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085CF0A4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If you remove a line here THAT COMMIT WILL BE LOST.</w:t>
      </w:r>
    </w:p>
    <w:p w14:paraId="70887148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3D6ECFB7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However, if you remove everything, the rebase will be aborted.</w:t>
      </w:r>
    </w:p>
    <w:p w14:paraId="5F23835C" w14:textId="77777777" w:rsidR="00C351D6" w:rsidRDefault="00C351D6" w:rsidP="00C351D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^^^^^^^^^^^^^^^^^^^^^^^^^^^^^^^^^^^^^^^^^^^^^^^^^^^^</w:t>
      </w:r>
    </w:p>
    <w:p w14:paraId="70733F21" w14:textId="77777777" w:rsidR="00C351D6" w:rsidRDefault="00C351D6" w:rsidP="00C351D6">
      <w:pPr>
        <w:pStyle w:val="HTMLPreformatted"/>
      </w:pPr>
      <w:r>
        <w:rPr>
          <w:rStyle w:val="HTMLCode"/>
          <w:rFonts w:eastAsiaTheme="majorEastAsia"/>
        </w:rPr>
        <w:t># Note that empty commits are commented out</w:t>
      </w:r>
    </w:p>
    <w:p w14:paraId="7F2F6467" w14:textId="77777777" w:rsidR="001601F2" w:rsidRDefault="001601F2" w:rsidP="001601F2">
      <w:pPr>
        <w:pStyle w:val="Heading3"/>
        <w:rPr>
          <w:rFonts w:ascii="Times New Roman" w:hAnsi="Times New Roman" w:cs="Times New Roman"/>
          <w:szCs w:val="27"/>
        </w:rPr>
      </w:pPr>
      <w:r>
        <w:t>Section 12.9: Setup git-pull for Automatically Performing a Rebase Instead of a Merge</w:t>
      </w:r>
    </w:p>
    <w:p w14:paraId="582BAD24" w14:textId="77777777" w:rsidR="001601F2" w:rsidRDefault="001601F2" w:rsidP="001601F2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rebase,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git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merge,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git pull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1E9E234F" w14:textId="77777777" w:rsidR="001601F2" w:rsidRDefault="001601F2" w:rsidP="001601F2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rebase,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.git/config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3BD5063" w14:textId="77777777" w:rsidR="001601F2" w:rsidRDefault="001601F2" w:rsidP="001601F2">
      <w:pPr>
        <w:pStyle w:val="HTMLPreformatted"/>
      </w:pPr>
      <w:proofErr w:type="spellStart"/>
      <w:r>
        <w:t>ini</w:t>
      </w:r>
      <w:proofErr w:type="spellEnd"/>
    </w:p>
    <w:p w14:paraId="00C1B2C5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F3EA03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[branch]</w:t>
      </w:r>
    </w:p>
    <w:p w14:paraId="256542A5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ljs-attr"/>
        </w:rPr>
        <w:t>autosetuprebase</w:t>
      </w:r>
      <w:proofErr w:type="spellEnd"/>
      <w:r>
        <w:rPr>
          <w:rStyle w:val="HTMLCode"/>
          <w:rFonts w:eastAsiaTheme="majorEastAsia"/>
        </w:rPr>
        <w:t xml:space="preserve"> = always</w:t>
      </w:r>
    </w:p>
    <w:p w14:paraId="38BA72D8" w14:textId="77777777" w:rsidR="001601F2" w:rsidRDefault="001601F2" w:rsidP="001601F2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63D4A1D2" w14:textId="77777777" w:rsidR="001601F2" w:rsidRDefault="001601F2" w:rsidP="001601F2">
      <w:pPr>
        <w:pStyle w:val="HTMLPreformatted"/>
      </w:pPr>
      <w:r>
        <w:t>bash</w:t>
      </w:r>
    </w:p>
    <w:p w14:paraId="6F50D33F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C50F8D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[--global] </w:t>
      </w:r>
      <w:proofErr w:type="spellStart"/>
      <w:proofErr w:type="gramStart"/>
      <w:r>
        <w:rPr>
          <w:rStyle w:val="HTMLCode"/>
          <w:rFonts w:eastAsiaTheme="majorEastAsia"/>
        </w:rPr>
        <w:t>branch.autosetuprebase</w:t>
      </w:r>
      <w:proofErr w:type="spellEnd"/>
      <w:proofErr w:type="gramEnd"/>
      <w:r>
        <w:rPr>
          <w:rStyle w:val="HTMLCode"/>
          <w:rFonts w:eastAsiaTheme="majorEastAsia"/>
        </w:rPr>
        <w:t xml:space="preserve"> always</w:t>
      </w:r>
    </w:p>
    <w:p w14:paraId="44F24AD8" w14:textId="77777777" w:rsidR="001601F2" w:rsidRDefault="001601F2" w:rsidP="001601F2">
      <w:pPr>
        <w:pStyle w:val="NormalWeb"/>
      </w:pP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pull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--rebase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1E2E2A45" w14:textId="77777777" w:rsidR="001601F2" w:rsidRDefault="001601F2" w:rsidP="001601F2">
      <w:pPr>
        <w:pStyle w:val="HTMLPreformatted"/>
      </w:pPr>
      <w:proofErr w:type="spellStart"/>
      <w:r>
        <w:t>ini</w:t>
      </w:r>
      <w:proofErr w:type="spellEnd"/>
    </w:p>
    <w:p w14:paraId="6C185ED3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FAA29C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  <w:rFonts w:eastAsiaTheme="majorEastAsia"/>
        </w:rPr>
        <w:t>[pull]</w:t>
      </w:r>
    </w:p>
    <w:p w14:paraId="133D327C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ljs-attr"/>
        </w:rPr>
        <w:t>rebase</w:t>
      </w:r>
      <w:r>
        <w:rPr>
          <w:rStyle w:val="HTMLCode"/>
          <w:rFonts w:eastAsiaTheme="majorEastAsia"/>
        </w:rPr>
        <w:t xml:space="preserve"> = </w:t>
      </w:r>
      <w:r>
        <w:rPr>
          <w:rStyle w:val="hljs-literal"/>
        </w:rPr>
        <w:t>true</w:t>
      </w:r>
    </w:p>
    <w:p w14:paraId="2DC6839C" w14:textId="77777777" w:rsidR="001601F2" w:rsidRDefault="001601F2" w:rsidP="001601F2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3B3B2DE" w14:textId="77777777" w:rsidR="001601F2" w:rsidRDefault="001601F2" w:rsidP="001601F2">
      <w:pPr>
        <w:pStyle w:val="HTMLPreformatted"/>
      </w:pPr>
      <w:r>
        <w:t>bash</w:t>
      </w:r>
    </w:p>
    <w:p w14:paraId="0FE1B529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EF9672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[--global] </w:t>
      </w:r>
      <w:proofErr w:type="spellStart"/>
      <w:proofErr w:type="gramStart"/>
      <w:r>
        <w:rPr>
          <w:rStyle w:val="HTMLCode"/>
          <w:rFonts w:eastAsiaTheme="majorEastAsia"/>
        </w:rPr>
        <w:t>pull.rebase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626B883A" w14:textId="77777777" w:rsidR="001601F2" w:rsidRDefault="001601F2" w:rsidP="001601F2">
      <w:pPr>
        <w:pStyle w:val="Heading3"/>
      </w:pPr>
      <w:r>
        <w:t>Section 12.10: Pushing After a Rebase</w:t>
      </w:r>
    </w:p>
    <w:p w14:paraId="5255F9BA" w14:textId="77777777" w:rsidR="001601F2" w:rsidRDefault="001601F2" w:rsidP="001601F2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rebase, </w:t>
      </w:r>
      <w:proofErr w:type="spellStart"/>
      <w:r>
        <w:t>nhưng</w:t>
      </w:r>
      <w:proofErr w:type="spellEnd"/>
      <w:r>
        <w:t xml:space="preserve"> git push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.</w:t>
      </w:r>
    </w:p>
    <w:p w14:paraId="475A3A8C" w14:textId="77777777" w:rsidR="001601F2" w:rsidRDefault="001601F2" w:rsidP="001601F2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--force-with-lease</w:t>
      </w:r>
      <w:r>
        <w:t xml:space="preserve">,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push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push </w:t>
      </w:r>
      <w:proofErr w:type="spellStart"/>
      <w:r>
        <w:t>lên</w:t>
      </w:r>
      <w:proofErr w:type="spellEnd"/>
      <w:r>
        <w:t xml:space="preserve"> remote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fetch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push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B84EEDD" w14:textId="77777777" w:rsidR="001601F2" w:rsidRDefault="001601F2" w:rsidP="001601F2">
      <w:pPr>
        <w:pStyle w:val="NormalWeb"/>
      </w:pPr>
      <w:proofErr w:type="spellStart"/>
      <w:r>
        <w:t>Lưu</w:t>
      </w:r>
      <w:proofErr w:type="spellEnd"/>
      <w:r>
        <w:t xml:space="preserve"> ý: </w:t>
      </w:r>
      <w:r>
        <w:rPr>
          <w:rStyle w:val="HTMLCode"/>
          <w:rFonts w:eastAsiaTheme="majorEastAsia"/>
        </w:rPr>
        <w:t>git push --force</w:t>
      </w:r>
      <w:r>
        <w:t xml:space="preserve"> -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--force-with-lease</w:t>
      </w:r>
      <w:r>
        <w:t xml:space="preserve"> -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pull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push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pull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fetch</w:t>
      </w:r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remote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ra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lastRenderedPageBreak/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push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65CC849A" w14:textId="77777777" w:rsidR="001601F2" w:rsidRDefault="001601F2" w:rsidP="001601F2">
      <w:pPr>
        <w:pStyle w:val="HTMLPreformatted"/>
      </w:pPr>
      <w:r>
        <w:t>bash</w:t>
      </w:r>
    </w:p>
    <w:p w14:paraId="7207EC92" w14:textId="77777777" w:rsidR="001601F2" w:rsidRDefault="001601F2" w:rsidP="001601F2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0B9B12" w14:textId="77777777" w:rsidR="001601F2" w:rsidRDefault="001601F2" w:rsidP="001601F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--force-with-lease</w:t>
      </w:r>
    </w:p>
    <w:p w14:paraId="29AA11A1" w14:textId="77777777" w:rsidR="00B441A7" w:rsidRDefault="00B441A7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73D456A" w14:textId="77777777" w:rsidR="00943954" w:rsidRDefault="00943954" w:rsidP="00943954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13: Configuration</w:t>
      </w:r>
    </w:p>
    <w:p w14:paraId="249CBE4A" w14:textId="77777777" w:rsidR="00943954" w:rsidRDefault="00943954" w:rsidP="00943954">
      <w:r>
        <w:t>Parameter Details</w:t>
      </w:r>
    </w:p>
    <w:p w14:paraId="2C3CDB00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--system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Linux,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$(prefix)/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35AA58BB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--global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</w:t>
      </w:r>
      <w:proofErr w:type="spellStart"/>
      <w:r>
        <w:t>trên</w:t>
      </w:r>
      <w:proofErr w:type="spellEnd"/>
      <w:r>
        <w:t xml:space="preserve"> Linux,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)</w:t>
      </w:r>
    </w:p>
    <w:p w14:paraId="631ACD95" w14:textId="77777777" w:rsidR="00943954" w:rsidRDefault="00943954" w:rsidP="00D77854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--local</w:t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nằm</w:t>
      </w:r>
      <w:proofErr w:type="spellEnd"/>
      <w:r>
        <w:t xml:space="preserve"> </w:t>
      </w:r>
      <w:proofErr w:type="spellStart"/>
      <w:proofErr w:type="gramStart"/>
      <w:r>
        <w:t>tại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;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164DAA31" w14:textId="77777777" w:rsidR="00943954" w:rsidRDefault="00943954" w:rsidP="00943954">
      <w:pPr>
        <w:pStyle w:val="Heading3"/>
      </w:pPr>
      <w:r>
        <w:t>Section 13.1: Setting Which Editor to Use</w:t>
      </w:r>
    </w:p>
    <w:p w14:paraId="3C86E435" w14:textId="77777777" w:rsidR="00943954" w:rsidRDefault="00943954" w:rsidP="00943954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commit, rebase, v.v.</w:t>
      </w:r>
    </w:p>
    <w:p w14:paraId="1DED86E5" w14:textId="77777777" w:rsidR="00943954" w:rsidRDefault="00943954" w:rsidP="00943954">
      <w:pPr>
        <w:pStyle w:val="Heading4"/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t>:</w:t>
      </w:r>
    </w:p>
    <w:p w14:paraId="3C5CB72A" w14:textId="77777777" w:rsidR="00943954" w:rsidRDefault="00943954" w:rsidP="00943954">
      <w:pPr>
        <w:pStyle w:val="HTMLPreformatted"/>
      </w:pPr>
      <w:r>
        <w:t>bash</w:t>
      </w:r>
    </w:p>
    <w:p w14:paraId="4BEB940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9AE59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nano</w:t>
      </w:r>
    </w:p>
    <w:p w14:paraId="7C661D1A" w14:textId="77777777" w:rsidR="00943954" w:rsidRDefault="00943954" w:rsidP="00943954">
      <w:pPr>
        <w:pStyle w:val="Heading4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GIT_EDITOR</w:t>
      </w:r>
      <w:r>
        <w:t>:</w:t>
      </w:r>
    </w:p>
    <w:p w14:paraId="74777371" w14:textId="77777777" w:rsidR="00943954" w:rsidRDefault="00943954" w:rsidP="00D77854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Cho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5949FC7" w14:textId="77777777" w:rsidR="00943954" w:rsidRDefault="00943954" w:rsidP="00943954">
      <w:pPr>
        <w:pStyle w:val="HTMLPreformatted"/>
      </w:pPr>
      <w:r>
        <w:t>bash</w:t>
      </w:r>
    </w:p>
    <w:p w14:paraId="51C2542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236B9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GIT_EDITOR=nano git commit</w:t>
      </w:r>
    </w:p>
    <w:p w14:paraId="14E2FFEF" w14:textId="77777777" w:rsidR="00943954" w:rsidRDefault="00943954" w:rsidP="00D77854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Cho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terminal.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terminal.</w:t>
      </w:r>
    </w:p>
    <w:p w14:paraId="63812E44" w14:textId="77777777" w:rsidR="00943954" w:rsidRDefault="00943954" w:rsidP="00943954">
      <w:pPr>
        <w:pStyle w:val="HTMLPreformatted"/>
      </w:pPr>
      <w:r>
        <w:t>bash</w:t>
      </w:r>
    </w:p>
    <w:p w14:paraId="6DD8DA9D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347B92A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GIT_EDITOR=nano</w:t>
      </w:r>
    </w:p>
    <w:p w14:paraId="61974B1C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terminal,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Git,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r>
        <w:rPr>
          <w:rStyle w:val="HTMLCode"/>
          <w:rFonts w:eastAsiaTheme="majorEastAsia"/>
        </w:rPr>
        <w:t>VISUAL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EDITOR</w:t>
      </w:r>
      <w:r>
        <w:t>:</w:t>
      </w:r>
    </w:p>
    <w:p w14:paraId="04295C9F" w14:textId="77777777" w:rsidR="00943954" w:rsidRDefault="00943954" w:rsidP="00943954">
      <w:pPr>
        <w:pStyle w:val="NormalWeb"/>
      </w:pPr>
      <w:r>
        <w:t>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VISUAL vs EDITOR)</w:t>
      </w:r>
    </w:p>
    <w:p w14:paraId="41D3055F" w14:textId="77777777" w:rsidR="00943954" w:rsidRDefault="00943954" w:rsidP="00943954">
      <w:pPr>
        <w:pStyle w:val="HTMLPreformatted"/>
      </w:pPr>
      <w:r>
        <w:t>bash</w:t>
      </w:r>
    </w:p>
    <w:p w14:paraId="5781DD89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1CAA4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r>
        <w:rPr>
          <w:rStyle w:val="hljs-builtin"/>
        </w:rPr>
        <w:t>export</w:t>
      </w:r>
      <w:r>
        <w:rPr>
          <w:rStyle w:val="HTMLCode"/>
          <w:rFonts w:eastAsiaTheme="majorEastAsia"/>
        </w:rPr>
        <w:t xml:space="preserve"> EDITOR=nano</w:t>
      </w:r>
    </w:p>
    <w:p w14:paraId="62BE74DC" w14:textId="77777777" w:rsidR="00943954" w:rsidRDefault="00943954" w:rsidP="00943954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terminal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; shell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>. (</w:t>
      </w:r>
      <w:proofErr w:type="spellStart"/>
      <w:r>
        <w:t>Trên</w:t>
      </w:r>
      <w:proofErr w:type="spellEnd"/>
      <w:r>
        <w:t xml:space="preserve"> bash,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bashrc</w:t>
      </w:r>
      <w:proofErr w:type="spellEnd"/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~/.</w:t>
      </w:r>
      <w:proofErr w:type="spellStart"/>
      <w:r>
        <w:rPr>
          <w:rStyle w:val="HTMLCode"/>
          <w:rFonts w:eastAsiaTheme="majorEastAsia"/>
        </w:rPr>
        <w:t>bash_profile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.)</w:t>
      </w:r>
    </w:p>
    <w:p w14:paraId="3F9605CC" w14:textId="77777777" w:rsidR="00943954" w:rsidRDefault="00943954" w:rsidP="00943954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GUI)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Git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r>
        <w:rPr>
          <w:rStyle w:val="HTMLCode"/>
          <w:rFonts w:eastAsiaTheme="majorEastAsia"/>
        </w:rPr>
        <w:t>Aborting commit due to empty commit message</w:t>
      </w:r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--wait</w:t>
      </w:r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79692FD5" w14:textId="77777777" w:rsidR="00943954" w:rsidRDefault="00943954" w:rsidP="00943954">
      <w:pPr>
        <w:pStyle w:val="Heading3"/>
      </w:pPr>
      <w:r>
        <w:lastRenderedPageBreak/>
        <w:t>Section 13.2: Auto Correct Typos</w:t>
      </w:r>
    </w:p>
    <w:p w14:paraId="535CFE95" w14:textId="77777777" w:rsidR="00943954" w:rsidRDefault="00943954" w:rsidP="00943954">
      <w:pPr>
        <w:pStyle w:val="HTMLPreformatted"/>
      </w:pPr>
      <w:r>
        <w:t>bash</w:t>
      </w:r>
    </w:p>
    <w:p w14:paraId="319F6BE0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BFA50B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help.autocorrect</w:t>
      </w:r>
      <w:proofErr w:type="spellEnd"/>
      <w:proofErr w:type="gramEnd"/>
      <w:r>
        <w:rPr>
          <w:rStyle w:val="HTMLCode"/>
          <w:rFonts w:eastAsiaTheme="majorEastAsia"/>
        </w:rPr>
        <w:t xml:space="preserve"> 17</w:t>
      </w:r>
    </w:p>
    <w:p w14:paraId="5CF80666" w14:textId="77777777" w:rsidR="00943954" w:rsidRDefault="00943954" w:rsidP="00943954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stats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status</w:t>
      </w:r>
      <w:r>
        <w:t xml:space="preserve">).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help.autocorrect</w:t>
      </w:r>
      <w:proofErr w:type="spellEnd"/>
      <w:proofErr w:type="gram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mười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giây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r>
        <w:rPr>
          <w:rStyle w:val="HTMLCode"/>
          <w:rFonts w:eastAsiaTheme="majorEastAsia"/>
        </w:rPr>
        <w:t>17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1,7 </w:t>
      </w:r>
      <w:proofErr w:type="spellStart"/>
      <w:r>
        <w:t>giây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21A698C" w14:textId="77777777" w:rsidR="00943954" w:rsidRDefault="00943954" w:rsidP="00943954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testingit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testingit</w:t>
      </w:r>
      <w:proofErr w:type="spellEnd"/>
      <w:r>
        <w:rPr>
          <w:rStyle w:val="HTMLCode"/>
          <w:rFonts w:eastAsiaTheme="majorEastAsia"/>
        </w:rPr>
        <w:t xml:space="preserve"> is not a git command</w:t>
      </w:r>
      <w:r>
        <w:t>.</w:t>
      </w:r>
    </w:p>
    <w:p w14:paraId="3A4FE851" w14:textId="77777777" w:rsidR="00943954" w:rsidRDefault="00943954" w:rsidP="00943954">
      <w:pPr>
        <w:pStyle w:val="Heading3"/>
      </w:pPr>
      <w:r>
        <w:t>Section 13.3: List and Edit the Current Configuration</w:t>
      </w:r>
    </w:p>
    <w:p w14:paraId="269037B4" w14:textId="77777777" w:rsidR="00943954" w:rsidRDefault="00943954" w:rsidP="00943954">
      <w:pPr>
        <w:pStyle w:val="NormalWeb"/>
      </w:pPr>
      <w:r>
        <w:t xml:space="preserve">Git config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merge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05B5CAC9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2A31450E" w14:textId="77777777" w:rsidR="00943954" w:rsidRDefault="00943954" w:rsidP="00943954">
      <w:pPr>
        <w:pStyle w:val="HTMLPreformatted"/>
      </w:pPr>
      <w:r>
        <w:t>bash</w:t>
      </w:r>
    </w:p>
    <w:p w14:paraId="3F33013A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2C2F16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--list</w:t>
      </w:r>
    </w:p>
    <w:p w14:paraId="2BB4B6E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4ED92FEE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>=vim</w:t>
      </w:r>
    </w:p>
    <w:p w14:paraId="7D1094E6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credential.helper</w:t>
      </w:r>
      <w:proofErr w:type="spellEnd"/>
      <w:proofErr w:type="gramEnd"/>
      <w:r>
        <w:rPr>
          <w:rStyle w:val="HTMLCode"/>
          <w:rFonts w:eastAsiaTheme="majorEastAsia"/>
        </w:rPr>
        <w:t>=</w:t>
      </w:r>
      <w:proofErr w:type="spellStart"/>
      <w:r>
        <w:rPr>
          <w:rStyle w:val="HTMLCode"/>
          <w:rFonts w:eastAsiaTheme="majorEastAsia"/>
        </w:rPr>
        <w:t>osxkeychain</w:t>
      </w:r>
      <w:proofErr w:type="spellEnd"/>
    </w:p>
    <w:p w14:paraId="002D3ACA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6234F4FA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14:paraId="24A7115C" w14:textId="77777777" w:rsidR="00943954" w:rsidRDefault="00943954" w:rsidP="00943954">
      <w:pPr>
        <w:pStyle w:val="HTMLPreformatted"/>
      </w:pPr>
      <w:r>
        <w:t>bash</w:t>
      </w:r>
    </w:p>
    <w:p w14:paraId="3851C5EC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22BDDC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config &lt;key&gt; &lt;value&gt;</w:t>
      </w:r>
    </w:p>
    <w:p w14:paraId="33DA739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</w:t>
      </w:r>
      <w:proofErr w:type="spellStart"/>
      <w:proofErr w:type="gramStart"/>
      <w:r>
        <w:rPr>
          <w:rStyle w:val="HTMLCode"/>
          <w:rFonts w:eastAsiaTheme="majorEastAsia"/>
        </w:rPr>
        <w:t>core.ignorecase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5E9068ED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--global</w:t>
      </w:r>
      <w:r>
        <w:t>:</w:t>
      </w:r>
    </w:p>
    <w:p w14:paraId="65163179" w14:textId="77777777" w:rsidR="00943954" w:rsidRDefault="00943954" w:rsidP="00943954">
      <w:pPr>
        <w:pStyle w:val="HTMLPreformatted"/>
      </w:pPr>
      <w:r>
        <w:t>bash</w:t>
      </w:r>
    </w:p>
    <w:p w14:paraId="1F74E5F2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A6397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user.name </w:t>
      </w:r>
      <w:r>
        <w:rPr>
          <w:rStyle w:val="hljs-string"/>
        </w:rPr>
        <w:t>"Your Name"</w:t>
      </w:r>
    </w:p>
    <w:p w14:paraId="1DF7B88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"Your Email"</w:t>
      </w:r>
    </w:p>
    <w:p w14:paraId="436E6676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core.editor</w:t>
      </w:r>
      <w:proofErr w:type="spellEnd"/>
      <w:proofErr w:type="gramEnd"/>
      <w:r>
        <w:rPr>
          <w:rStyle w:val="HTMLCode"/>
          <w:rFonts w:eastAsiaTheme="majorEastAsia"/>
        </w:rPr>
        <w:t xml:space="preserve"> vi</w:t>
      </w:r>
    </w:p>
    <w:p w14:paraId="7D5D93C8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09FB5479" w14:textId="77777777" w:rsidR="00943954" w:rsidRDefault="00943954" w:rsidP="00943954">
      <w:pPr>
        <w:pStyle w:val="Heading3"/>
      </w:pPr>
      <w:r>
        <w:t>Section 13.4: Username and Email Address</w:t>
      </w:r>
    </w:p>
    <w:p w14:paraId="09E46054" w14:textId="77777777" w:rsidR="00943954" w:rsidRDefault="00943954" w:rsidP="00943954">
      <w:pPr>
        <w:pStyle w:val="NormalWeb"/>
      </w:pP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Từ</w:t>
      </w:r>
      <w:proofErr w:type="spellEnd"/>
      <w:r>
        <w:t xml:space="preserve"> shell, </w:t>
      </w:r>
      <w:proofErr w:type="spellStart"/>
      <w:r>
        <w:t>gõ</w:t>
      </w:r>
      <w:proofErr w:type="spellEnd"/>
      <w:r>
        <w:t>:</w:t>
      </w:r>
    </w:p>
    <w:p w14:paraId="19503D1A" w14:textId="77777777" w:rsidR="00943954" w:rsidRDefault="00943954" w:rsidP="00943954">
      <w:pPr>
        <w:pStyle w:val="HTMLPreformatted"/>
      </w:pPr>
      <w:r>
        <w:t>bash</w:t>
      </w:r>
    </w:p>
    <w:p w14:paraId="3644C5F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76B856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user.name </w:t>
      </w:r>
      <w:r>
        <w:rPr>
          <w:rStyle w:val="hljs-string"/>
        </w:rPr>
        <w:t>"Mr. Bean"</w:t>
      </w:r>
    </w:p>
    <w:p w14:paraId="42EA614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rPr>
          <w:rStyle w:val="HTMLCode"/>
          <w:rFonts w:eastAsiaTheme="majorEastAsia"/>
        </w:rPr>
        <w:t xml:space="preserve"> mrbean@example.com</w:t>
      </w:r>
    </w:p>
    <w:p w14:paraId="34A25029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config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51EA024B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--global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1966E971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; </w:t>
      </w:r>
      <w:r>
        <w:rPr>
          <w:rStyle w:val="HTMLCode"/>
          <w:rFonts w:eastAsiaTheme="majorEastAsia"/>
        </w:rPr>
        <w:t>user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r>
        <w:rPr>
          <w:rStyle w:val="HTMLCode"/>
          <w:rFonts w:eastAsiaTheme="majorEastAsia"/>
        </w:rPr>
        <w:t>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email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1C1640A3" w14:textId="77777777" w:rsidR="00943954" w:rsidRDefault="00943954" w:rsidP="00D77854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"Mr. Bean"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mrbean@example.com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r>
        <w:rPr>
          <w:rStyle w:val="HTMLCode"/>
          <w:rFonts w:eastAsiaTheme="majorEastAsia"/>
        </w:rPr>
        <w:t>"Mr. Bean"</w:t>
      </w:r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>.</w:t>
      </w:r>
    </w:p>
    <w:p w14:paraId="60416B4A" w14:textId="77777777" w:rsidR="00943954" w:rsidRDefault="00943954" w:rsidP="00943954">
      <w:pPr>
        <w:pStyle w:val="Heading3"/>
        <w:rPr>
          <w:rFonts w:ascii="Times New Roman" w:hAnsi="Times New Roman" w:cs="Times New Roman"/>
          <w:szCs w:val="27"/>
        </w:rPr>
      </w:pPr>
      <w:r>
        <w:t>Section 13.5: Multiple Usernames and Email Addresses</w:t>
      </w:r>
    </w:p>
    <w:p w14:paraId="48BDE560" w14:textId="77777777" w:rsidR="00943954" w:rsidRDefault="00943954" w:rsidP="00943954">
      <w:pPr>
        <w:pStyle w:val="NormalWeb"/>
      </w:pPr>
      <w:proofErr w:type="spellStart"/>
      <w:r>
        <w:t>Từ</w:t>
      </w:r>
      <w:proofErr w:type="spellEnd"/>
      <w:r>
        <w:t xml:space="preserve"> Git 2.13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38157881" w14:textId="77777777" w:rsidR="00943954" w:rsidRDefault="00943954" w:rsidP="00943954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Windows:</w:t>
      </w:r>
    </w:p>
    <w:p w14:paraId="2ABCC488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</w:p>
    <w:p w14:paraId="26CC5CD1" w14:textId="77777777" w:rsidR="00943954" w:rsidRDefault="00943954" w:rsidP="00D77854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: </w:t>
      </w:r>
      <w:r>
        <w:rPr>
          <w:rStyle w:val="HTMLCode"/>
          <w:rFonts w:eastAsiaTheme="majorEastAsia"/>
        </w:rPr>
        <w:t>git config --global -e</w:t>
      </w:r>
    </w:p>
    <w:p w14:paraId="09117560" w14:textId="77777777" w:rsidR="00943954" w:rsidRDefault="00943954" w:rsidP="00D77854">
      <w:pPr>
        <w:numPr>
          <w:ilvl w:val="0"/>
          <w:numId w:val="53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>:</w:t>
      </w:r>
    </w:p>
    <w:p w14:paraId="7DD0A73B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48AC8DF3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CE8583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gitdir:D</w:t>
      </w:r>
      <w:proofErr w:type="spellEnd"/>
      <w:r>
        <w:rPr>
          <w:rStyle w:val="hljs-section"/>
        </w:rPr>
        <w:t>:/work/"]</w:t>
      </w:r>
    </w:p>
    <w:p w14:paraId="73E4AB1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-work.config</w:t>
      </w:r>
      <w:proofErr w:type="spellEnd"/>
    </w:p>
    <w:p w14:paraId="2684432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r>
        <w:rPr>
          <w:rStyle w:val="hljs-section"/>
        </w:rPr>
        <w:t>gitdir:D</w:t>
      </w:r>
      <w:proofErr w:type="spellEnd"/>
      <w:r>
        <w:rPr>
          <w:rStyle w:val="hljs-section"/>
        </w:rPr>
        <w:t>:/opensource/"]</w:t>
      </w:r>
    </w:p>
    <w:p w14:paraId="3B1233F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-opensource.config</w:t>
      </w:r>
      <w:proofErr w:type="spellEnd"/>
    </w:p>
    <w:p w14:paraId="44609F63" w14:textId="77777777" w:rsidR="00943954" w:rsidRDefault="00943954" w:rsidP="00943954">
      <w:pPr>
        <w:pStyle w:val="Heading4"/>
      </w:pPr>
      <w:proofErr w:type="spellStart"/>
      <w:r>
        <w:t>Lưu</w:t>
      </w:r>
      <w:proofErr w:type="spellEnd"/>
      <w:r>
        <w:t xml:space="preserve"> ý:</w:t>
      </w:r>
    </w:p>
    <w:p w14:paraId="49CF8131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,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("wins").</w:t>
      </w:r>
    </w:p>
    <w:p w14:paraId="389C01AE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/</w:t>
      </w:r>
      <w:r>
        <w:t xml:space="preserve">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-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gitdir:D</w:t>
      </w:r>
      <w:proofErr w:type="spellEnd"/>
      <w:r>
        <w:rPr>
          <w:rStyle w:val="HTMLCode"/>
          <w:rFonts w:eastAsiaTheme="majorEastAsia"/>
        </w:rPr>
        <w:t>:/work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3F9319F" w14:textId="77777777" w:rsidR="00943954" w:rsidRDefault="00943954" w:rsidP="00D77854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t>Tiền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gitdir</w:t>
      </w:r>
      <w:proofErr w:type="spellEnd"/>
      <w:r>
        <w:rPr>
          <w:rStyle w:val="HTMLCode"/>
          <w:rFonts w:eastAsiaTheme="majorEastAsia"/>
        </w:rPr>
        <w:t>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>.</w:t>
      </w:r>
    </w:p>
    <w:p w14:paraId="19F1908F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-work.config</w:t>
      </w:r>
      <w:proofErr w:type="spellEnd"/>
    </w:p>
    <w:p w14:paraId="634371B9" w14:textId="77777777" w:rsidR="00943954" w:rsidRDefault="00943954" w:rsidP="00D77854">
      <w:pPr>
        <w:numPr>
          <w:ilvl w:val="0"/>
          <w:numId w:val="55"/>
        </w:numPr>
        <w:spacing w:before="100" w:beforeAutospacing="1" w:after="100" w:afterAutospacing="1" w:line="240" w:lineRule="auto"/>
      </w:pP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2D6EB3C1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0AF2BC0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23DB8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[user]</w:t>
      </w:r>
    </w:p>
    <w:p w14:paraId="03AA212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 = Money</w:t>
      </w:r>
    </w:p>
    <w:p w14:paraId="30C70E8B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 = work@somewhere.com</w:t>
      </w:r>
    </w:p>
    <w:p w14:paraId="5F85AC82" w14:textId="77777777" w:rsidR="00943954" w:rsidRDefault="00943954" w:rsidP="00943954">
      <w:pPr>
        <w:pStyle w:val="NormalWeb"/>
      </w:pPr>
      <w:proofErr w:type="gramStart"/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gramEnd"/>
      <w:r>
        <w:rPr>
          <w:rStyle w:val="HTMLCode"/>
          <w:rFonts w:eastAsiaTheme="majorEastAsia"/>
        </w:rPr>
        <w:t>-opensource.config</w:t>
      </w:r>
      <w:proofErr w:type="spellEnd"/>
    </w:p>
    <w:p w14:paraId="2637D20B" w14:textId="77777777" w:rsidR="00943954" w:rsidRDefault="00943954" w:rsidP="00D77854">
      <w:pPr>
        <w:numPr>
          <w:ilvl w:val="0"/>
          <w:numId w:val="56"/>
        </w:numPr>
        <w:spacing w:before="100" w:beforeAutospacing="1" w:after="100" w:afterAutospacing="1" w:line="240" w:lineRule="auto"/>
      </w:pP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proofErr w:type="gram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4681A92B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7743A0CC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7CAB91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[user]</w:t>
      </w:r>
    </w:p>
    <w:p w14:paraId="61CEC47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name</w:t>
      </w:r>
      <w:r>
        <w:rPr>
          <w:rStyle w:val="HTMLCode"/>
          <w:rFonts w:eastAsiaTheme="majorEastAsia"/>
        </w:rPr>
        <w:t xml:space="preserve"> = Nice</w:t>
      </w:r>
    </w:p>
    <w:p w14:paraId="54534379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email</w:t>
      </w:r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cool@opensource.stuff</w:t>
      </w:r>
      <w:proofErr w:type="spellEnd"/>
    </w:p>
    <w:p w14:paraId="19504EAD" w14:textId="77777777" w:rsidR="00943954" w:rsidRDefault="00943954" w:rsidP="00943954">
      <w:pPr>
        <w:pStyle w:val="Heading4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Linux:</w:t>
      </w:r>
    </w:p>
    <w:p w14:paraId="38E714E5" w14:textId="77777777" w:rsidR="00943954" w:rsidRDefault="00943954" w:rsidP="00943954">
      <w:pPr>
        <w:pStyle w:val="HTMLPreformatted"/>
      </w:pPr>
      <w:proofErr w:type="spellStart"/>
      <w:r>
        <w:t>ini</w:t>
      </w:r>
      <w:proofErr w:type="spellEnd"/>
    </w:p>
    <w:p w14:paraId="14196B10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2CFE6F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lastRenderedPageBreak/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proofErr w:type="gramStart"/>
      <w:r>
        <w:rPr>
          <w:rStyle w:val="hljs-section"/>
        </w:rPr>
        <w:t>gitdir</w:t>
      </w:r>
      <w:proofErr w:type="spellEnd"/>
      <w:r>
        <w:rPr>
          <w:rStyle w:val="hljs-section"/>
        </w:rPr>
        <w:t>:~</w:t>
      </w:r>
      <w:proofErr w:type="gramEnd"/>
      <w:r>
        <w:rPr>
          <w:rStyle w:val="hljs-section"/>
        </w:rPr>
        <w:t>/work/"]</w:t>
      </w:r>
    </w:p>
    <w:p w14:paraId="0F29B5F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rPr>
          <w:rStyle w:val="HTMLCode"/>
          <w:rFonts w:eastAsiaTheme="majorEastAsia"/>
        </w:rPr>
        <w:t>-work</w:t>
      </w:r>
    </w:p>
    <w:p w14:paraId="4E360C02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ljs-section"/>
        </w:rPr>
        <w:t>[</w:t>
      </w:r>
      <w:proofErr w:type="spellStart"/>
      <w:r>
        <w:rPr>
          <w:rStyle w:val="hljs-section"/>
        </w:rPr>
        <w:t>includeIf</w:t>
      </w:r>
      <w:proofErr w:type="spellEnd"/>
      <w:r>
        <w:rPr>
          <w:rStyle w:val="hljs-section"/>
        </w:rPr>
        <w:t xml:space="preserve"> "</w:t>
      </w:r>
      <w:proofErr w:type="spellStart"/>
      <w:proofErr w:type="gramStart"/>
      <w:r>
        <w:rPr>
          <w:rStyle w:val="hljs-section"/>
        </w:rPr>
        <w:t>gitdir</w:t>
      </w:r>
      <w:proofErr w:type="spellEnd"/>
      <w:r>
        <w:rPr>
          <w:rStyle w:val="hljs-section"/>
        </w:rPr>
        <w:t>:~</w:t>
      </w:r>
      <w:proofErr w:type="gramEnd"/>
      <w:r>
        <w:rPr>
          <w:rStyle w:val="hljs-section"/>
        </w:rPr>
        <w:t>/opensource/"]</w:t>
      </w:r>
    </w:p>
    <w:p w14:paraId="0A7795AD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attr"/>
        </w:rPr>
        <w:t>path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= 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rPr>
          <w:rStyle w:val="HTMLCode"/>
          <w:rFonts w:eastAsiaTheme="majorEastAsia"/>
        </w:rPr>
        <w:t>-opensource</w:t>
      </w:r>
    </w:p>
    <w:p w14:paraId="28B5C55F" w14:textId="77777777" w:rsidR="00943954" w:rsidRDefault="00943954" w:rsidP="00943954">
      <w:pPr>
        <w:pStyle w:val="NormalWeb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Windows.</w:t>
      </w:r>
    </w:p>
    <w:p w14:paraId="606197D7" w14:textId="77777777" w:rsidR="00943954" w:rsidRDefault="00943954" w:rsidP="00943954">
      <w:pPr>
        <w:pStyle w:val="Heading3"/>
      </w:pPr>
      <w:r>
        <w:t>Section 13.6: Multiple Git Configurations</w:t>
      </w:r>
    </w:p>
    <w:p w14:paraId="1B0AF424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5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git:</w:t>
      </w:r>
    </w:p>
    <w:p w14:paraId="0E44C52D" w14:textId="77777777" w:rsidR="00943954" w:rsidRDefault="00943954" w:rsidP="00943954">
      <w:pPr>
        <w:pStyle w:val="Heading4"/>
      </w:pPr>
      <w:r>
        <w:t xml:space="preserve">6 </w:t>
      </w:r>
      <w:proofErr w:type="spellStart"/>
      <w:r>
        <w:t>tệp</w:t>
      </w:r>
      <w:proofErr w:type="spellEnd"/>
      <w:r>
        <w:t>:</w:t>
      </w:r>
    </w:p>
    <w:p w14:paraId="7F4CF662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%ALLUSERSPROFILE%\Git\Config</w:t>
      </w:r>
      <w:r>
        <w:t xml:space="preserve"> (</w:t>
      </w:r>
      <w:proofErr w:type="spellStart"/>
      <w:r>
        <w:t>chỉ</w:t>
      </w:r>
      <w:proofErr w:type="spellEnd"/>
      <w:r>
        <w:t xml:space="preserve"> Windows)</w:t>
      </w:r>
    </w:p>
    <w:p w14:paraId="4694FFCB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(system)</w:t>
      </w:r>
      <w:r>
        <w:t xml:space="preserve"> </w:t>
      </w:r>
      <w:r>
        <w:rPr>
          <w:rStyle w:val="HTMLCode"/>
          <w:rFonts w:eastAsiaTheme="majorEastAsia"/>
        </w:rPr>
        <w:t>&lt;git&gt;/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git.</w:t>
      </w:r>
    </w:p>
    <w:p w14:paraId="5D25E1B1" w14:textId="77777777" w:rsidR="00943954" w:rsidRDefault="00943954" w:rsidP="00D77854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(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&lt;git&gt;\mingw64\</w:t>
      </w:r>
      <w:proofErr w:type="spellStart"/>
      <w:r>
        <w:rPr>
          <w:rStyle w:val="HTMLCode"/>
          <w:rFonts w:eastAsiaTheme="majorEastAsia"/>
        </w:rPr>
        <w:t>etc</w:t>
      </w:r>
      <w:proofErr w:type="spellEnd"/>
      <w:r>
        <w:rPr>
          <w:rStyle w:val="HTMLCode"/>
          <w:rFonts w:eastAsiaTheme="majorEastAsia"/>
        </w:rPr>
        <w:t>\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11502011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(system)</w:t>
      </w:r>
      <w:r>
        <w:t xml:space="preserve"> </w:t>
      </w:r>
      <w:r>
        <w:rPr>
          <w:rStyle w:val="HTMLCode"/>
          <w:rFonts w:eastAsiaTheme="majorEastAsia"/>
        </w:rPr>
        <w:t>$XDG_CONFIG_HOME/git/config</w:t>
      </w:r>
      <w:r>
        <w:t xml:space="preserve"> (</w:t>
      </w:r>
      <w:proofErr w:type="spellStart"/>
      <w:r>
        <w:t>chỉ</w:t>
      </w:r>
      <w:proofErr w:type="spellEnd"/>
      <w:r>
        <w:t xml:space="preserve"> Linux/Mac)</w:t>
      </w:r>
    </w:p>
    <w:p w14:paraId="49EADAB5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(global)</w:t>
      </w:r>
      <w:r>
        <w:t xml:space="preserve"> </w:t>
      </w:r>
      <w:r>
        <w:rPr>
          <w:rStyle w:val="HTMLCode"/>
          <w:rFonts w:eastAsiaTheme="majorEastAsia"/>
        </w:rPr>
        <w:t>~</w:t>
      </w:r>
      <w:proofErr w:type="gramStart"/>
      <w:r>
        <w:rPr>
          <w:rStyle w:val="HTMLCode"/>
          <w:rFonts w:eastAsiaTheme="majorEastAsia"/>
        </w:rPr>
        <w:t>/.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 xml:space="preserve"> (Windows: </w:t>
      </w:r>
      <w:r>
        <w:rPr>
          <w:rStyle w:val="HTMLCode"/>
          <w:rFonts w:eastAsiaTheme="majorEastAsia"/>
        </w:rPr>
        <w:t>%USERPROFILE%\.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r>
        <w:t>)</w:t>
      </w:r>
    </w:p>
    <w:p w14:paraId="51D523E0" w14:textId="77777777" w:rsidR="00943954" w:rsidRDefault="00943954" w:rsidP="00D77854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(local</w:t>
      </w:r>
      <w:proofErr w:type="gramStart"/>
      <w:r>
        <w:rPr>
          <w:rStyle w:val="HTMLCode"/>
          <w:rFonts w:eastAsiaTheme="majorEastAsia"/>
        </w:rPr>
        <w:t>)</w:t>
      </w:r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/config</w:t>
      </w:r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r>
        <w:rPr>
          <w:rStyle w:val="HTMLCode"/>
          <w:rFonts w:eastAsiaTheme="majorEastAsia"/>
        </w:rPr>
        <w:t>$GIT_DIR</w:t>
      </w:r>
      <w:r>
        <w:t>)</w:t>
      </w:r>
    </w:p>
    <w:p w14:paraId="78CE2535" w14:textId="77777777" w:rsidR="00943954" w:rsidRDefault="00943954" w:rsidP="00943954">
      <w:pPr>
        <w:pStyle w:val="Heading4"/>
      </w:pP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-f</w:t>
      </w:r>
      <w:r>
        <w:t xml:space="preserve">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submodule:</w:t>
      </w:r>
    </w:p>
    <w:p w14:paraId="1776647B" w14:textId="77777777" w:rsidR="00943954" w:rsidRDefault="00943954" w:rsidP="00943954">
      <w:pPr>
        <w:pStyle w:val="HTMLPreformatted"/>
      </w:pPr>
      <w:r>
        <w:t>bash</w:t>
      </w:r>
    </w:p>
    <w:p w14:paraId="33F990D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8362688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</w:t>
      </w:r>
      <w:proofErr w:type="gramStart"/>
      <w:r>
        <w:rPr>
          <w:rStyle w:val="HTMLCode"/>
          <w:rFonts w:eastAsiaTheme="majorEastAsia"/>
        </w:rPr>
        <w:t>f .</w:t>
      </w:r>
      <w:proofErr w:type="spellStart"/>
      <w:r>
        <w:rPr>
          <w:rStyle w:val="HTMLCode"/>
          <w:rFonts w:eastAsiaTheme="majorEastAsia"/>
        </w:rPr>
        <w:t>gitmodules</w:t>
      </w:r>
      <w:proofErr w:type="spellEnd"/>
      <w:proofErr w:type="gramEnd"/>
      <w:r>
        <w:rPr>
          <w:rStyle w:val="HTMLCode"/>
          <w:rFonts w:eastAsiaTheme="majorEastAsia"/>
        </w:rPr>
        <w:t xml:space="preserve"> ...</w:t>
      </w:r>
    </w:p>
    <w:p w14:paraId="2070D925" w14:textId="77777777" w:rsidR="00943954" w:rsidRDefault="00943954" w:rsidP="00943954">
      <w:pPr>
        <w:pStyle w:val="Heading4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-c</w:t>
      </w:r>
      <w:r>
        <w:t>:</w:t>
      </w:r>
    </w:p>
    <w:p w14:paraId="24471A96" w14:textId="77777777" w:rsidR="00943954" w:rsidRDefault="00943954" w:rsidP="00943954">
      <w:pPr>
        <w:pStyle w:val="HTMLPreformatted"/>
      </w:pPr>
      <w:r>
        <w:t>bash</w:t>
      </w:r>
    </w:p>
    <w:p w14:paraId="56D3C488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5277FA8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-c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false</w:t>
      </w:r>
      <w:r>
        <w:rPr>
          <w:rStyle w:val="HTMLCode"/>
          <w:rFonts w:eastAsiaTheme="majorEastAsia"/>
        </w:rPr>
        <w:t xml:space="preserve"> fetch</w:t>
      </w:r>
    </w:p>
    <w:p w14:paraId="2759193D" w14:textId="77777777" w:rsidR="00943954" w:rsidRDefault="00943954" w:rsidP="00D77854">
      <w:pPr>
        <w:numPr>
          <w:ilvl w:val="0"/>
          <w:numId w:val="58"/>
        </w:numPr>
        <w:spacing w:before="100" w:beforeAutospacing="1" w:after="100" w:afterAutospacing="1" w:line="240" w:lineRule="auto"/>
      </w:pP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: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2029FE65" w14:textId="77777777" w:rsidR="00943954" w:rsidRDefault="00943954" w:rsidP="00D77854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config --system/global/local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3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config -l</w:t>
      </w:r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.</w:t>
      </w:r>
    </w:p>
    <w:p w14:paraId="06113C3E" w14:textId="77777777" w:rsidR="00943954" w:rsidRDefault="00943954" w:rsidP="00943954">
      <w:pPr>
        <w:pStyle w:val="NormalWeb"/>
      </w:pPr>
      <w:r>
        <w:t>"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"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>.</w:t>
      </w:r>
    </w:p>
    <w:p w14:paraId="5E40B7F1" w14:textId="77777777" w:rsidR="00943954" w:rsidRDefault="00943954" w:rsidP="00943954">
      <w:pPr>
        <w:pStyle w:val="NormalWeb"/>
      </w:pPr>
      <w:proofErr w:type="spellStart"/>
      <w:r>
        <w:t>Từ</w:t>
      </w:r>
      <w:proofErr w:type="spellEnd"/>
      <w:r>
        <w:t xml:space="preserve"> git 2.8,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gõ</w:t>
      </w:r>
      <w:proofErr w:type="spellEnd"/>
      <w:r>
        <w:t>:</w:t>
      </w:r>
    </w:p>
    <w:p w14:paraId="73DD72D6" w14:textId="77777777" w:rsidR="00943954" w:rsidRDefault="00943954" w:rsidP="00943954">
      <w:pPr>
        <w:pStyle w:val="HTMLPreformatted"/>
      </w:pPr>
      <w:r>
        <w:t>bash</w:t>
      </w:r>
    </w:p>
    <w:p w14:paraId="118B773A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E69ACBC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config --list --show-origin</w:t>
      </w:r>
    </w:p>
    <w:p w14:paraId="271478C6" w14:textId="77777777" w:rsidR="00943954" w:rsidRDefault="00943954" w:rsidP="00943954">
      <w:pPr>
        <w:pStyle w:val="Heading3"/>
      </w:pPr>
      <w:r>
        <w:t>Section 13.7: Configuring Line Endings</w:t>
      </w:r>
    </w:p>
    <w:p w14:paraId="5769FA8D" w14:textId="77777777" w:rsidR="00943954" w:rsidRDefault="00943954" w:rsidP="00943954">
      <w:pPr>
        <w:pStyle w:val="Heading4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7BDDD06" w14:textId="77777777" w:rsidR="00943954" w:rsidRDefault="00943954" w:rsidP="00943954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(OS)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line endings.</w:t>
      </w:r>
    </w:p>
    <w:p w14:paraId="69D4F4F0" w14:textId="77777777" w:rsidR="00943954" w:rsidRDefault="00943954" w:rsidP="00943954">
      <w:pPr>
        <w:pStyle w:val="Heading4"/>
      </w:pPr>
      <w:r>
        <w:lastRenderedPageBreak/>
        <w:t>Microsoft Windows</w:t>
      </w:r>
    </w:p>
    <w:p w14:paraId="29C57926" w14:textId="77777777" w:rsidR="00943954" w:rsidRDefault="00943954" w:rsidP="00943954">
      <w:pPr>
        <w:pStyle w:val="NormalWeb"/>
      </w:pPr>
      <w:r>
        <w:t xml:space="preserve">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Windows, line endings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- carriage return + line feed (CR+LF).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Unix </w:t>
      </w:r>
      <w:proofErr w:type="spellStart"/>
      <w:r>
        <w:t>như</w:t>
      </w:r>
      <w:proofErr w:type="spellEnd"/>
      <w:r>
        <w:t xml:space="preserve"> Linux </w:t>
      </w:r>
      <w:proofErr w:type="spellStart"/>
      <w:r>
        <w:t>hoặc</w:t>
      </w:r>
      <w:proofErr w:type="spellEnd"/>
      <w:r>
        <w:t xml:space="preserve"> OSX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rắc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line endings.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Unix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line-endings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line feeds (LF).</w:t>
      </w:r>
    </w:p>
    <w:p w14:paraId="17C5781B" w14:textId="77777777" w:rsidR="00943954" w:rsidRDefault="00943954" w:rsidP="0094395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D9D5A5C" w14:textId="77777777" w:rsidR="00943954" w:rsidRDefault="00943954" w:rsidP="00943954">
      <w:pPr>
        <w:pStyle w:val="HTMLPreformatted"/>
      </w:pPr>
      <w:r>
        <w:t>bash</w:t>
      </w:r>
    </w:p>
    <w:p w14:paraId="68A037E3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58CEFB5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</w:t>
      </w:r>
      <w:r>
        <w:rPr>
          <w:rStyle w:val="hljs-literal"/>
        </w:rPr>
        <w:t>true</w:t>
      </w:r>
    </w:p>
    <w:p w14:paraId="6AD4D056" w14:textId="77777777" w:rsidR="00943954" w:rsidRDefault="00943954" w:rsidP="00943954">
      <w:pPr>
        <w:pStyle w:val="NormalWeb"/>
      </w:pPr>
      <w:r>
        <w:t xml:space="preserve">Khi checkout,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line-endings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 (LF -&gt; CR+LF).</w:t>
      </w:r>
    </w:p>
    <w:p w14:paraId="01496E6E" w14:textId="77777777" w:rsidR="00943954" w:rsidRDefault="00943954" w:rsidP="00943954">
      <w:pPr>
        <w:pStyle w:val="Heading4"/>
      </w:pPr>
      <w:r>
        <w:t>Unix Based (Linux/OSX)</w:t>
      </w:r>
    </w:p>
    <w:p w14:paraId="791E16BF" w14:textId="77777777" w:rsidR="00943954" w:rsidRDefault="00943954" w:rsidP="00943954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Unix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Microsoft Windows.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ngừa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125BA4B6" w14:textId="77777777" w:rsidR="00943954" w:rsidRDefault="00943954" w:rsidP="00943954">
      <w:pPr>
        <w:pStyle w:val="HTMLPreformatted"/>
      </w:pPr>
      <w:r>
        <w:t>bash</w:t>
      </w:r>
    </w:p>
    <w:p w14:paraId="60CA9AC7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7A0BB21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>=input</w:t>
      </w:r>
    </w:p>
    <w:p w14:paraId="4C37BDF9" w14:textId="77777777" w:rsidR="00943954" w:rsidRDefault="00943954" w:rsidP="00943954">
      <w:pPr>
        <w:pStyle w:val="NormalWeb"/>
      </w:pPr>
      <w:r>
        <w:t xml:space="preserve">Khi commit,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line-endings </w:t>
      </w:r>
      <w:proofErr w:type="spellStart"/>
      <w:r>
        <w:t>từ</w:t>
      </w:r>
      <w:proofErr w:type="spellEnd"/>
      <w:r>
        <w:t xml:space="preserve"> CR+LF -&gt; LF.</w:t>
      </w:r>
    </w:p>
    <w:p w14:paraId="117FE342" w14:textId="77777777" w:rsidR="00943954" w:rsidRDefault="00943954" w:rsidP="00943954">
      <w:pPr>
        <w:pStyle w:val="Heading3"/>
      </w:pPr>
      <w:r>
        <w:t>Section 13.8: Configuration for One Command Only</w:t>
      </w:r>
    </w:p>
    <w:p w14:paraId="723E20BB" w14:textId="77777777" w:rsidR="00943954" w:rsidRDefault="00943954" w:rsidP="00943954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-c &lt;name&gt;=&lt;value&gt;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547AAA42" w14:textId="77777777" w:rsidR="00943954" w:rsidRDefault="00943954" w:rsidP="00943954">
      <w:pPr>
        <w:pStyle w:val="Heading4"/>
      </w:pPr>
      <w:proofErr w:type="spellStart"/>
      <w:r>
        <w:t>Để</w:t>
      </w:r>
      <w:proofErr w:type="spellEnd"/>
      <w:r>
        <w:t xml:space="preserve"> commit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gitconfig</w:t>
      </w:r>
      <w:proofErr w:type="spellEnd"/>
      <w:proofErr w:type="gramEnd"/>
      <w:r>
        <w:t>:</w:t>
      </w:r>
    </w:p>
    <w:p w14:paraId="00E2776E" w14:textId="77777777" w:rsidR="00943954" w:rsidRDefault="00943954" w:rsidP="00943954">
      <w:pPr>
        <w:pStyle w:val="HTMLPreformatted"/>
      </w:pPr>
      <w:r>
        <w:t>bash</w:t>
      </w:r>
    </w:p>
    <w:p w14:paraId="0B0C5516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28E137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-c user.email=mail@example.com commit -m </w:t>
      </w:r>
      <w:r>
        <w:rPr>
          <w:rStyle w:val="hljs-string"/>
        </w:rPr>
        <w:t>"some message"</w:t>
      </w:r>
    </w:p>
    <w:p w14:paraId="0254F77A" w14:textId="77777777" w:rsidR="00943954" w:rsidRDefault="00943954" w:rsidP="00943954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rPr>
          <w:rStyle w:val="HTMLCode"/>
          <w:rFonts w:eastAsiaTheme="majorEastAsia"/>
        </w:rPr>
        <w:t>user.name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user.email</w:t>
      </w:r>
      <w:proofErr w:type="spellEnd"/>
      <w:proofErr w:type="gramEnd"/>
      <w:r>
        <w:t xml:space="preserve">,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>.</w:t>
      </w:r>
    </w:p>
    <w:p w14:paraId="10A6C230" w14:textId="77777777" w:rsidR="00943954" w:rsidRDefault="00943954" w:rsidP="00943954">
      <w:pPr>
        <w:pStyle w:val="Heading3"/>
      </w:pPr>
      <w:r>
        <w:t>Section 13.9: Setup a Proxy</w:t>
      </w:r>
    </w:p>
    <w:p w14:paraId="68746E20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proxy,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git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nó</w:t>
      </w:r>
      <w:proofErr w:type="spellEnd"/>
      <w:r>
        <w:t>:</w:t>
      </w:r>
    </w:p>
    <w:p w14:paraId="55B1A56E" w14:textId="77777777" w:rsidR="00943954" w:rsidRDefault="00943954" w:rsidP="00943954">
      <w:pPr>
        <w:pStyle w:val="HTMLPreformatted"/>
      </w:pPr>
      <w:r>
        <w:t>bash</w:t>
      </w:r>
    </w:p>
    <w:p w14:paraId="1B2444B4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96C7BC4" w14:textId="77777777" w:rsidR="00943954" w:rsidRDefault="00943954" w:rsidP="0094395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  <w:r>
        <w:rPr>
          <w:rStyle w:val="HTMLCode"/>
          <w:rFonts w:eastAsiaTheme="majorEastAsia"/>
        </w:rPr>
        <w:t xml:space="preserve"> http://my.proxy.com:portnumber</w:t>
      </w:r>
    </w:p>
    <w:p w14:paraId="31D4E7E5" w14:textId="77777777" w:rsidR="00943954" w:rsidRDefault="00943954" w:rsidP="0094395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ở </w:t>
      </w:r>
      <w:proofErr w:type="spellStart"/>
      <w:r>
        <w:t>sau</w:t>
      </w:r>
      <w:proofErr w:type="spellEnd"/>
      <w:r>
        <w:t xml:space="preserve"> proxy </w:t>
      </w:r>
      <w:proofErr w:type="spellStart"/>
      <w:r>
        <w:t>nữa</w:t>
      </w:r>
      <w:proofErr w:type="spellEnd"/>
      <w:r>
        <w:t>:</w:t>
      </w:r>
    </w:p>
    <w:p w14:paraId="4FD0FFED" w14:textId="77777777" w:rsidR="00943954" w:rsidRDefault="00943954" w:rsidP="00943954">
      <w:pPr>
        <w:pStyle w:val="HTMLPreformatted"/>
      </w:pPr>
      <w:r>
        <w:t>bash</w:t>
      </w:r>
    </w:p>
    <w:p w14:paraId="1FF708BB" w14:textId="77777777" w:rsidR="00943954" w:rsidRDefault="00943954" w:rsidP="0094395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316BB68" w14:textId="77777777" w:rsidR="00943954" w:rsidRDefault="00943954" w:rsidP="00943954">
      <w:pPr>
        <w:pStyle w:val="HTMLPreformatted"/>
      </w:pPr>
      <w:r>
        <w:rPr>
          <w:rStyle w:val="HTMLCode"/>
          <w:rFonts w:eastAsiaTheme="majorEastAsia"/>
        </w:rPr>
        <w:t>git config --global --</w:t>
      </w:r>
      <w:r>
        <w:rPr>
          <w:rStyle w:val="hljs-builtin"/>
        </w:rPr>
        <w:t>unset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</w:p>
    <w:p w14:paraId="5ECFD123" w14:textId="77777777" w:rsidR="00980D22" w:rsidRDefault="00980D22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6EEFE308" w14:textId="77777777" w:rsidR="001105B0" w:rsidRDefault="001105B0" w:rsidP="001105B0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14: Branching</w:t>
      </w:r>
    </w:p>
    <w:p w14:paraId="03E59402" w14:textId="77777777" w:rsidR="001105B0" w:rsidRDefault="001105B0" w:rsidP="00E33516">
      <w:r>
        <w:t>Parameter Details</w:t>
      </w:r>
    </w:p>
    <w:p w14:paraId="196BCBFF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-d, --delete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HEAD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upstream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>.</w:t>
      </w:r>
    </w:p>
    <w:p w14:paraId="577DC31D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</w:t>
      </w:r>
      <w:r>
        <w:t xml:space="preserve">: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--delete --force</w:t>
      </w:r>
      <w:r>
        <w:t>.</w:t>
      </w:r>
    </w:p>
    <w:p w14:paraId="0EB30256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-m, --move</w:t>
      </w:r>
      <w:r>
        <w:t xml:space="preserve">: Di </w:t>
      </w:r>
      <w:proofErr w:type="spellStart"/>
      <w:r>
        <w:t>chuyển</w:t>
      </w:r>
      <w:proofErr w:type="spellEnd"/>
      <w:r>
        <w:t>/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reflog</w:t>
      </w:r>
      <w:proofErr w:type="spellEnd"/>
      <w:r>
        <w:t>.</w:t>
      </w:r>
    </w:p>
    <w:p w14:paraId="046D45B5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-M</w:t>
      </w:r>
      <w:r>
        <w:t xml:space="preserve">: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--move --force</w:t>
      </w:r>
      <w:r>
        <w:t>.</w:t>
      </w:r>
    </w:p>
    <w:p w14:paraId="6F17E786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-r, --remotes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 xml:space="preserve">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0319F76B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-a, --all</w:t>
      </w:r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local.</w:t>
      </w:r>
    </w:p>
    <w:p w14:paraId="1635818A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--list</w:t>
      </w:r>
      <w:r>
        <w:t xml:space="preserve">: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. </w:t>
      </w:r>
      <w:r>
        <w:rPr>
          <w:rStyle w:val="HTMLCode"/>
          <w:rFonts w:eastAsiaTheme="majorEastAsia"/>
        </w:rPr>
        <w:t>git branch &lt;pattern&gt;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--list &lt;pattern&gt;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1DB7516C" w14:textId="77777777" w:rsidR="001105B0" w:rsidRDefault="001105B0" w:rsidP="00D77854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--set-upstream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--track</w:t>
      </w:r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1CBB4EE3" w14:textId="77777777" w:rsidR="001105B0" w:rsidRDefault="001105B0" w:rsidP="001105B0">
      <w:pPr>
        <w:pStyle w:val="Heading3"/>
      </w:pPr>
      <w:r>
        <w:t>Section 14.1: Creating and Checking Out New Branches</w:t>
      </w:r>
    </w:p>
    <w:p w14:paraId="58CE2C36" w14:textId="77777777" w:rsidR="001105B0" w:rsidRDefault="001105B0" w:rsidP="001105B0">
      <w:pPr>
        <w:pStyle w:val="Heading4"/>
      </w:pP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7882F3F9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2D687EC" w14:textId="77777777" w:rsidR="001105B0" w:rsidRDefault="001105B0" w:rsidP="001105B0">
      <w:pPr>
        <w:pStyle w:val="HTMLPreformatted"/>
      </w:pPr>
      <w:r>
        <w:t>bash</w:t>
      </w:r>
    </w:p>
    <w:p w14:paraId="0B295B4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A06865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</w:t>
      </w:r>
    </w:p>
    <w:p w14:paraId="40D1D936" w14:textId="77777777" w:rsidR="001105B0" w:rsidRDefault="001105B0" w:rsidP="001105B0">
      <w:pPr>
        <w:pStyle w:val="NormalWeb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4D86C362" w14:textId="77777777" w:rsidR="001105B0" w:rsidRDefault="001105B0" w:rsidP="001105B0">
      <w:pPr>
        <w:pStyle w:val="HTMLPreformatted"/>
      </w:pPr>
      <w:r>
        <w:t>bash</w:t>
      </w:r>
    </w:p>
    <w:p w14:paraId="46026D7A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2ECA3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&lt;name&gt;</w:t>
      </w:r>
    </w:p>
    <w:p w14:paraId="2C10AB93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1692E917" w14:textId="77777777" w:rsidR="001105B0" w:rsidRDefault="001105B0" w:rsidP="001105B0">
      <w:pPr>
        <w:pStyle w:val="HTMLPreformatted"/>
      </w:pPr>
      <w:r>
        <w:t>bash</w:t>
      </w:r>
    </w:p>
    <w:p w14:paraId="1D04E429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B1B35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</w:t>
      </w:r>
    </w:p>
    <w:p w14:paraId="3F39DE28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HEAD),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A0C7E4C" w14:textId="77777777" w:rsidR="001105B0" w:rsidRDefault="001105B0" w:rsidP="001105B0">
      <w:pPr>
        <w:pStyle w:val="HTMLPreformatted"/>
      </w:pPr>
      <w:r>
        <w:t>bash</w:t>
      </w:r>
    </w:p>
    <w:p w14:paraId="3C55F450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8A7E93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 [&lt;start-point&gt;]</w:t>
      </w:r>
    </w:p>
    <w:p w14:paraId="04269B4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[&lt;start-point&gt;]</w:t>
      </w:r>
    </w:p>
    <w:p w14:paraId="581EDBE3" w14:textId="77777777" w:rsidR="001105B0" w:rsidRDefault="001105B0" w:rsidP="001105B0">
      <w:pPr>
        <w:pStyle w:val="NormalWeb"/>
      </w:pPr>
      <w:r>
        <w:rPr>
          <w:rStyle w:val="HTMLCode"/>
          <w:rFonts w:eastAsiaTheme="majorEastAsia"/>
        </w:rPr>
        <w:t>&lt;start-point&gt;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revision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commit SHA,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HEAD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tag):</w:t>
      </w:r>
    </w:p>
    <w:p w14:paraId="32E6740C" w14:textId="77777777" w:rsidR="001105B0" w:rsidRDefault="001105B0" w:rsidP="001105B0">
      <w:pPr>
        <w:pStyle w:val="HTMLPreformatted"/>
      </w:pPr>
      <w:r>
        <w:t>bash</w:t>
      </w:r>
    </w:p>
    <w:p w14:paraId="4DFECF5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662F4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-b &lt;name&gt; </w:t>
      </w:r>
      <w:proofErr w:type="spellStart"/>
      <w:r>
        <w:rPr>
          <w:rStyle w:val="HTMLCode"/>
          <w:rFonts w:eastAsiaTheme="majorEastAsia"/>
        </w:rPr>
        <w:t>some_other_branch</w:t>
      </w:r>
      <w:proofErr w:type="spellEnd"/>
    </w:p>
    <w:p w14:paraId="4230805F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git checkout -b &lt;name&gt; af295</w:t>
      </w:r>
    </w:p>
    <w:p w14:paraId="59B9A49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HEAD~5</w:t>
      </w:r>
    </w:p>
    <w:p w14:paraId="41EBF3CC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v1.0.5</w:t>
      </w:r>
    </w:p>
    <w:p w14:paraId="13F4A2C4" w14:textId="77777777" w:rsidR="001105B0" w:rsidRDefault="001105B0" w:rsidP="001105B0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</w:t>
      </w:r>
      <w:r>
        <w:t>):</w:t>
      </w:r>
    </w:p>
    <w:p w14:paraId="2B1501E3" w14:textId="77777777" w:rsidR="001105B0" w:rsidRDefault="001105B0" w:rsidP="001105B0">
      <w:pPr>
        <w:pStyle w:val="HTMLPreformatted"/>
      </w:pPr>
      <w:r>
        <w:t>bash</w:t>
      </w:r>
    </w:p>
    <w:p w14:paraId="5FF61C48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A7E68C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&lt;name&gt;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67447461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&lt;name&gt;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4831A041" w14:textId="77777777" w:rsidR="001105B0" w:rsidRDefault="001105B0" w:rsidP="001105B0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32DDB07C" w14:textId="77777777" w:rsidR="001105B0" w:rsidRDefault="001105B0" w:rsidP="001105B0">
      <w:pPr>
        <w:pStyle w:val="HTMLPreformatted"/>
      </w:pPr>
      <w:r>
        <w:t>bash</w:t>
      </w:r>
    </w:p>
    <w:p w14:paraId="7DC85AD6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51C32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7DB74E01" w14:textId="77777777" w:rsidR="001105B0" w:rsidRDefault="001105B0" w:rsidP="001105B0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7C388315" w14:textId="77777777" w:rsidR="001105B0" w:rsidRDefault="001105B0" w:rsidP="001105B0">
      <w:pPr>
        <w:pStyle w:val="HTMLPreformatted"/>
      </w:pPr>
      <w:r>
        <w:t>bash</w:t>
      </w:r>
    </w:p>
    <w:p w14:paraId="1F09AD40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148240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 &lt;</w:t>
      </w:r>
      <w:proofErr w:type="spellStart"/>
      <w:r>
        <w:rPr>
          <w:rStyle w:val="HTMLCode"/>
          <w:rFonts w:eastAsiaTheme="majorEastAsia"/>
        </w:rPr>
        <w:t>remote_name</w:t>
      </w:r>
      <w:proofErr w:type="spellEnd"/>
      <w:r>
        <w:rPr>
          <w:rStyle w:val="HTMLCode"/>
          <w:rFonts w:eastAsiaTheme="majorEastAsia"/>
        </w:rPr>
        <w:t>&gt;/&lt;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</w:t>
      </w:r>
    </w:p>
    <w:p w14:paraId="579AE7B9" w14:textId="77777777" w:rsidR="001105B0" w:rsidRDefault="001105B0" w:rsidP="001105B0">
      <w:pPr>
        <w:pStyle w:val="Heading4"/>
      </w:pPr>
      <w:r>
        <w:t xml:space="preserve">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6CB89379" w14:textId="77777777" w:rsidR="001105B0" w:rsidRDefault="001105B0" w:rsidP="001105B0">
      <w:pPr>
        <w:pStyle w:val="NormalWeb"/>
      </w:pP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sang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"quay </w:t>
      </w:r>
      <w:proofErr w:type="spellStart"/>
      <w:r>
        <w:t>lại</w:t>
      </w:r>
      <w:proofErr w:type="spellEnd"/>
      <w:r>
        <w:t xml:space="preserve">",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FFE7F0A" w14:textId="77777777" w:rsidR="001105B0" w:rsidRDefault="001105B0" w:rsidP="001105B0">
      <w:pPr>
        <w:pStyle w:val="HTMLPreformatted"/>
      </w:pPr>
      <w:r>
        <w:t>bash</w:t>
      </w:r>
    </w:p>
    <w:p w14:paraId="615CAD06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66ABE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</w:p>
    <w:p w14:paraId="6CDD85E5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--hard HEAD~2 </w:t>
      </w:r>
      <w:r>
        <w:rPr>
          <w:rStyle w:val="hljs-comment"/>
        </w:rPr>
        <w:t xml:space="preserve"># Quay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 2 commit, </w:t>
      </w:r>
      <w:proofErr w:type="spellStart"/>
      <w:r>
        <w:rPr>
          <w:rStyle w:val="hljs-comment"/>
        </w:rPr>
        <w:t>bạn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việc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chưa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commit.</w:t>
      </w:r>
    </w:p>
    <w:p w14:paraId="09669F4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</w:p>
    <w:p w14:paraId="40F813DF" w14:textId="77777777" w:rsidR="001105B0" w:rsidRDefault="001105B0" w:rsidP="001105B0">
      <w:pPr>
        <w:pStyle w:val="Heading4"/>
      </w:pPr>
      <w:r>
        <w:t xml:space="preserve">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081F1FA4" w14:textId="77777777" w:rsidR="001105B0" w:rsidRDefault="001105B0" w:rsidP="001105B0">
      <w:pPr>
        <w:pStyle w:val="NormalWeb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</w:t>
      </w:r>
    </w:p>
    <w:p w14:paraId="2D0D90F3" w14:textId="77777777" w:rsidR="001105B0" w:rsidRDefault="001105B0" w:rsidP="001105B0">
      <w:pPr>
        <w:pStyle w:val="HTMLPreformatted"/>
      </w:pPr>
      <w:r>
        <w:t>plaintext</w:t>
      </w:r>
    </w:p>
    <w:p w14:paraId="7C7E80DB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2255CF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A-B-C-D-E (HEAD)</w:t>
      </w:r>
    </w:p>
    <w:p w14:paraId="6C42B09A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↑</w:t>
      </w:r>
    </w:p>
    <w:p w14:paraId="557DEBF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</w:t>
      </w:r>
    </w:p>
    <w:p w14:paraId="5AD1813F" w14:textId="77777777" w:rsidR="001105B0" w:rsidRDefault="001105B0" w:rsidP="001105B0">
      <w:pPr>
        <w:pStyle w:val="NormalWeb"/>
      </w:pPr>
      <w:r>
        <w:t xml:space="preserve">Sau </w:t>
      </w:r>
      <w:r>
        <w:rPr>
          <w:rStyle w:val="HTMLCode"/>
          <w:rFonts w:eastAsiaTheme="majorEastAsia"/>
        </w:rPr>
        <w:t>git branch &lt;</w:t>
      </w:r>
      <w:proofErr w:type="spellStart"/>
      <w:r>
        <w:rPr>
          <w:rStyle w:val="HTMLCode"/>
          <w:rFonts w:eastAsiaTheme="majorEastAsia"/>
        </w:rPr>
        <w:t>new_name</w:t>
      </w:r>
      <w:proofErr w:type="spellEnd"/>
      <w:r>
        <w:rPr>
          <w:rStyle w:val="HTMLCode"/>
          <w:rFonts w:eastAsiaTheme="majorEastAsia"/>
        </w:rPr>
        <w:t>&gt;</w:t>
      </w:r>
      <w:r>
        <w:t>:</w:t>
      </w:r>
    </w:p>
    <w:p w14:paraId="32584207" w14:textId="77777777" w:rsidR="001105B0" w:rsidRDefault="001105B0" w:rsidP="001105B0">
      <w:pPr>
        <w:pStyle w:val="HTMLPreformatted"/>
      </w:pPr>
      <w:r>
        <w:t>plaintext</w:t>
      </w:r>
    </w:p>
    <w:p w14:paraId="7EE9CED8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AB13F89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newBranch</w:t>
      </w:r>
      <w:proofErr w:type="spellEnd"/>
    </w:p>
    <w:p w14:paraId="2CDF496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↓</w:t>
      </w:r>
    </w:p>
    <w:p w14:paraId="0D0FDE12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A-B-C-D-E (HEAD)</w:t>
      </w:r>
    </w:p>
    <w:p w14:paraId="34C7105D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↑</w:t>
      </w:r>
    </w:p>
    <w:p w14:paraId="53CB7FA0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master</w:t>
      </w:r>
    </w:p>
    <w:p w14:paraId="40EBEDAC" w14:textId="77777777" w:rsidR="001105B0" w:rsidRDefault="001105B0" w:rsidP="001105B0">
      <w:pPr>
        <w:pStyle w:val="NormalWeb"/>
      </w:pPr>
      <w:r>
        <w:t xml:space="preserve">Sau </w:t>
      </w:r>
      <w:r>
        <w:rPr>
          <w:rStyle w:val="HTMLCode"/>
          <w:rFonts w:eastAsiaTheme="majorEastAsia"/>
        </w:rPr>
        <w:t>git reset --hard HEAD~2</w:t>
      </w:r>
      <w:r>
        <w:t>:</w:t>
      </w:r>
    </w:p>
    <w:p w14:paraId="3609C371" w14:textId="77777777" w:rsidR="001105B0" w:rsidRDefault="001105B0" w:rsidP="001105B0">
      <w:pPr>
        <w:pStyle w:val="HTMLPreformatted"/>
      </w:pPr>
      <w:r>
        <w:t>plaintext</w:t>
      </w:r>
    </w:p>
    <w:p w14:paraId="2F9B855E" w14:textId="77777777" w:rsidR="001105B0" w:rsidRDefault="001105B0" w:rsidP="001105B0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C582D47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lastRenderedPageBreak/>
        <w:t>newBranch</w:t>
      </w:r>
      <w:proofErr w:type="spellEnd"/>
    </w:p>
    <w:p w14:paraId="5DCDFD98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↓</w:t>
      </w:r>
    </w:p>
    <w:p w14:paraId="42869359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A-B-C (HEAD)</w:t>
      </w:r>
    </w:p>
    <w:p w14:paraId="3FCFA316" w14:textId="77777777" w:rsidR="001105B0" w:rsidRDefault="001105B0" w:rsidP="001105B0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↑</w:t>
      </w:r>
    </w:p>
    <w:p w14:paraId="1BB05019" w14:textId="77777777" w:rsidR="001105B0" w:rsidRDefault="001105B0" w:rsidP="001105B0">
      <w:pPr>
        <w:pStyle w:val="HTMLPreformatted"/>
      </w:pPr>
      <w:r>
        <w:rPr>
          <w:rStyle w:val="HTMLCode"/>
          <w:rFonts w:eastAsiaTheme="majorEastAsia"/>
        </w:rPr>
        <w:t>master</w:t>
      </w:r>
    </w:p>
    <w:p w14:paraId="329E74E2" w14:textId="77777777" w:rsidR="00E33516" w:rsidRDefault="00E33516" w:rsidP="00E33516">
      <w:pPr>
        <w:pStyle w:val="Heading3"/>
        <w:rPr>
          <w:rFonts w:ascii="Times New Roman" w:hAnsi="Times New Roman" w:cs="Times New Roman"/>
          <w:szCs w:val="27"/>
        </w:rPr>
      </w:pPr>
      <w:r>
        <w:t>Section 14.2: Listing Branches</w:t>
      </w:r>
    </w:p>
    <w:p w14:paraId="03F6C89D" w14:textId="77777777" w:rsidR="00E33516" w:rsidRDefault="00E33516" w:rsidP="00E33516">
      <w:pPr>
        <w:pStyle w:val="NormalWeb"/>
      </w:pPr>
      <w:r>
        <w:t xml:space="preserve">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</w:t>
      </w:r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>.</w:t>
      </w:r>
    </w:p>
    <w:p w14:paraId="2D7ADF97" w14:textId="77777777" w:rsidR="00E33516" w:rsidRDefault="00E33516" w:rsidP="00E33516">
      <w:pPr>
        <w:pStyle w:val="Heading4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- </w:t>
      </w:r>
      <w:proofErr w:type="spellStart"/>
      <w:r>
        <w:t>Lệnh</w:t>
      </w:r>
      <w:proofErr w:type="spellEnd"/>
    </w:p>
    <w:p w14:paraId="5DE0724E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local:</w:t>
      </w:r>
    </w:p>
    <w:p w14:paraId="068DFAFF" w14:textId="77777777" w:rsidR="00E33516" w:rsidRDefault="00E33516" w:rsidP="00E33516">
      <w:pPr>
        <w:pStyle w:val="HTMLPreformatted"/>
        <w:ind w:left="720"/>
      </w:pPr>
      <w:r>
        <w:t>bash</w:t>
      </w:r>
    </w:p>
    <w:p w14:paraId="0FE2C841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29214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</w:t>
      </w:r>
    </w:p>
    <w:p w14:paraId="66EDAAEE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chi </w:t>
      </w:r>
      <w:proofErr w:type="spellStart"/>
      <w:r>
        <w:t>tiết</w:t>
      </w:r>
      <w:proofErr w:type="spellEnd"/>
      <w:r>
        <w:t>:</w:t>
      </w:r>
    </w:p>
    <w:p w14:paraId="46C35104" w14:textId="77777777" w:rsidR="00E33516" w:rsidRDefault="00E33516" w:rsidP="00E33516">
      <w:pPr>
        <w:pStyle w:val="HTMLPreformatted"/>
        <w:ind w:left="720"/>
      </w:pPr>
      <w:r>
        <w:t>bash</w:t>
      </w:r>
    </w:p>
    <w:p w14:paraId="4E07D726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DD5BEB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-v</w:t>
      </w:r>
    </w:p>
    <w:p w14:paraId="2C01901A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local:</w:t>
      </w:r>
    </w:p>
    <w:p w14:paraId="5301FC54" w14:textId="77777777" w:rsidR="00E33516" w:rsidRDefault="00E33516" w:rsidP="00E33516">
      <w:pPr>
        <w:pStyle w:val="HTMLPreformatted"/>
        <w:ind w:left="720"/>
      </w:pPr>
      <w:r>
        <w:t>bash</w:t>
      </w:r>
    </w:p>
    <w:p w14:paraId="0E39F5EA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9BCBDA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</w:t>
      </w:r>
    </w:p>
    <w:p w14:paraId="53E84CBA" w14:textId="77777777" w:rsidR="00E33516" w:rsidRDefault="00E33516" w:rsidP="00E33516">
      <w:pPr>
        <w:pStyle w:val="NormalWeb"/>
        <w:ind w:left="720"/>
      </w:pPr>
      <w:proofErr w:type="spellStart"/>
      <w:r>
        <w:t>hoặc</w:t>
      </w:r>
      <w:proofErr w:type="spellEnd"/>
      <w:r>
        <w:t>:</w:t>
      </w:r>
    </w:p>
    <w:p w14:paraId="11D44FF1" w14:textId="77777777" w:rsidR="00E33516" w:rsidRDefault="00E33516" w:rsidP="00E33516">
      <w:pPr>
        <w:pStyle w:val="HTMLPreformatted"/>
        <w:ind w:left="720"/>
      </w:pPr>
      <w:r>
        <w:t>bash</w:t>
      </w:r>
    </w:p>
    <w:p w14:paraId="190B9843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DCEF4B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--all</w:t>
      </w:r>
    </w:p>
    <w:p w14:paraId="72D50FD9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local (chi </w:t>
      </w:r>
      <w:proofErr w:type="spellStart"/>
      <w:r>
        <w:t>tiết</w:t>
      </w:r>
      <w:proofErr w:type="spellEnd"/>
      <w:r>
        <w:t>):</w:t>
      </w:r>
    </w:p>
    <w:p w14:paraId="72CDDE8E" w14:textId="77777777" w:rsidR="00E33516" w:rsidRDefault="00E33516" w:rsidP="00E33516">
      <w:pPr>
        <w:pStyle w:val="HTMLPreformatted"/>
        <w:ind w:left="720"/>
      </w:pPr>
      <w:r>
        <w:t>bash</w:t>
      </w:r>
    </w:p>
    <w:p w14:paraId="5EDFEEFC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E02E0F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-av</w:t>
      </w:r>
    </w:p>
    <w:p w14:paraId="6653E098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remote:</w:t>
      </w:r>
    </w:p>
    <w:p w14:paraId="3ADC1DAE" w14:textId="77777777" w:rsidR="00E33516" w:rsidRDefault="00E33516" w:rsidP="00E33516">
      <w:pPr>
        <w:pStyle w:val="HTMLPreformatted"/>
        <w:ind w:left="720"/>
      </w:pPr>
      <w:r>
        <w:t>bash</w:t>
      </w:r>
    </w:p>
    <w:p w14:paraId="296B7CB8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9C76E3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-r</w:t>
      </w:r>
    </w:p>
    <w:p w14:paraId="5C89A659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với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7BF93E7" w14:textId="77777777" w:rsidR="00E33516" w:rsidRDefault="00E33516" w:rsidP="00E33516">
      <w:pPr>
        <w:pStyle w:val="HTMLPreformatted"/>
        <w:ind w:left="720"/>
      </w:pPr>
      <w:r>
        <w:t>bash</w:t>
      </w:r>
    </w:p>
    <w:p w14:paraId="7B99CA26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ED0DB6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rv</w:t>
      </w:r>
      <w:proofErr w:type="spellEnd"/>
    </w:p>
    <w:p w14:paraId="0233ED57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1D24DD80" w14:textId="77777777" w:rsidR="00E33516" w:rsidRDefault="00E33516" w:rsidP="00E33516">
      <w:pPr>
        <w:pStyle w:val="HTMLPreformatted"/>
        <w:ind w:left="720"/>
      </w:pPr>
      <w:r>
        <w:lastRenderedPageBreak/>
        <w:t>bash</w:t>
      </w:r>
    </w:p>
    <w:p w14:paraId="2A524880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B42E8B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--merged</w:t>
      </w:r>
    </w:p>
    <w:p w14:paraId="686A4E61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514DCECE" w14:textId="77777777" w:rsidR="00E33516" w:rsidRDefault="00E33516" w:rsidP="00E33516">
      <w:pPr>
        <w:pStyle w:val="HTMLPreformatted"/>
        <w:ind w:left="720"/>
      </w:pPr>
      <w:r>
        <w:t>bash</w:t>
      </w:r>
    </w:p>
    <w:p w14:paraId="3103A06F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2E95DE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--no-merged</w:t>
      </w:r>
    </w:p>
    <w:p w14:paraId="5D3853CB" w14:textId="77777777" w:rsidR="00E33516" w:rsidRDefault="00E33516" w:rsidP="00D77854">
      <w:pPr>
        <w:pStyle w:val="NormalWeb"/>
        <w:numPr>
          <w:ilvl w:val="0"/>
          <w:numId w:val="60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commit:</w:t>
      </w:r>
    </w:p>
    <w:p w14:paraId="54F36D2F" w14:textId="77777777" w:rsidR="00E33516" w:rsidRDefault="00E33516" w:rsidP="00E33516">
      <w:pPr>
        <w:pStyle w:val="HTMLPreformatted"/>
        <w:ind w:left="720"/>
      </w:pPr>
      <w:r>
        <w:t>bash</w:t>
      </w:r>
    </w:p>
    <w:p w14:paraId="19B08722" w14:textId="77777777" w:rsidR="00E33516" w:rsidRDefault="00E33516" w:rsidP="00E33516">
      <w:pPr>
        <w:pStyle w:val="HTMLPreformatted"/>
        <w:ind w:left="72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43CDBC6" w14:textId="77777777" w:rsidR="00E33516" w:rsidRDefault="00E33516" w:rsidP="00E3351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[&lt;commit&gt;]</w:t>
      </w:r>
    </w:p>
    <w:p w14:paraId="4DC80C27" w14:textId="77777777" w:rsidR="00E33516" w:rsidRDefault="00E33516" w:rsidP="00E33516">
      <w:pPr>
        <w:pStyle w:val="Heading4"/>
      </w:pPr>
      <w:proofErr w:type="spellStart"/>
      <w:r>
        <w:t>Lưu</w:t>
      </w:r>
      <w:proofErr w:type="spellEnd"/>
      <w:r>
        <w:t xml:space="preserve"> ý:</w:t>
      </w:r>
    </w:p>
    <w:p w14:paraId="0E870A1D" w14:textId="77777777" w:rsidR="00E33516" w:rsidRDefault="00E33516" w:rsidP="00D77854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>
        <w:rPr>
          <w:rStyle w:val="HTMLCode"/>
          <w:rFonts w:eastAsiaTheme="majorEastAsia"/>
        </w:rPr>
        <w:t>v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-v</w:t>
      </w:r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$ git branch -</w:t>
      </w:r>
      <w:proofErr w:type="spellStart"/>
      <w:r>
        <w:rPr>
          <w:rStyle w:val="HTMLCode"/>
          <w:rFonts w:eastAsiaTheme="majorEastAsia"/>
        </w:rPr>
        <w:t>avv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$ git branch -</w:t>
      </w:r>
      <w:proofErr w:type="spellStart"/>
      <w:r>
        <w:rPr>
          <w:rStyle w:val="HTMLCode"/>
          <w:rFonts w:eastAsiaTheme="majorEastAsia"/>
        </w:rPr>
        <w:t>vv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nữa</w:t>
      </w:r>
      <w:proofErr w:type="spellEnd"/>
      <w:r>
        <w:t>.</w:t>
      </w:r>
    </w:p>
    <w:p w14:paraId="6D9BBB1F" w14:textId="77777777" w:rsidR="00E33516" w:rsidRDefault="00E33516" w:rsidP="00D77854">
      <w:pPr>
        <w:numPr>
          <w:ilvl w:val="0"/>
          <w:numId w:val="61"/>
        </w:numPr>
        <w:spacing w:before="100" w:beforeAutospacing="1" w:after="100" w:afterAutospacing="1"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remote.</w:t>
      </w:r>
    </w:p>
    <w:p w14:paraId="0A668422" w14:textId="77777777" w:rsidR="00E33516" w:rsidRDefault="00E33516" w:rsidP="00E33516">
      <w:pPr>
        <w:pStyle w:val="Heading3"/>
      </w:pPr>
      <w:r>
        <w:t>Section 14.3: Delete a Remote Branch</w:t>
      </w:r>
    </w:p>
    <w:p w14:paraId="19E7C72C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 origin,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1.5.0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>:</w:t>
      </w:r>
    </w:p>
    <w:p w14:paraId="6BD0AD03" w14:textId="77777777" w:rsidR="00E33516" w:rsidRDefault="00E33516" w:rsidP="00E33516">
      <w:pPr>
        <w:pStyle w:val="HTMLPreformatted"/>
      </w:pPr>
      <w:r>
        <w:t>bash</w:t>
      </w:r>
    </w:p>
    <w:p w14:paraId="3F8A379D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844EB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:&lt;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52CB88CF" w14:textId="77777777" w:rsidR="00E33516" w:rsidRDefault="00E33516" w:rsidP="00E33516">
      <w:pPr>
        <w:pStyle w:val="NormalWeb"/>
      </w:pP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Git 1.7.0,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54C42FD" w14:textId="77777777" w:rsidR="00E33516" w:rsidRDefault="00E33516" w:rsidP="00E33516">
      <w:pPr>
        <w:pStyle w:val="HTMLPreformatted"/>
      </w:pPr>
      <w:r>
        <w:t>bash</w:t>
      </w:r>
    </w:p>
    <w:p w14:paraId="39B2E34A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EC65FA2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--delete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3B4F83D9" w14:textId="77777777" w:rsidR="00E33516" w:rsidRDefault="00E33516" w:rsidP="00E33516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local:</w:t>
      </w:r>
    </w:p>
    <w:p w14:paraId="7481E5EF" w14:textId="77777777" w:rsidR="00E33516" w:rsidRDefault="00E33516" w:rsidP="00E33516">
      <w:pPr>
        <w:pStyle w:val="HTMLPreformatted"/>
      </w:pPr>
      <w:r>
        <w:t>bash</w:t>
      </w:r>
    </w:p>
    <w:p w14:paraId="365EF451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CF8FE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--delete --remotes &lt;remote&gt;/&lt;branch&gt;</w:t>
      </w:r>
    </w:p>
    <w:p w14:paraId="7CCF9D6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dr</w:t>
      </w:r>
      <w:proofErr w:type="spellEnd"/>
      <w:r>
        <w:rPr>
          <w:rStyle w:val="HTMLCode"/>
          <w:rFonts w:eastAsiaTheme="majorEastAsia"/>
        </w:rPr>
        <w:t xml:space="preserve"> &lt;remote&gt;/&lt;branch&gt;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Ngắn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gọn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hơn</w:t>
      </w:r>
      <w:proofErr w:type="spellEnd"/>
    </w:p>
    <w:p w14:paraId="43D568C8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&lt;remote&gt; --prune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Xóa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theo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dõi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thời</w:t>
      </w:r>
      <w:proofErr w:type="spellEnd"/>
    </w:p>
    <w:p w14:paraId="6D2192B3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&lt;remote&gt; -p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Ngắn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gọn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hơn</w:t>
      </w:r>
      <w:proofErr w:type="spellEnd"/>
    </w:p>
    <w:p w14:paraId="3C05D942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</w:p>
    <w:p w14:paraId="476C991C" w14:textId="77777777" w:rsidR="00E33516" w:rsidRDefault="00E33516" w:rsidP="00E33516">
      <w:pPr>
        <w:pStyle w:val="HTMLPreformatted"/>
      </w:pPr>
      <w:r>
        <w:t>bash</w:t>
      </w:r>
    </w:p>
    <w:p w14:paraId="2C3AA2BC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81DEC9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-d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714CB2B6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2670ED53" w14:textId="77777777" w:rsidR="00E33516" w:rsidRDefault="00E33516" w:rsidP="00E33516">
      <w:pPr>
        <w:pStyle w:val="HTMLPreformatted"/>
      </w:pPr>
      <w:r>
        <w:t>bash</w:t>
      </w:r>
    </w:p>
    <w:p w14:paraId="554D50B5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21E1B8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-D &lt;</w:t>
      </w:r>
      <w:proofErr w:type="spellStart"/>
      <w:r>
        <w:rPr>
          <w:rStyle w:val="HTMLCode"/>
          <w:rFonts w:eastAsiaTheme="majorEastAsia"/>
        </w:rPr>
        <w:t>branchName</w:t>
      </w:r>
      <w:proofErr w:type="spellEnd"/>
      <w:r>
        <w:rPr>
          <w:rStyle w:val="HTMLCode"/>
          <w:rFonts w:eastAsiaTheme="majorEastAsia"/>
        </w:rPr>
        <w:t>&gt;</w:t>
      </w:r>
    </w:p>
    <w:p w14:paraId="2811DEFC" w14:textId="77777777" w:rsidR="00E33516" w:rsidRDefault="00E33516" w:rsidP="00E33516">
      <w:pPr>
        <w:pStyle w:val="Heading3"/>
      </w:pPr>
      <w:r>
        <w:lastRenderedPageBreak/>
        <w:t>Section 14.4: Quick Switch to the Previous Branch</w:t>
      </w:r>
    </w:p>
    <w:p w14:paraId="50A42916" w14:textId="77777777" w:rsidR="00E33516" w:rsidRDefault="00E33516" w:rsidP="00E33516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44C90C08" w14:textId="77777777" w:rsidR="00E33516" w:rsidRDefault="00E33516" w:rsidP="00E33516">
      <w:pPr>
        <w:pStyle w:val="HTMLPreformatted"/>
      </w:pPr>
      <w:r>
        <w:t>bash</w:t>
      </w:r>
    </w:p>
    <w:p w14:paraId="6FDF5CFB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FEED5C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</w:t>
      </w:r>
    </w:p>
    <w:p w14:paraId="5CE4DD14" w14:textId="77777777" w:rsidR="00E33516" w:rsidRDefault="00E33516" w:rsidP="00E33516">
      <w:pPr>
        <w:pStyle w:val="Heading3"/>
      </w:pPr>
      <w:r>
        <w:t>Section 14.5: Check Out a New Branch Tracking a Remote Branch</w:t>
      </w:r>
    </w:p>
    <w:p w14:paraId="53022F5E" w14:textId="77777777" w:rsidR="00E33516" w:rsidRDefault="00E33516" w:rsidP="00E33516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feature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r>
        <w:rPr>
          <w:rStyle w:val="HTMLCode"/>
          <w:rFonts w:eastAsiaTheme="majorEastAsia"/>
        </w:rPr>
        <w:t>origin/feature</w:t>
      </w:r>
      <w:r>
        <w:t>:</w:t>
      </w:r>
    </w:p>
    <w:p w14:paraId="15E00098" w14:textId="77777777" w:rsidR="00E33516" w:rsidRDefault="00E33516" w:rsidP="00E33516">
      <w:pPr>
        <w:pStyle w:val="HTMLPreformatted"/>
      </w:pPr>
      <w:r>
        <w:t>bash</w:t>
      </w:r>
    </w:p>
    <w:p w14:paraId="4D8379B8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E17204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--track -b feature origin/feature</w:t>
      </w:r>
    </w:p>
    <w:p w14:paraId="2EDFEC0E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-t origin/feature</w:t>
      </w:r>
    </w:p>
    <w:p w14:paraId="5F6F9E7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checkout feature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giả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sử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rằng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local feature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chỉ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một</w:t>
      </w:r>
      <w:proofErr w:type="spellEnd"/>
      <w:r>
        <w:rPr>
          <w:rStyle w:val="hljs-comment"/>
        </w:rPr>
        <w:t xml:space="preserve"> remote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feature.</w:t>
      </w:r>
    </w:p>
    <w:p w14:paraId="581E2838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- </w:t>
      </w:r>
      <w:proofErr w:type="spellStart"/>
      <w:r>
        <w:t>gõ</w:t>
      </w:r>
      <w:proofErr w:type="spellEnd"/>
      <w:r>
        <w:t>:</w:t>
      </w:r>
    </w:p>
    <w:p w14:paraId="17F9DE03" w14:textId="77777777" w:rsidR="00E33516" w:rsidRDefault="00E33516" w:rsidP="00E33516">
      <w:pPr>
        <w:pStyle w:val="HTMLPreformatted"/>
      </w:pPr>
      <w:r>
        <w:t>bash</w:t>
      </w:r>
    </w:p>
    <w:p w14:paraId="67C6E19E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CA6402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--set-upstream-to=&lt;remote&gt;/&lt;branch&gt; &lt;branch&gt;</w:t>
      </w:r>
    </w:p>
    <w:p w14:paraId="166B730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-u &lt;remote&gt;/&lt;branch&gt; &lt;branch&gt;</w:t>
      </w:r>
    </w:p>
    <w:p w14:paraId="33278B69" w14:textId="77777777" w:rsidR="00E33516" w:rsidRDefault="00E33516" w:rsidP="00E33516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>:</w:t>
      </w:r>
    </w:p>
    <w:p w14:paraId="0F1C0EC5" w14:textId="77777777" w:rsidR="00E33516" w:rsidRDefault="00E33516" w:rsidP="00D7785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&lt;remote&gt;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  <w:r>
        <w:t xml:space="preserve">, </w:t>
      </w:r>
      <w:r>
        <w:rPr>
          <w:rStyle w:val="HTMLCode"/>
          <w:rFonts w:eastAsiaTheme="majorEastAsia"/>
        </w:rPr>
        <w:t>develop</w:t>
      </w:r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426F43F4" w14:textId="77777777" w:rsidR="00E33516" w:rsidRDefault="00E33516" w:rsidP="00D77854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&lt;branch&gt;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remote.</w:t>
      </w:r>
    </w:p>
    <w:p w14:paraId="418EBDCF" w14:textId="77777777" w:rsidR="00E33516" w:rsidRDefault="00E33516" w:rsidP="00E33516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1C1483B2" w14:textId="77777777" w:rsidR="00E33516" w:rsidRDefault="00E33516" w:rsidP="00E33516">
      <w:pPr>
        <w:pStyle w:val="HTMLPreformatted"/>
      </w:pPr>
      <w:r>
        <w:t>bash</w:t>
      </w:r>
    </w:p>
    <w:p w14:paraId="5A0D00CE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E4C111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</w:t>
      </w:r>
      <w:proofErr w:type="spellStart"/>
      <w:r>
        <w:rPr>
          <w:rStyle w:val="HTMLCode"/>
          <w:rFonts w:eastAsiaTheme="majorEastAsia"/>
        </w:rPr>
        <w:t>vv</w:t>
      </w:r>
      <w:proofErr w:type="spellEnd"/>
    </w:p>
    <w:p w14:paraId="45CF8809" w14:textId="77777777" w:rsidR="00E33516" w:rsidRDefault="00E33516" w:rsidP="00E33516">
      <w:pPr>
        <w:pStyle w:val="Heading3"/>
      </w:pPr>
      <w:r>
        <w:t>Section 14.6: Delete a Branch Locally</w:t>
      </w:r>
    </w:p>
    <w:p w14:paraId="45A29976" w14:textId="77777777" w:rsidR="00E33516" w:rsidRDefault="00E33516" w:rsidP="00E33516">
      <w:pPr>
        <w:pStyle w:val="NormalWeb"/>
      </w:pP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r>
        <w:rPr>
          <w:rStyle w:val="HTMLCode"/>
          <w:rFonts w:eastAsiaTheme="majorEastAsia"/>
        </w:rPr>
        <w:t>dev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branch -d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:</w:t>
      </w:r>
    </w:p>
    <w:p w14:paraId="09E615B1" w14:textId="77777777" w:rsidR="00E33516" w:rsidRDefault="00E33516" w:rsidP="00E33516">
      <w:pPr>
        <w:pStyle w:val="HTMLPreformatted"/>
      </w:pPr>
      <w:r>
        <w:t>bash</w:t>
      </w:r>
    </w:p>
    <w:p w14:paraId="5ADAE843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B0D3EB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branch -d dev</w:t>
      </w:r>
    </w:p>
    <w:p w14:paraId="662AB270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error: The branch </w:t>
      </w:r>
      <w:r>
        <w:rPr>
          <w:rStyle w:val="hljs-string"/>
        </w:rPr>
        <w:t>'dev'</w:t>
      </w:r>
      <w:r>
        <w:rPr>
          <w:rStyle w:val="HTMLCode"/>
          <w:rFonts w:eastAsiaTheme="majorEastAsia"/>
        </w:rPr>
        <w:t xml:space="preserve"> is not fully merged.</w:t>
      </w:r>
    </w:p>
    <w:p w14:paraId="0F0C5DFD" w14:textId="77777777" w:rsidR="00E33516" w:rsidRDefault="00E33516" w:rsidP="00E33516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If you are sure you want to delete it, run </w:t>
      </w:r>
      <w:r>
        <w:rPr>
          <w:rStyle w:val="hljs-string"/>
        </w:rPr>
        <w:t>'git branch -D dev'</w:t>
      </w:r>
      <w:r>
        <w:rPr>
          <w:rStyle w:val="HTMLCode"/>
          <w:rFonts w:eastAsiaTheme="majorEastAsia"/>
        </w:rPr>
        <w:t>.</w:t>
      </w:r>
    </w:p>
    <w:p w14:paraId="687E6A94" w14:textId="77777777" w:rsidR="00E33516" w:rsidRDefault="00E33516" w:rsidP="00E33516">
      <w:pPr>
        <w:pStyle w:val="NormalWeb"/>
      </w:pPr>
      <w:r>
        <w:t xml:space="preserve">Theo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-D</w:t>
      </w:r>
      <w:r>
        <w:t>:</w:t>
      </w:r>
    </w:p>
    <w:p w14:paraId="54CBAE65" w14:textId="77777777" w:rsidR="00E33516" w:rsidRDefault="00E33516" w:rsidP="00E33516">
      <w:pPr>
        <w:pStyle w:val="HTMLPreformatted"/>
      </w:pPr>
      <w:r>
        <w:t>bash</w:t>
      </w:r>
    </w:p>
    <w:p w14:paraId="24EE317C" w14:textId="77777777" w:rsidR="00E33516" w:rsidRDefault="00E33516" w:rsidP="00E33516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ED1EE3" w14:textId="77777777" w:rsidR="00E33516" w:rsidRDefault="00E33516" w:rsidP="00E33516">
      <w:pPr>
        <w:pStyle w:val="HTMLPreformatted"/>
      </w:pPr>
      <w:r>
        <w:rPr>
          <w:rStyle w:val="HTMLCode"/>
          <w:rFonts w:eastAsiaTheme="majorEastAsia"/>
        </w:rPr>
        <w:t>$ git branch -D dev</w:t>
      </w:r>
    </w:p>
    <w:p w14:paraId="023F0C85" w14:textId="77777777" w:rsidR="00B9444E" w:rsidRDefault="00B9444E" w:rsidP="00B9444E">
      <w:pPr>
        <w:pStyle w:val="Heading3"/>
        <w:rPr>
          <w:rFonts w:ascii="Times New Roman" w:hAnsi="Times New Roman" w:cs="Times New Roman"/>
          <w:szCs w:val="27"/>
        </w:rPr>
      </w:pPr>
      <w:r>
        <w:lastRenderedPageBreak/>
        <w:t>Section 14.7: Create an Orphan Branch (i.e., Branch with No Parent Commit)</w:t>
      </w:r>
    </w:p>
    <w:p w14:paraId="47D00B81" w14:textId="77777777" w:rsidR="00B9444E" w:rsidRDefault="00B9444E" w:rsidP="00B9444E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cha:</w:t>
      </w:r>
    </w:p>
    <w:p w14:paraId="13562EC2" w14:textId="77777777" w:rsidR="00B9444E" w:rsidRDefault="00B9444E" w:rsidP="00B9444E">
      <w:pPr>
        <w:pStyle w:val="HTMLPreformatted"/>
      </w:pPr>
      <w:r>
        <w:t>bash</w:t>
      </w:r>
    </w:p>
    <w:p w14:paraId="6C4C7941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D495F8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--orphan new-orphan-branch</w:t>
      </w:r>
    </w:p>
    <w:p w14:paraId="128A1F8B" w14:textId="77777777" w:rsidR="00B9444E" w:rsidRDefault="00B9444E" w:rsidP="00B9444E">
      <w:pPr>
        <w:pStyle w:val="NormalWeb"/>
      </w:pPr>
      <w:r>
        <w:t xml:space="preserve">Commit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>.</w:t>
      </w:r>
    </w:p>
    <w:p w14:paraId="57E8BFCE" w14:textId="77777777" w:rsidR="00B9444E" w:rsidRDefault="00B9444E" w:rsidP="00B9444E">
      <w:pPr>
        <w:pStyle w:val="Heading3"/>
      </w:pPr>
      <w:r>
        <w:t>Section 14.8: Rename a Branch</w:t>
      </w:r>
    </w:p>
    <w:p w14:paraId="17133767" w14:textId="77777777" w:rsidR="00B9444E" w:rsidRDefault="00B9444E" w:rsidP="00B9444E">
      <w:pPr>
        <w:pStyle w:val="Heading4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checkout:</w:t>
      </w:r>
    </w:p>
    <w:p w14:paraId="57411DAB" w14:textId="77777777" w:rsidR="00B9444E" w:rsidRDefault="00B9444E" w:rsidP="00B9444E">
      <w:pPr>
        <w:pStyle w:val="HTMLPreformatted"/>
      </w:pPr>
      <w:r>
        <w:t>bash</w:t>
      </w:r>
    </w:p>
    <w:p w14:paraId="781C0C40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70ED900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new_branch_name</w:t>
      </w:r>
      <w:proofErr w:type="spellEnd"/>
    </w:p>
    <w:p w14:paraId="3FA7C89D" w14:textId="77777777" w:rsidR="00B9444E" w:rsidRDefault="00B9444E" w:rsidP="00B9444E">
      <w:pPr>
        <w:pStyle w:val="Heading4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:</w:t>
      </w:r>
    </w:p>
    <w:p w14:paraId="22C8134B" w14:textId="77777777" w:rsidR="00B9444E" w:rsidRDefault="00B9444E" w:rsidP="00B9444E">
      <w:pPr>
        <w:pStyle w:val="HTMLPreformatted"/>
      </w:pPr>
      <w:r>
        <w:t>bash</w:t>
      </w:r>
    </w:p>
    <w:p w14:paraId="7098D911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2CC638D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branch -m </w:t>
      </w:r>
      <w:proofErr w:type="spellStart"/>
      <w:r>
        <w:rPr>
          <w:rStyle w:val="HTMLCode"/>
          <w:rFonts w:eastAsiaTheme="majorEastAsia"/>
        </w:rPr>
        <w:t>branch_you_want_to_rename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new_branch_name</w:t>
      </w:r>
      <w:proofErr w:type="spellEnd"/>
    </w:p>
    <w:p w14:paraId="6613F428" w14:textId="77777777" w:rsidR="00B9444E" w:rsidRDefault="00B9444E" w:rsidP="00B9444E">
      <w:pPr>
        <w:pStyle w:val="Heading3"/>
      </w:pPr>
      <w:r>
        <w:t>Section 14.9: Searching in Branches</w:t>
      </w:r>
    </w:p>
    <w:p w14:paraId="268A9DDD" w14:textId="77777777" w:rsidR="00B9444E" w:rsidRDefault="00B9444E" w:rsidP="00B9444E">
      <w:pPr>
        <w:pStyle w:val="Heading4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ED70060" w14:textId="77777777" w:rsidR="00B9444E" w:rsidRDefault="00B9444E" w:rsidP="00B9444E">
      <w:pPr>
        <w:pStyle w:val="HTMLPreformatted"/>
      </w:pPr>
      <w:r>
        <w:t>bash</w:t>
      </w:r>
    </w:p>
    <w:p w14:paraId="09363B98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98EC19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&lt;commit&gt;</w:t>
      </w:r>
    </w:p>
    <w:p w14:paraId="05A61F34" w14:textId="77777777" w:rsidR="00B9444E" w:rsidRDefault="00B9444E" w:rsidP="00B9444E">
      <w:pPr>
        <w:pStyle w:val="Heading4"/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và</w:t>
      </w:r>
      <w:proofErr w:type="spellEnd"/>
      <w:r>
        <w:t xml:space="preserve"> remote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hoặc</w:t>
      </w:r>
      <w:proofErr w:type="spellEnd"/>
      <w:r>
        <w:t xml:space="preserve"> tag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107B022" w14:textId="77777777" w:rsidR="00B9444E" w:rsidRDefault="00B9444E" w:rsidP="00B9444E">
      <w:pPr>
        <w:pStyle w:val="HTMLPreformatted"/>
      </w:pPr>
      <w:r>
        <w:t>bash</w:t>
      </w:r>
    </w:p>
    <w:p w14:paraId="2EFCEE10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845B102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-a --contains &lt;commit&gt;</w:t>
      </w:r>
    </w:p>
    <w:p w14:paraId="64A4615B" w14:textId="77777777" w:rsidR="00B9444E" w:rsidRDefault="00B9444E" w:rsidP="00B9444E">
      <w:pPr>
        <w:pStyle w:val="Heading3"/>
      </w:pPr>
      <w:r>
        <w:t>Section 14.10: Push Branch to Remote</w:t>
      </w:r>
    </w:p>
    <w:p w14:paraId="1137D2C7" w14:textId="77777777" w:rsidR="00B9444E" w:rsidRDefault="00B9444E" w:rsidP="00B9444E">
      <w:pPr>
        <w:pStyle w:val="Heading4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remote,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259DD34B" w14:textId="77777777" w:rsidR="00B9444E" w:rsidRDefault="00B9444E" w:rsidP="00D77854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remote,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origin</w:t>
      </w:r>
    </w:p>
    <w:p w14:paraId="32BFA429" w14:textId="77777777" w:rsidR="00B9444E" w:rsidRDefault="00B9444E" w:rsidP="00D77854">
      <w:pPr>
        <w:numPr>
          <w:ilvl w:val="0"/>
          <w:numId w:val="63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r>
        <w:rPr>
          <w:rStyle w:val="HTMLCode"/>
          <w:rFonts w:eastAsiaTheme="majorEastAsia"/>
        </w:rPr>
        <w:t>master</w:t>
      </w:r>
    </w:p>
    <w:p w14:paraId="7D099068" w14:textId="77777777" w:rsidR="00B9444E" w:rsidRDefault="00B9444E" w:rsidP="00B9444E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72F5EBFA" w14:textId="77777777" w:rsidR="00B9444E" w:rsidRDefault="00B9444E" w:rsidP="00B9444E">
      <w:pPr>
        <w:pStyle w:val="HTMLPreformatted"/>
      </w:pPr>
      <w:r>
        <w:t>bash</w:t>
      </w:r>
    </w:p>
    <w:p w14:paraId="5F6ABBF2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CB922EF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&lt;REMOTENAME&gt; &lt;BRANCHNAME&gt;</w:t>
      </w:r>
    </w:p>
    <w:p w14:paraId="057DF382" w14:textId="77777777" w:rsidR="00B9444E" w:rsidRDefault="00B9444E" w:rsidP="00B9444E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 origin master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local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4BF37D0B" w14:textId="77777777" w:rsidR="00B9444E" w:rsidRDefault="00B9444E" w:rsidP="00B9444E">
      <w:pPr>
        <w:pStyle w:val="Heading4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-u</w:t>
      </w:r>
      <w:r>
        <w:t xml:space="preserve"> (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--set-upstream</w:t>
      </w:r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push:</w:t>
      </w:r>
    </w:p>
    <w:p w14:paraId="5710FF63" w14:textId="77777777" w:rsidR="00B9444E" w:rsidRDefault="00B9444E" w:rsidP="00B9444E">
      <w:pPr>
        <w:pStyle w:val="HTMLPreformatted"/>
      </w:pPr>
      <w:r>
        <w:t>bash</w:t>
      </w:r>
    </w:p>
    <w:p w14:paraId="4222647D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75DBFD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-u &lt;REMOTENAME&gt; &lt;BRANCHNAME&gt;</w:t>
      </w:r>
    </w:p>
    <w:p w14:paraId="108544D1" w14:textId="77777777" w:rsidR="00B9444E" w:rsidRDefault="00B9444E" w:rsidP="00B9444E">
      <w:pPr>
        <w:pStyle w:val="NormalWeb"/>
      </w:pPr>
      <w:proofErr w:type="spellStart"/>
      <w:r>
        <w:lastRenderedPageBreak/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git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new-feature</w:t>
      </w:r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push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new-feature</w:t>
      </w:r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remote,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local,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proofErr w:type="gramStart"/>
      <w:r>
        <w:t>dấu</w:t>
      </w:r>
      <w:proofErr w:type="spellEnd"/>
      <w:r>
        <w:t xml:space="preserve"> </w:t>
      </w:r>
      <w:r>
        <w:rPr>
          <w:rStyle w:val="HTMLCode"/>
          <w:rFonts w:eastAsiaTheme="majorEastAsia"/>
        </w:rPr>
        <w:t>:</w:t>
      </w:r>
      <w:proofErr w:type="gramEnd"/>
      <w:r>
        <w:t>:</w:t>
      </w:r>
    </w:p>
    <w:p w14:paraId="63ADB979" w14:textId="77777777" w:rsidR="00B9444E" w:rsidRDefault="00B9444E" w:rsidP="00B9444E">
      <w:pPr>
        <w:pStyle w:val="HTMLPreformatted"/>
      </w:pPr>
      <w:r>
        <w:t>bash</w:t>
      </w:r>
    </w:p>
    <w:p w14:paraId="1AB155F7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3B93A3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&lt;REMOTENAME&gt; &lt;LOCALBRANCHNAME&gt;:&lt;REMOTEBRANCHNAME&gt;</w:t>
      </w:r>
    </w:p>
    <w:p w14:paraId="289BA2D1" w14:textId="77777777" w:rsidR="00B9444E" w:rsidRDefault="00B9444E" w:rsidP="00B9444E">
      <w:pPr>
        <w:pStyle w:val="Heading3"/>
      </w:pPr>
      <w:r>
        <w:t>Section 14.11: Move Current Branch HEAD to an Arbitrary Commit</w:t>
      </w:r>
    </w:p>
    <w:p w14:paraId="75C1F427" w14:textId="77777777" w:rsidR="00B9444E" w:rsidRDefault="00B9444E" w:rsidP="00B9444E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commit </w:t>
      </w:r>
      <w:proofErr w:type="spellStart"/>
      <w:r>
        <w:rPr>
          <w:rStyle w:val="HTMLCode"/>
          <w:rFonts w:eastAsiaTheme="majorEastAsia"/>
        </w:rPr>
        <w:t>aabbcc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CC08045" w14:textId="77777777" w:rsidR="00B9444E" w:rsidRDefault="00B9444E" w:rsidP="00B9444E">
      <w:pPr>
        <w:pStyle w:val="HTMLPreformatted"/>
      </w:pPr>
      <w:r>
        <w:t>bash</w:t>
      </w:r>
    </w:p>
    <w:p w14:paraId="70059388" w14:textId="77777777" w:rsidR="00B9444E" w:rsidRDefault="00B9444E" w:rsidP="00B9444E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0F9B8A7" w14:textId="77777777" w:rsidR="00B9444E" w:rsidRDefault="00B9444E" w:rsidP="00B9444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--hard </w:t>
      </w:r>
      <w:proofErr w:type="spellStart"/>
      <w:r>
        <w:rPr>
          <w:rStyle w:val="HTMLCode"/>
          <w:rFonts w:eastAsiaTheme="majorEastAsia"/>
        </w:rPr>
        <w:t>aabbcc</w:t>
      </w:r>
      <w:proofErr w:type="spellEnd"/>
    </w:p>
    <w:p w14:paraId="272D960B" w14:textId="77777777" w:rsidR="00B9444E" w:rsidRDefault="00B9444E" w:rsidP="00B9444E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1AE1E064" w14:textId="77777777" w:rsidR="00B9444E" w:rsidRDefault="00B9444E" w:rsidP="00B9444E">
      <w:pPr>
        <w:pStyle w:val="NormalWeb"/>
      </w:pP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20ACAD3" w14:textId="77777777" w:rsidR="001D79A7" w:rsidRDefault="001D79A7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591AE6ED" w14:textId="77777777" w:rsidR="001D79A7" w:rsidRDefault="001D79A7" w:rsidP="001D79A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15: Rev-List</w:t>
      </w:r>
    </w:p>
    <w:p w14:paraId="7819EDCF" w14:textId="77777777" w:rsidR="001D79A7" w:rsidRDefault="001D79A7" w:rsidP="001D79A7">
      <w:pPr>
        <w:pStyle w:val="Heading3"/>
      </w:pPr>
      <w:r>
        <w:t>Parameter Details</w:t>
      </w:r>
    </w:p>
    <w:p w14:paraId="15C504A1" w14:textId="77777777" w:rsidR="001D79A7" w:rsidRDefault="001D79A7" w:rsidP="00D77854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424F53A7" w14:textId="77777777" w:rsidR="001D79A7" w:rsidRDefault="001D79A7" w:rsidP="001D79A7">
      <w:pPr>
        <w:pStyle w:val="Heading3"/>
      </w:pPr>
      <w:r>
        <w:t xml:space="preserve">Section 15.1: List Commits in </w:t>
      </w:r>
      <w:r>
        <w:rPr>
          <w:rStyle w:val="HTMLCode"/>
          <w:rFonts w:eastAsiaTheme="majorEastAsia"/>
        </w:rPr>
        <w:t>master</w:t>
      </w:r>
      <w:r>
        <w:t xml:space="preserve"> but not in </w:t>
      </w:r>
      <w:r>
        <w:rPr>
          <w:rStyle w:val="HTMLCode"/>
          <w:rFonts w:eastAsiaTheme="majorEastAsia"/>
        </w:rPr>
        <w:t>origin/master</w:t>
      </w:r>
    </w:p>
    <w:p w14:paraId="78490C39" w14:textId="77777777" w:rsidR="001D79A7" w:rsidRDefault="001D79A7" w:rsidP="001D79A7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rev-list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>.</w:t>
      </w:r>
    </w:p>
    <w:p w14:paraId="2566EFC1" w14:textId="77777777" w:rsidR="001D79A7" w:rsidRDefault="001D79A7" w:rsidP="001D79A7">
      <w:pPr>
        <w:pStyle w:val="HTMLPreformatted"/>
      </w:pPr>
      <w:r>
        <w:t>bash</w:t>
      </w:r>
    </w:p>
    <w:p w14:paraId="79087B21" w14:textId="77777777" w:rsidR="001D79A7" w:rsidRDefault="001D79A7" w:rsidP="001D79A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5688DC8" w14:textId="77777777" w:rsidR="001D79A7" w:rsidRDefault="001D79A7" w:rsidP="001D79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rev-list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master ^origin/master</w:t>
      </w:r>
    </w:p>
    <w:p w14:paraId="271427F8" w14:textId="77777777" w:rsidR="001D79A7" w:rsidRDefault="001D79A7" w:rsidP="001D79A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master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origin/master</w:t>
      </w:r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commit.</w:t>
      </w:r>
    </w:p>
    <w:p w14:paraId="4B4E27AA" w14:textId="77777777" w:rsidR="001D79A7" w:rsidRDefault="001D79A7" w:rsidP="001D79A7">
      <w:pPr>
        <w:pStyle w:val="NormalWeb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r>
        <w:rPr>
          <w:rStyle w:val="HTMLCode"/>
          <w:rFonts w:eastAsiaTheme="majorEastAsia"/>
        </w:rPr>
        <w:t>^</w:t>
      </w:r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1054850B" w14:textId="77777777" w:rsidR="001D79A7" w:rsidRDefault="001D79A7" w:rsidP="001D79A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580BA22" w14:textId="77777777" w:rsidR="001D79A7" w:rsidRDefault="001D79A7" w:rsidP="001D79A7">
      <w:pPr>
        <w:pStyle w:val="HTMLPreformatted"/>
      </w:pPr>
      <w:r>
        <w:t>bash</w:t>
      </w:r>
    </w:p>
    <w:p w14:paraId="06717A9B" w14:textId="77777777" w:rsidR="001D79A7" w:rsidRDefault="001D79A7" w:rsidP="001D79A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A792E07" w14:textId="77777777" w:rsidR="001D79A7" w:rsidRDefault="001D79A7" w:rsidP="001D79A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rev-list foo bar ^</w:t>
      </w:r>
      <w:proofErr w:type="spellStart"/>
      <w:r>
        <w:rPr>
          <w:rStyle w:val="HTMLCode"/>
          <w:rFonts w:eastAsiaTheme="majorEastAsia"/>
        </w:rPr>
        <w:t>baz</w:t>
      </w:r>
      <w:proofErr w:type="spellEnd"/>
    </w:p>
    <w:p w14:paraId="25E79258" w14:textId="77777777" w:rsidR="001D79A7" w:rsidRDefault="001D79A7" w:rsidP="001D79A7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foo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bar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baz</w:t>
      </w:r>
      <w:proofErr w:type="spellEnd"/>
      <w:r>
        <w:t>.</w:t>
      </w:r>
    </w:p>
    <w:p w14:paraId="3FE5FE9A" w14:textId="77777777" w:rsidR="001D79A7" w:rsidRDefault="001D79A7" w:rsidP="001D79A7">
      <w:pPr>
        <w:pStyle w:val="Heading3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75654278" w14:textId="77777777" w:rsidR="001D79A7" w:rsidRDefault="001D79A7" w:rsidP="001D79A7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rev-list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hay </w:t>
      </w:r>
      <w:proofErr w:type="spellStart"/>
      <w:r>
        <w:t>chưa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2E439192" w14:textId="77777777" w:rsidR="003C690C" w:rsidRDefault="003C690C" w:rsidP="001601F2">
      <w:pPr>
        <w:pStyle w:val="z-TopofForm"/>
        <w:rPr>
          <w:vanish w:val="0"/>
        </w:rPr>
      </w:pPr>
      <w:r>
        <w:rPr>
          <w:vanish w:val="0"/>
        </w:rPr>
        <w:br w:type="page"/>
      </w:r>
    </w:p>
    <w:p w14:paraId="1B21E73D" w14:textId="77777777" w:rsidR="003C690C" w:rsidRDefault="003C690C" w:rsidP="003C690C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16: Squashing</w:t>
      </w:r>
    </w:p>
    <w:p w14:paraId="7EB0C362" w14:textId="77777777" w:rsidR="003C690C" w:rsidRDefault="003C690C" w:rsidP="003C690C">
      <w:pPr>
        <w:pStyle w:val="Heading3"/>
      </w:pPr>
      <w:r>
        <w:t>Section 16.1: Squash Recent Commits Without Rebasing</w:t>
      </w:r>
    </w:p>
    <w:p w14:paraId="5E447798" w14:textId="77777777" w:rsidR="003C690C" w:rsidRDefault="003C690C" w:rsidP="003C690C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x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3ACD8C4" w14:textId="77777777" w:rsidR="003C690C" w:rsidRDefault="003C690C" w:rsidP="003C690C">
      <w:pPr>
        <w:pStyle w:val="HTMLPreformatted"/>
      </w:pPr>
      <w:r>
        <w:t>bash</w:t>
      </w:r>
    </w:p>
    <w:p w14:paraId="190482D0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D1B347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reset --soft </w:t>
      </w:r>
      <w:proofErr w:type="spellStart"/>
      <w:r>
        <w:rPr>
          <w:rStyle w:val="HTMLCode"/>
          <w:rFonts w:eastAsiaTheme="majorEastAsia"/>
        </w:rPr>
        <w:t>HEAD~x</w:t>
      </w:r>
      <w:proofErr w:type="spellEnd"/>
    </w:p>
    <w:p w14:paraId="77B876F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7AB8FBB4" w14:textId="77777777" w:rsidR="003C690C" w:rsidRDefault="003C690C" w:rsidP="003C690C">
      <w:pPr>
        <w:pStyle w:val="NormalWeb"/>
      </w:pP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x</w:t>
      </w:r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commit </w:t>
      </w:r>
      <w:proofErr w:type="spellStart"/>
      <w:r>
        <w:t>gộp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.</w:t>
      </w:r>
    </w:p>
    <w:p w14:paraId="259D3316" w14:textId="77777777" w:rsidR="003C690C" w:rsidRDefault="003C690C" w:rsidP="003C690C">
      <w:pPr>
        <w:pStyle w:val="Heading3"/>
      </w:pPr>
      <w:r>
        <w:t>Section 16.2: Squashing Commit During Merge</w:t>
      </w:r>
    </w:p>
    <w:p w14:paraId="1ABD8EDD" w14:textId="77777777" w:rsidR="003C690C" w:rsidRDefault="003C690C" w:rsidP="003C690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merge --squash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commit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ra.</w:t>
      </w:r>
    </w:p>
    <w:p w14:paraId="751E6CC7" w14:textId="77777777" w:rsidR="003C690C" w:rsidRDefault="003C690C" w:rsidP="003C690C">
      <w:pPr>
        <w:pStyle w:val="HTMLPreformatted"/>
      </w:pPr>
      <w:r>
        <w:t>bash</w:t>
      </w:r>
    </w:p>
    <w:p w14:paraId="2B400CD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9B2B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--squash &lt;branch&gt;</w:t>
      </w:r>
    </w:p>
    <w:p w14:paraId="678A77D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46254183" w14:textId="77777777" w:rsidR="003C690C" w:rsidRDefault="003C690C" w:rsidP="003C690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reset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So </w:t>
      </w:r>
      <w:proofErr w:type="spellStart"/>
      <w:r>
        <w:t>sánh</w:t>
      </w:r>
      <w:proofErr w:type="spellEnd"/>
      <w:r>
        <w:t>:</w:t>
      </w:r>
    </w:p>
    <w:p w14:paraId="1E4F0B78" w14:textId="77777777" w:rsidR="003C690C" w:rsidRDefault="003C690C" w:rsidP="003C690C">
      <w:pPr>
        <w:pStyle w:val="HTMLPreformatted"/>
      </w:pPr>
      <w:r>
        <w:t>bash</w:t>
      </w:r>
    </w:p>
    <w:p w14:paraId="5977BC01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74622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&lt;branch&gt;</w:t>
      </w:r>
    </w:p>
    <w:p w14:paraId="48E672A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--soft $(git merge-base master &lt;branch&gt;)</w:t>
      </w:r>
    </w:p>
    <w:p w14:paraId="4BC9F7A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commit</w:t>
      </w:r>
      <w:proofErr w:type="gramEnd"/>
    </w:p>
    <w:p w14:paraId="1E2F2407" w14:textId="77777777" w:rsidR="003C690C" w:rsidRDefault="003C690C" w:rsidP="003C690C">
      <w:pPr>
        <w:pStyle w:val="Heading3"/>
      </w:pPr>
      <w:r>
        <w:t>Section 16.3: Squashing Commits During a Rebase</w:t>
      </w:r>
    </w:p>
    <w:p w14:paraId="1185F045" w14:textId="77777777" w:rsidR="003C690C" w:rsidRDefault="003C690C" w:rsidP="003C690C">
      <w:pPr>
        <w:pStyle w:val="NormalWeb"/>
      </w:pPr>
      <w:proofErr w:type="spellStart"/>
      <w:r>
        <w:t>Các</w:t>
      </w:r>
      <w:proofErr w:type="spellEnd"/>
      <w:r>
        <w:t xml:space="preserve"> commit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rebase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A5F44BB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rebase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hash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3DCA695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[commit hash]</w:t>
      </w:r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HEAD~4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 commit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2EF6425" w14:textId="77777777" w:rsidR="003C690C" w:rsidRDefault="003C690C" w:rsidP="00D77854">
      <w:pPr>
        <w:pStyle w:val="NormalWeb"/>
        <w:numPr>
          <w:ilvl w:val="0"/>
          <w:numId w:val="65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pick</w:t>
      </w:r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squash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>.</w:t>
      </w:r>
    </w:p>
    <w:p w14:paraId="04E193E5" w14:textId="77777777" w:rsidR="003C690C" w:rsidRDefault="003C690C" w:rsidP="00D77854">
      <w:pPr>
        <w:pStyle w:val="NormalWeb"/>
        <w:numPr>
          <w:ilvl w:val="0"/>
          <w:numId w:val="65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commit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commit.</w:t>
      </w:r>
    </w:p>
    <w:p w14:paraId="5CF3715C" w14:textId="77777777" w:rsidR="003C690C" w:rsidRDefault="003C690C" w:rsidP="003C690C">
      <w:pPr>
        <w:pStyle w:val="Heading4"/>
      </w:pPr>
      <w:r>
        <w:t>Logging Commits to Determine Where to Rebase</w:t>
      </w:r>
    </w:p>
    <w:p w14:paraId="0250C6F8" w14:textId="77777777" w:rsidR="003C690C" w:rsidRDefault="003C690C" w:rsidP="003C690C">
      <w:pPr>
        <w:pStyle w:val="HTMLPreformatted"/>
      </w:pPr>
      <w:r>
        <w:t>bash</w:t>
      </w:r>
    </w:p>
    <w:p w14:paraId="6FEDC4D3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FA4BD5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3E01096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612f2f7 This commit should not be squashed</w:t>
      </w:r>
    </w:p>
    <w:p w14:paraId="48D36B5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d84b05d This commit should be squashed</w:t>
      </w:r>
    </w:p>
    <w:p w14:paraId="71CAEE0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ac60234 Yet another commit</w:t>
      </w:r>
    </w:p>
    <w:p w14:paraId="11199C0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36d15de Rebase from here</w:t>
      </w:r>
    </w:p>
    <w:p w14:paraId="1E84194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17692d1 Did some more stuff</w:t>
      </w:r>
    </w:p>
    <w:p w14:paraId="4CC9A27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e647334 Another Commit</w:t>
      </w:r>
    </w:p>
    <w:p w14:paraId="6E6B610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2e30df6 Initial commit</w:t>
      </w:r>
    </w:p>
    <w:p w14:paraId="2875947F" w14:textId="77777777" w:rsidR="003C690C" w:rsidRDefault="003C690C" w:rsidP="003C690C">
      <w:pPr>
        <w:pStyle w:val="HTMLPreformatted"/>
      </w:pPr>
      <w:r>
        <w:t>bash</w:t>
      </w:r>
    </w:p>
    <w:p w14:paraId="41CE8EE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4CE15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rebase 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36d15de</w:t>
      </w:r>
    </w:p>
    <w:p w14:paraId="1C6D09D7" w14:textId="77777777" w:rsidR="003C690C" w:rsidRDefault="003C690C" w:rsidP="003C690C">
      <w:pPr>
        <w:pStyle w:val="NormalWeb"/>
      </w:pPr>
      <w:proofErr w:type="spellStart"/>
      <w:r>
        <w:t>Tại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commit. Git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E1F4B09" w14:textId="77777777" w:rsidR="003C690C" w:rsidRDefault="003C690C" w:rsidP="003C690C">
      <w:pPr>
        <w:pStyle w:val="HTMLPreformatted"/>
      </w:pPr>
      <w:r>
        <w:t>plaintext</w:t>
      </w:r>
    </w:p>
    <w:p w14:paraId="318E482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72B64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ac60234 Yet another commit</w:t>
      </w:r>
    </w:p>
    <w:p w14:paraId="5DC72E1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squash d84b05d This commit should be squashed</w:t>
      </w:r>
    </w:p>
    <w:p w14:paraId="3D3FE49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612f2f7 This commit should not be squashed</w:t>
      </w:r>
    </w:p>
    <w:p w14:paraId="57319CE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Rebase 36d15</w:t>
      </w:r>
      <w:proofErr w:type="gramStart"/>
      <w:r>
        <w:rPr>
          <w:rStyle w:val="HTMLCode"/>
          <w:rFonts w:eastAsiaTheme="majorEastAsia"/>
        </w:rPr>
        <w:t>de..</w:t>
      </w:r>
      <w:proofErr w:type="gramEnd"/>
      <w:r>
        <w:rPr>
          <w:rStyle w:val="HTMLCode"/>
          <w:rFonts w:eastAsiaTheme="majorEastAsia"/>
        </w:rPr>
        <w:t>612f2f7 onto 36d15de (3 command(s))</w:t>
      </w:r>
    </w:p>
    <w:p w14:paraId="255DCD52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1A9A967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Commands:</w:t>
      </w:r>
    </w:p>
    <w:p w14:paraId="378BE8C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p, pick = use commit</w:t>
      </w:r>
    </w:p>
    <w:p w14:paraId="0D6D794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r, reword = use commit, but edit the commit message</w:t>
      </w:r>
    </w:p>
    <w:p w14:paraId="3BD1621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e, edit = use commit, but stop for amending</w:t>
      </w:r>
    </w:p>
    <w:p w14:paraId="6AADF8E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s, squash = use commit, but meld into previous commit</w:t>
      </w:r>
    </w:p>
    <w:p w14:paraId="2F31C3B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f, fixup = like "squash", but discard this commit's log message</w:t>
      </w:r>
    </w:p>
    <w:p w14:paraId="232E974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x, exec = run command (the rest of the line) using shell</w:t>
      </w:r>
    </w:p>
    <w:p w14:paraId="4D6F51E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42A68242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These lines can be re-ordered; they are executed from top to bottom.</w:t>
      </w:r>
    </w:p>
    <w:p w14:paraId="08DFE84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10DFD95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If you remove a line here THAT COMMIT WILL BE LOST.</w:t>
      </w:r>
    </w:p>
    <w:p w14:paraId="76A2CD9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5EB680B5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However, if you remove everything, the rebase will be aborted.</w:t>
      </w:r>
    </w:p>
    <w:p w14:paraId="1A74920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</w:t>
      </w:r>
    </w:p>
    <w:p w14:paraId="0512A3BC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Note that empty commits are commented out</w:t>
      </w:r>
    </w:p>
    <w:p w14:paraId="37201593" w14:textId="77777777" w:rsidR="003C690C" w:rsidRDefault="003C690C" w:rsidP="003C690C">
      <w:pPr>
        <w:pStyle w:val="Heading4"/>
      </w:pPr>
      <w:r>
        <w:t>Git log after writing commit message</w:t>
      </w:r>
    </w:p>
    <w:p w14:paraId="64E87DAB" w14:textId="77777777" w:rsidR="003C690C" w:rsidRDefault="003C690C" w:rsidP="003C690C">
      <w:pPr>
        <w:pStyle w:val="HTMLPreformatted"/>
      </w:pPr>
      <w:r>
        <w:t>bash</w:t>
      </w:r>
    </w:p>
    <w:p w14:paraId="4629FE16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055A3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</w:p>
    <w:p w14:paraId="6C631A71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77393eb This commit should not be squashed</w:t>
      </w:r>
    </w:p>
    <w:p w14:paraId="30FA43C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e090a8c Yet another commit</w:t>
      </w:r>
    </w:p>
    <w:p w14:paraId="0C081F4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36d15de Rebase from here</w:t>
      </w:r>
    </w:p>
    <w:p w14:paraId="2EA4169F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17692d1 Did some more stuff</w:t>
      </w:r>
    </w:p>
    <w:p w14:paraId="68049DF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e647334 Another Commit</w:t>
      </w:r>
    </w:p>
    <w:p w14:paraId="142CDC28" w14:textId="2123FB36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2e30df6 Initial commit</w:t>
      </w:r>
    </w:p>
    <w:p w14:paraId="2B06A9A3" w14:textId="77777777" w:rsidR="003C690C" w:rsidRDefault="003C690C" w:rsidP="003C690C">
      <w:pPr>
        <w:pStyle w:val="Heading3"/>
        <w:rPr>
          <w:rFonts w:ascii="Times New Roman" w:hAnsi="Times New Roman" w:cs="Times New Roman"/>
          <w:szCs w:val="27"/>
        </w:rPr>
      </w:pPr>
      <w:r>
        <w:t xml:space="preserve">Section 16.4: </w:t>
      </w:r>
      <w:proofErr w:type="spellStart"/>
      <w:r>
        <w:t>Autosquashing</w:t>
      </w:r>
      <w:proofErr w:type="spellEnd"/>
      <w:r>
        <w:t xml:space="preserve"> and Fixups</w:t>
      </w:r>
    </w:p>
    <w:p w14:paraId="39A6A95B" w14:textId="77777777" w:rsidR="003C690C" w:rsidRDefault="003C690C" w:rsidP="003C690C">
      <w:pPr>
        <w:pStyle w:val="NormalWeb"/>
      </w:pPr>
      <w:r>
        <w:t xml:space="preserve">Khi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9BBEB6A" w14:textId="77777777" w:rsidR="003C690C" w:rsidRDefault="003C690C" w:rsidP="003C690C">
      <w:pPr>
        <w:pStyle w:val="HTMLPreformatted"/>
      </w:pPr>
      <w:r>
        <w:t>bash</w:t>
      </w:r>
    </w:p>
    <w:p w14:paraId="494315CD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DA8409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--squash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TMLCode"/>
          <w:rFonts w:eastAsiaTheme="majorEastAsia"/>
        </w:rPr>
        <w:t xml:space="preserve">commit </w:t>
      </w:r>
      <w:r>
        <w:rPr>
          <w:rStyle w:val="hljs-builtin"/>
          <w:rFonts w:eastAsiaTheme="majorEastAsia"/>
        </w:rPr>
        <w:t>hash</w:t>
      </w:r>
      <w:r>
        <w:rPr>
          <w:rStyle w:val="HTMLCode"/>
          <w:rFonts w:eastAsiaTheme="majorEastAsia"/>
        </w:rPr>
        <w:t xml:space="preserve"> of commit to </w:t>
      </w:r>
      <w:r>
        <w:rPr>
          <w:rStyle w:val="hljs-builtin"/>
          <w:rFonts w:eastAsiaTheme="majorEastAsia"/>
        </w:rPr>
        <w:t>which</w:t>
      </w:r>
      <w:r>
        <w:rPr>
          <w:rStyle w:val="HTMLCode"/>
          <w:rFonts w:eastAsiaTheme="majorEastAsia"/>
        </w:rPr>
        <w:t xml:space="preserve"> this commit will be squashed to]</w:t>
      </w:r>
    </w:p>
    <w:p w14:paraId="2AC21ED8" w14:textId="77777777" w:rsidR="003C690C" w:rsidRDefault="003C690C" w:rsidP="003C690C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proofErr w:type="gramStart"/>
      <w:r>
        <w:rPr>
          <w:rStyle w:val="HTMLCode"/>
          <w:rFonts w:eastAsiaTheme="majorEastAsia"/>
        </w:rPr>
        <w:t>=[</w:t>
      </w:r>
      <w:proofErr w:type="gramEnd"/>
      <w:r>
        <w:rPr>
          <w:rStyle w:val="HTMLCode"/>
          <w:rFonts w:eastAsiaTheme="majorEastAsia"/>
        </w:rPr>
        <w:t>commit hash]</w:t>
      </w:r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fixup.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hash commit,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4261D55" w14:textId="77777777" w:rsidR="003C690C" w:rsidRDefault="003C690C" w:rsidP="003C690C">
      <w:pPr>
        <w:pStyle w:val="HTMLPreformatted"/>
      </w:pPr>
      <w:r>
        <w:t>bash</w:t>
      </w:r>
    </w:p>
    <w:p w14:paraId="7540300D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804B6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--squash :/things</w:t>
      </w:r>
    </w:p>
    <w:p w14:paraId="66D95873" w14:textId="77777777" w:rsidR="003C690C" w:rsidRDefault="003C690C" w:rsidP="003C690C">
      <w:pPr>
        <w:pStyle w:val="NormalWeb"/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'things'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'fixup!' </w:t>
      </w:r>
      <w:proofErr w:type="spellStart"/>
      <w:r>
        <w:t>hoặc</w:t>
      </w:r>
      <w:proofErr w:type="spellEnd"/>
      <w:r>
        <w:t xml:space="preserve"> 'squash!'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>.</w:t>
      </w:r>
    </w:p>
    <w:p w14:paraId="3B233029" w14:textId="77777777" w:rsidR="003C690C" w:rsidRDefault="003C690C" w:rsidP="003C690C">
      <w:pPr>
        <w:pStyle w:val="Heading4"/>
      </w:pPr>
      <w:r>
        <w:t xml:space="preserve">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commit fixup/squash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4FFB5C73" w14:textId="77777777" w:rsidR="003C690C" w:rsidRDefault="003C690C" w:rsidP="003C690C">
      <w:pPr>
        <w:pStyle w:val="HTMLPreformatted"/>
      </w:pPr>
      <w:r>
        <w:t>bash</w:t>
      </w:r>
    </w:p>
    <w:p w14:paraId="79169385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265D2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rebase.autosquash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44D0D3DF" w14:textId="77777777" w:rsidR="003C690C" w:rsidRDefault="003C690C" w:rsidP="003C690C">
      <w:pPr>
        <w:pStyle w:val="Heading3"/>
      </w:pPr>
      <w:r>
        <w:t xml:space="preserve">Section 16.5: </w:t>
      </w:r>
      <w:proofErr w:type="spellStart"/>
      <w:r>
        <w:t>Autosquash</w:t>
      </w:r>
      <w:proofErr w:type="spellEnd"/>
      <w:r>
        <w:t>: Committing Code You Want to Squash During a Rebase</w:t>
      </w:r>
    </w:p>
    <w:p w14:paraId="1A5CF418" w14:textId="77777777" w:rsidR="003C690C" w:rsidRDefault="003C690C" w:rsidP="003C690C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commit </w:t>
      </w:r>
      <w:r>
        <w:rPr>
          <w:rStyle w:val="HTMLCode"/>
          <w:rFonts w:eastAsiaTheme="majorEastAsia"/>
        </w:rPr>
        <w:t>bbb2222 A second commit</w:t>
      </w:r>
      <w:r>
        <w:t>:</w:t>
      </w:r>
    </w:p>
    <w:p w14:paraId="7B0D0DA3" w14:textId="77777777" w:rsidR="003C690C" w:rsidRDefault="003C690C" w:rsidP="003C690C">
      <w:pPr>
        <w:pStyle w:val="HTMLPreformatted"/>
      </w:pPr>
      <w:r>
        <w:t>bash</w:t>
      </w:r>
    </w:p>
    <w:p w14:paraId="3ED12D03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9B89D3C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</w:t>
      </w:r>
    </w:p>
    <w:p w14:paraId="3A74FC2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ccc3333 (HEAD -&gt; master) A third commit</w:t>
      </w:r>
    </w:p>
    <w:p w14:paraId="34F98F93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bbb2222 A second commit</w:t>
      </w:r>
    </w:p>
    <w:p w14:paraId="6505D17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aaa1111 A first commit</w:t>
      </w:r>
    </w:p>
    <w:p w14:paraId="2B41C4F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9999999 Initial commit</w:t>
      </w:r>
    </w:p>
    <w:p w14:paraId="152EA99A" w14:textId="77777777" w:rsidR="003C690C" w:rsidRDefault="003C690C" w:rsidP="003C690C">
      <w:pPr>
        <w:pStyle w:val="NormalWeb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commit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vào</w:t>
      </w:r>
      <w:proofErr w:type="spellEnd"/>
      <w:r>
        <w:t>:</w:t>
      </w:r>
    </w:p>
    <w:p w14:paraId="3A2D394F" w14:textId="77777777" w:rsidR="003C690C" w:rsidRDefault="003C690C" w:rsidP="003C690C">
      <w:pPr>
        <w:pStyle w:val="HTMLPreformatted"/>
      </w:pPr>
      <w:r>
        <w:t>bash</w:t>
      </w:r>
    </w:p>
    <w:p w14:paraId="73FC66A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FB4ED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280D5CA9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commit --fixup bbb2222</w:t>
      </w:r>
    </w:p>
    <w:p w14:paraId="23A89A3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[my-feature-branch ddd4444] fixup! A second commit</w:t>
      </w:r>
    </w:p>
    <w:p w14:paraId="1630C2CA" w14:textId="77777777" w:rsidR="003C690C" w:rsidRDefault="003C690C" w:rsidP="003C690C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mà</w:t>
      </w:r>
      <w:proofErr w:type="spellEnd"/>
      <w:r>
        <w:t xml:space="preserve">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67AD898F" w14:textId="77777777" w:rsidR="003C690C" w:rsidRDefault="003C690C" w:rsidP="003C690C">
      <w:pPr>
        <w:pStyle w:val="HTMLPreformatted"/>
      </w:pPr>
      <w:r>
        <w:t>bash</w:t>
      </w:r>
    </w:p>
    <w:p w14:paraId="07832C69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4B7C7B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r>
        <w:rPr>
          <w:rStyle w:val="hljs-builtin"/>
          <w:rFonts w:eastAsiaTheme="majorEastAsia"/>
        </w:rPr>
        <w:t>log</w:t>
      </w:r>
      <w:r>
        <w:rPr>
          <w:rStyle w:val="HTMLCode"/>
          <w:rFonts w:eastAsiaTheme="majorEastAsia"/>
        </w:rPr>
        <w:t xml:space="preserve"> --</w:t>
      </w:r>
      <w:proofErr w:type="spellStart"/>
      <w:r>
        <w:rPr>
          <w:rStyle w:val="HTMLCode"/>
          <w:rFonts w:eastAsiaTheme="majorEastAsia"/>
        </w:rPr>
        <w:t>oneline</w:t>
      </w:r>
      <w:proofErr w:type="spellEnd"/>
      <w:r>
        <w:rPr>
          <w:rStyle w:val="HTMLCode"/>
          <w:rFonts w:eastAsiaTheme="majorEastAsia"/>
        </w:rPr>
        <w:t xml:space="preserve"> --decorate</w:t>
      </w:r>
    </w:p>
    <w:p w14:paraId="40F34756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ddd4444 (HEAD -&gt; master) fixup! A second commit</w:t>
      </w:r>
    </w:p>
    <w:p w14:paraId="5004811D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ccc3333 A third commit</w:t>
      </w:r>
    </w:p>
    <w:p w14:paraId="57DA0B54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bbb2222 A second commit</w:t>
      </w:r>
    </w:p>
    <w:p w14:paraId="62F16E8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aaa1111 A first commit</w:t>
      </w:r>
    </w:p>
    <w:p w14:paraId="632A292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9999999 Initial commit</w:t>
      </w:r>
    </w:p>
    <w:p w14:paraId="63799D86" w14:textId="77777777" w:rsidR="003C690C" w:rsidRDefault="003C690C" w:rsidP="003C690C">
      <w:pPr>
        <w:pStyle w:val="NormalWeb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>:</w:t>
      </w:r>
    </w:p>
    <w:p w14:paraId="4B9D0E26" w14:textId="77777777" w:rsidR="003C690C" w:rsidRDefault="003C690C" w:rsidP="003C690C">
      <w:pPr>
        <w:pStyle w:val="HTMLPreformatted"/>
      </w:pPr>
      <w:r>
        <w:t>bash</w:t>
      </w:r>
    </w:p>
    <w:p w14:paraId="633493EE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31C0047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rebase 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rPr>
          <w:rStyle w:val="HTMLCode"/>
          <w:rFonts w:eastAsiaTheme="majorEastAsia"/>
        </w:rPr>
        <w:t xml:space="preserve"> --interactive HEAD~4</w:t>
      </w:r>
    </w:p>
    <w:p w14:paraId="14439670" w14:textId="77777777" w:rsidR="003C690C" w:rsidRDefault="003C690C" w:rsidP="003C690C">
      <w:pPr>
        <w:pStyle w:val="NormalWeb"/>
      </w:pPr>
      <w:r>
        <w:t xml:space="preserve">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--fixup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:</w:t>
      </w:r>
    </w:p>
    <w:p w14:paraId="7FEEF6DD" w14:textId="77777777" w:rsidR="003C690C" w:rsidRDefault="003C690C" w:rsidP="003C690C">
      <w:pPr>
        <w:pStyle w:val="HTMLPreformatted"/>
      </w:pPr>
      <w:r>
        <w:t>plaintext</w:t>
      </w:r>
    </w:p>
    <w:p w14:paraId="0D8174A0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A63C6D0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aaa1111 A first commit</w:t>
      </w:r>
    </w:p>
    <w:p w14:paraId="20CEE53E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pick bbb2222 A second commit</w:t>
      </w:r>
    </w:p>
    <w:p w14:paraId="3C3D4088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fixup ddd4444 fixup! A second commit</w:t>
      </w:r>
    </w:p>
    <w:p w14:paraId="14E1866A" w14:textId="77777777" w:rsidR="003C690C" w:rsidRDefault="003C690C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pick ccc3333 A third commit</w:t>
      </w:r>
    </w:p>
    <w:p w14:paraId="2AEE3E4A" w14:textId="77777777" w:rsidR="003C690C" w:rsidRDefault="003C690C" w:rsidP="003C690C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</w:t>
      </w:r>
      <w:proofErr w:type="spellStart"/>
      <w:r>
        <w:rPr>
          <w:rStyle w:val="HTMLCode"/>
          <w:rFonts w:eastAsiaTheme="majorEastAsia"/>
        </w:rPr>
        <w:t>autosquash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rebase,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10D8760D" w14:textId="77777777" w:rsidR="003C690C" w:rsidRDefault="003C690C" w:rsidP="003C690C">
      <w:pPr>
        <w:pStyle w:val="HTMLPreformatted"/>
      </w:pPr>
      <w:r>
        <w:t>bash</w:t>
      </w:r>
    </w:p>
    <w:p w14:paraId="5B358A0B" w14:textId="77777777" w:rsidR="003C690C" w:rsidRDefault="003C690C" w:rsidP="003C690C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FFDA01D" w14:textId="77777777" w:rsidR="003C690C" w:rsidRDefault="003C690C" w:rsidP="003C690C">
      <w:pPr>
        <w:pStyle w:val="HTMLPreformatted"/>
      </w:pPr>
      <w:r>
        <w:rPr>
          <w:rStyle w:val="HTMLCode"/>
          <w:rFonts w:eastAsiaTheme="majorEastAsia"/>
        </w:rPr>
        <w:t xml:space="preserve">$ git config --global </w:t>
      </w:r>
      <w:proofErr w:type="spellStart"/>
      <w:proofErr w:type="gramStart"/>
      <w:r>
        <w:rPr>
          <w:rStyle w:val="HTMLCode"/>
          <w:rFonts w:eastAsiaTheme="majorEastAsia"/>
        </w:rPr>
        <w:t>rebase.autosquash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hljs-literal"/>
        </w:rPr>
        <w:t>true</w:t>
      </w:r>
    </w:p>
    <w:p w14:paraId="2B1D6E08" w14:textId="2CDD6AA5" w:rsidR="00261CCF" w:rsidRDefault="00261CCF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66025826" w14:textId="77777777" w:rsidR="00261CCF" w:rsidRDefault="00261CCF" w:rsidP="00261CCF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17: Cherry Picking</w:t>
      </w:r>
    </w:p>
    <w:p w14:paraId="02FC89DE" w14:textId="77777777" w:rsidR="00261CCF" w:rsidRDefault="00261CCF" w:rsidP="00723C59">
      <w:r>
        <w:t>Parameters Details</w:t>
      </w:r>
    </w:p>
    <w:p w14:paraId="2D41B7E1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-e, --edit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r>
        <w:rPr>
          <w:rStyle w:val="HTMLCode"/>
          <w:rFonts w:eastAsiaTheme="majorEastAsia"/>
        </w:rPr>
        <w:t>git cherry-pick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commit.</w:t>
      </w:r>
    </w:p>
    <w:p w14:paraId="4D380F5A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-x</w:t>
      </w:r>
      <w:r>
        <w:t xml:space="preserve">: Khi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commit,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"(cherry picked from commit …)"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cherry-pick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>.</w:t>
      </w:r>
    </w:p>
    <w:p w14:paraId="7AB1CDA7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--ff</w:t>
      </w:r>
      <w:r>
        <w:t xml:space="preserve">: </w:t>
      </w:r>
      <w:proofErr w:type="spellStart"/>
      <w:r>
        <w:t>Nếu</w:t>
      </w:r>
      <w:proofErr w:type="spellEnd"/>
      <w:r>
        <w:t xml:space="preserve"> HEAD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cherry-pick,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fast forward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122B7755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--continue</w:t>
      </w:r>
      <w:r>
        <w:t xml:space="preserve">: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proofErr w:type="gramStart"/>
      <w:r>
        <w:t>trong</w:t>
      </w:r>
      <w:proofErr w:type="spellEnd"/>
      <w:r>
        <w:t xml:space="preserve"> </w:t>
      </w:r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/sequencer</w:t>
      </w:r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cherry-pick </w:t>
      </w:r>
      <w:proofErr w:type="spellStart"/>
      <w:r>
        <w:t>hoặc</w:t>
      </w:r>
      <w:proofErr w:type="spellEnd"/>
      <w:r>
        <w:t xml:space="preserve"> revert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288DAE81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--quit</w:t>
      </w:r>
      <w:r>
        <w:t xml:space="preserve">: </w:t>
      </w:r>
      <w:proofErr w:type="spellStart"/>
      <w:r>
        <w:t>Quên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sequencer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cherry-pick </w:t>
      </w:r>
      <w:proofErr w:type="spellStart"/>
      <w:r>
        <w:t>hoặc</w:t>
      </w:r>
      <w:proofErr w:type="spellEnd"/>
      <w:r>
        <w:t xml:space="preserve"> revert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>.</w:t>
      </w:r>
    </w:p>
    <w:p w14:paraId="5E6C4E4C" w14:textId="77777777" w:rsidR="00261CCF" w:rsidRDefault="00261CCF" w:rsidP="00D77854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--abort</w:t>
      </w:r>
      <w:r>
        <w:t xml:space="preserve">: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7C04A5BA" w14:textId="77777777" w:rsidR="00261CCF" w:rsidRDefault="00261CCF" w:rsidP="00261CCF">
      <w:pPr>
        <w:pStyle w:val="NormalWeb"/>
      </w:pPr>
      <w:r>
        <w:t xml:space="preserve">Cherry-pick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ở.</w:t>
      </w:r>
    </w:p>
    <w:p w14:paraId="5956D4E4" w14:textId="77777777" w:rsidR="00261CCF" w:rsidRDefault="00261CCF" w:rsidP="00261CCF">
      <w:pPr>
        <w:pStyle w:val="Heading3"/>
      </w:pPr>
      <w:r>
        <w:t>Section 17.1: Copying a Commit from One Branch to Another</w:t>
      </w:r>
    </w:p>
    <w:p w14:paraId="733226A3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&lt;commit-hash&gt;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sang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66012610" w14:textId="77777777" w:rsidR="00261CCF" w:rsidRDefault="00261CCF" w:rsidP="00261CCF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(Source):</w:t>
      </w:r>
    </w:p>
    <w:p w14:paraId="551E0E8D" w14:textId="77777777" w:rsidR="00261CCF" w:rsidRDefault="00261CCF" w:rsidP="00261CCF">
      <w:pPr>
        <w:pStyle w:val="HTMLPreformatted"/>
      </w:pPr>
      <w:proofErr w:type="spellStart"/>
      <w:r>
        <w:t>css</w:t>
      </w:r>
      <w:proofErr w:type="spellEnd"/>
    </w:p>
    <w:p w14:paraId="7D210FC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6786AE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dd2e86 - </w:t>
      </w:r>
      <w:r>
        <w:rPr>
          <w:rStyle w:val="hljs-number"/>
        </w:rPr>
        <w:t>946992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9143</w:t>
      </w:r>
      <w:r>
        <w:rPr>
          <w:rStyle w:val="HTMLCode"/>
          <w:rFonts w:eastAsiaTheme="majorEastAsia"/>
        </w:rPr>
        <w:t xml:space="preserve">a9 - a6fd86 -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a6057 </w:t>
      </w:r>
      <w:r>
        <w:rPr>
          <w:rStyle w:val="hljs-selector-attr"/>
        </w:rPr>
        <w:t>[master]</w:t>
      </w:r>
    </w:p>
    <w:p w14:paraId="36A6BA5F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\</w:t>
      </w:r>
    </w:p>
    <w:p w14:paraId="35489D6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76</w:t>
      </w:r>
      <w:r>
        <w:rPr>
          <w:rStyle w:val="HTMLCode"/>
          <w:rFonts w:eastAsiaTheme="majorEastAsia"/>
        </w:rPr>
        <w:t xml:space="preserve">cada - </w:t>
      </w:r>
      <w:r>
        <w:rPr>
          <w:rStyle w:val="hljs-number"/>
        </w:rPr>
        <w:t>62</w:t>
      </w:r>
      <w:r>
        <w:rPr>
          <w:rStyle w:val="HTMLCode"/>
          <w:rFonts w:eastAsiaTheme="majorEastAsia"/>
        </w:rPr>
        <w:t xml:space="preserve">ecb3 - b886a0 </w:t>
      </w:r>
      <w:r>
        <w:rPr>
          <w:rStyle w:val="hljs-selector-attr"/>
        </w:rPr>
        <w:t>[feature]</w:t>
      </w:r>
    </w:p>
    <w:p w14:paraId="3DCBA940" w14:textId="77777777" w:rsidR="00261CCF" w:rsidRDefault="00261CCF" w:rsidP="00261CCF">
      <w:pPr>
        <w:pStyle w:val="NormalWeb"/>
      </w:pP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</w:t>
      </w:r>
      <w:r>
        <w:rPr>
          <w:rStyle w:val="HTMLCode"/>
          <w:rFonts w:eastAsiaTheme="majorEastAsia"/>
        </w:rPr>
        <w:t>b886a0</w:t>
      </w:r>
      <w:r>
        <w:t xml:space="preserve"> sang </w:t>
      </w:r>
      <w:r>
        <w:rPr>
          <w:rStyle w:val="HTMLCode"/>
          <w:rFonts w:eastAsiaTheme="majorEastAsia"/>
        </w:rPr>
        <w:t>master</w:t>
      </w:r>
      <w:r>
        <w:t xml:space="preserve"> (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>
        <w:rPr>
          <w:rStyle w:val="HTMLCode"/>
          <w:rFonts w:eastAsiaTheme="majorEastAsia"/>
        </w:rPr>
        <w:t>5a6057</w:t>
      </w:r>
      <w:r>
        <w:t>).</w:t>
      </w:r>
    </w:p>
    <w:p w14:paraId="4928C980" w14:textId="77777777" w:rsidR="00261CCF" w:rsidRDefault="00261CCF" w:rsidP="00261CCF">
      <w:pPr>
        <w:pStyle w:val="NormalWeb"/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CC717C1" w14:textId="77777777" w:rsidR="00261CCF" w:rsidRDefault="00261CCF" w:rsidP="00261CCF">
      <w:pPr>
        <w:pStyle w:val="HTMLPreformatted"/>
      </w:pPr>
      <w:r>
        <w:t>bash</w:t>
      </w:r>
    </w:p>
    <w:p w14:paraId="3CE7224D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A1BBFFD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65A1027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b886a0</w:t>
      </w:r>
    </w:p>
    <w:p w14:paraId="6CE92403" w14:textId="77777777" w:rsidR="00261CCF" w:rsidRDefault="00261CCF" w:rsidP="00261CCF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717868B" w14:textId="77777777" w:rsidR="00261CCF" w:rsidRDefault="00261CCF" w:rsidP="00261CCF">
      <w:pPr>
        <w:pStyle w:val="HTMLPreformatted"/>
      </w:pPr>
      <w:proofErr w:type="spellStart"/>
      <w:r>
        <w:t>css</w:t>
      </w:r>
      <w:proofErr w:type="spellEnd"/>
    </w:p>
    <w:p w14:paraId="6C915B4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67E2B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dd2e86 - </w:t>
      </w:r>
      <w:r>
        <w:rPr>
          <w:rStyle w:val="hljs-number"/>
        </w:rPr>
        <w:t>946992</w:t>
      </w:r>
      <w:r>
        <w:rPr>
          <w:rStyle w:val="HTMLCode"/>
          <w:rFonts w:eastAsiaTheme="majorEastAsia"/>
        </w:rPr>
        <w:t xml:space="preserve"> - </w:t>
      </w:r>
      <w:r>
        <w:rPr>
          <w:rStyle w:val="hljs-number"/>
        </w:rPr>
        <w:t>9143</w:t>
      </w:r>
      <w:r>
        <w:rPr>
          <w:rStyle w:val="HTMLCode"/>
          <w:rFonts w:eastAsiaTheme="majorEastAsia"/>
        </w:rPr>
        <w:t xml:space="preserve">a9 - a6fd86 - </w:t>
      </w:r>
      <w:r>
        <w:rPr>
          <w:rStyle w:val="hljs-number"/>
        </w:rPr>
        <w:t>5</w:t>
      </w:r>
      <w:r>
        <w:rPr>
          <w:rStyle w:val="HTMLCode"/>
          <w:rFonts w:eastAsiaTheme="majorEastAsia"/>
        </w:rPr>
        <w:t xml:space="preserve">a6057 - a66b23 </w:t>
      </w:r>
      <w:r>
        <w:rPr>
          <w:rStyle w:val="hljs-selector-attr"/>
        </w:rPr>
        <w:t>[master]</w:t>
      </w:r>
    </w:p>
    <w:p w14:paraId="6F71BFED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\</w:t>
      </w:r>
    </w:p>
    <w:p w14:paraId="79DCD670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76</w:t>
      </w:r>
      <w:r>
        <w:rPr>
          <w:rStyle w:val="HTMLCode"/>
          <w:rFonts w:eastAsiaTheme="majorEastAsia"/>
        </w:rPr>
        <w:t xml:space="preserve">cada - </w:t>
      </w:r>
      <w:r>
        <w:rPr>
          <w:rStyle w:val="hljs-number"/>
        </w:rPr>
        <w:t>62</w:t>
      </w:r>
      <w:r>
        <w:rPr>
          <w:rStyle w:val="HTMLCode"/>
          <w:rFonts w:eastAsiaTheme="majorEastAsia"/>
        </w:rPr>
        <w:t xml:space="preserve">ecb3 - b886a0 </w:t>
      </w:r>
      <w:r>
        <w:rPr>
          <w:rStyle w:val="hljs-selector-attr"/>
        </w:rPr>
        <w:t>[feature]</w:t>
      </w:r>
    </w:p>
    <w:p w14:paraId="281B83E5" w14:textId="77777777" w:rsidR="00261CCF" w:rsidRDefault="00261CCF" w:rsidP="00261CCF">
      <w:pPr>
        <w:pStyle w:val="NormalWeb"/>
      </w:pPr>
      <w:proofErr w:type="spellStart"/>
      <w:r>
        <w:t>Nơi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a66b23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(diff source,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commit)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b886a0</w:t>
      </w:r>
      <w:r>
        <w:t xml:space="preserve"> (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).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cherry-pick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commit </w:t>
      </w:r>
      <w:proofErr w:type="spellStart"/>
      <w:r>
        <w:t>đó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lastRenderedPageBreak/>
        <w:t>b886a0</w:t>
      </w:r>
      <w:r>
        <w:t xml:space="preserve">)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merge).</w:t>
      </w:r>
    </w:p>
    <w:p w14:paraId="429FAFC0" w14:textId="77777777" w:rsidR="00261CCF" w:rsidRDefault="00261CCF" w:rsidP="00261CCF">
      <w:pPr>
        <w:pStyle w:val="Heading3"/>
      </w:pPr>
      <w:r>
        <w:t>Section 17.2: Copying a Range of Commits from One Branch to Another</w:t>
      </w:r>
    </w:p>
    <w:p w14:paraId="03261E23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&lt;commit-A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&lt;commit-B&gt;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checkout.</w:t>
      </w:r>
    </w:p>
    <w:p w14:paraId="685EDFD5" w14:textId="77777777" w:rsidR="00261CCF" w:rsidRDefault="00261CCF" w:rsidP="00261CCF">
      <w:pPr>
        <w:pStyle w:val="HTMLPreformatted"/>
      </w:pPr>
      <w:r>
        <w:t>bash</w:t>
      </w:r>
    </w:p>
    <w:p w14:paraId="1ABDD449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F85C032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&lt;commit-A</w:t>
      </w:r>
      <w:proofErr w:type="gramStart"/>
      <w:r>
        <w:rPr>
          <w:rStyle w:val="HTMLCode"/>
          <w:rFonts w:eastAsiaTheme="majorEastAsia"/>
        </w:rPr>
        <w:t>&gt;..</w:t>
      </w:r>
      <w:proofErr w:type="gramEnd"/>
      <w:r>
        <w:rPr>
          <w:rStyle w:val="HTMLCode"/>
          <w:rFonts w:eastAsiaTheme="majorEastAsia"/>
        </w:rPr>
        <w:t>&lt;commit-B&gt;</w:t>
      </w:r>
    </w:p>
    <w:p w14:paraId="492B2989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cherry-pick &lt;commit-A&gt;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>&lt;commit-B&gt;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commit 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commit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B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checkout.</w:t>
      </w:r>
    </w:p>
    <w:p w14:paraId="17E551DA" w14:textId="77777777" w:rsidR="00261CCF" w:rsidRDefault="00261CCF" w:rsidP="00261CCF">
      <w:pPr>
        <w:pStyle w:val="HTMLPreformatted"/>
      </w:pPr>
      <w:r>
        <w:t>bash</w:t>
      </w:r>
    </w:p>
    <w:p w14:paraId="5381CCF2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5A034F5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cherry-pick &lt;commit-A&gt;</w:t>
      </w:r>
      <w:proofErr w:type="gramStart"/>
      <w:r>
        <w:rPr>
          <w:rStyle w:val="HTMLCode"/>
          <w:rFonts w:eastAsiaTheme="majorEastAsia"/>
        </w:rPr>
        <w:t>^..</w:t>
      </w:r>
      <w:proofErr w:type="gramEnd"/>
      <w:r>
        <w:rPr>
          <w:rStyle w:val="HTMLCode"/>
          <w:rFonts w:eastAsiaTheme="majorEastAsia"/>
        </w:rPr>
        <w:t>&lt;commit-B&gt;</w:t>
      </w:r>
    </w:p>
    <w:p w14:paraId="5E1C7B0F" w14:textId="77777777" w:rsidR="00261CCF" w:rsidRDefault="00261CCF" w:rsidP="00261CCF">
      <w:pPr>
        <w:pStyle w:val="Heading3"/>
      </w:pPr>
      <w:r>
        <w:t>Section 17.3: Checking if a Cherry-Pick is Required</w:t>
      </w:r>
    </w:p>
    <w:p w14:paraId="05A9E969" w14:textId="77777777" w:rsidR="00261CCF" w:rsidRDefault="00261CCF" w:rsidP="00261CCF">
      <w:pPr>
        <w:pStyle w:val="NormalWeb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cherry-pick,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cherry-pick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>.</w:t>
      </w:r>
    </w:p>
    <w:p w14:paraId="626C1764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--contains &lt;commit&gt;</w:t>
      </w:r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local </w:t>
      </w:r>
      <w:proofErr w:type="spellStart"/>
      <w:r>
        <w:t>chứa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67CA44A5" w14:textId="77777777" w:rsidR="00261CCF" w:rsidRDefault="00261CCF" w:rsidP="00261CCF">
      <w:pPr>
        <w:pStyle w:val="HTMLPreformatted"/>
      </w:pPr>
      <w:r>
        <w:t>bash</w:t>
      </w:r>
    </w:p>
    <w:p w14:paraId="55B86EAB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7A7236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--contains &lt;commit&gt;</w:t>
      </w:r>
    </w:p>
    <w:p w14:paraId="377C3E29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branch -r --contains &lt;commit&gt;</w:t>
      </w:r>
      <w:r>
        <w:t xml:space="preserve"> </w:t>
      </w:r>
      <w:proofErr w:type="spellStart"/>
      <w:r>
        <w:t>cũng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remote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14:paraId="34697BBE" w14:textId="77777777" w:rsidR="00261CCF" w:rsidRDefault="00261CCF" w:rsidP="00261CCF">
      <w:pPr>
        <w:pStyle w:val="HTMLPreformatted"/>
      </w:pPr>
      <w:r>
        <w:t>bash</w:t>
      </w:r>
    </w:p>
    <w:p w14:paraId="4DBD017D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6EEED9A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branch -r --contains &lt;commit&gt;</w:t>
      </w:r>
    </w:p>
    <w:p w14:paraId="771E1AF0" w14:textId="77777777" w:rsidR="00261CCF" w:rsidRDefault="00261CCF" w:rsidP="00261CCF">
      <w:pPr>
        <w:pStyle w:val="Heading3"/>
      </w:pPr>
      <w:r>
        <w:t>Section 17.4: Find Commits Yet to be Applied to Upstream</w:t>
      </w:r>
    </w:p>
    <w:p w14:paraId="58FC5BE7" w14:textId="77777777" w:rsidR="00261CCF" w:rsidRDefault="00261CCF" w:rsidP="00261CCF">
      <w:pPr>
        <w:pStyle w:val="NormalWeb"/>
      </w:pP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cherry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cherry-pick.</w:t>
      </w:r>
    </w:p>
    <w:p w14:paraId="645E8A5A" w14:textId="77777777" w:rsidR="00261CCF" w:rsidRDefault="00261CCF" w:rsidP="00261CC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19EE8BF2" w14:textId="77777777" w:rsidR="00261CCF" w:rsidRDefault="00261CCF" w:rsidP="00261CCF">
      <w:pPr>
        <w:pStyle w:val="HTMLPreformatted"/>
      </w:pPr>
      <w:r>
        <w:t>bash</w:t>
      </w:r>
    </w:p>
    <w:p w14:paraId="6F7B6FF2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82771F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master</w:t>
      </w:r>
    </w:p>
    <w:p w14:paraId="4120C2C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 development</w:t>
      </w:r>
    </w:p>
    <w:p w14:paraId="20DDBA31" w14:textId="77777777" w:rsidR="00261CCF" w:rsidRDefault="00261CCF" w:rsidP="00261CCF">
      <w:pPr>
        <w:pStyle w:val="NormalWeb"/>
      </w:pPr>
      <w:r>
        <w:t xml:space="preserve">...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53CB879" w14:textId="77777777" w:rsidR="00261CCF" w:rsidRDefault="00261CCF" w:rsidP="00261CCF">
      <w:pPr>
        <w:pStyle w:val="HTMLPreformatted"/>
      </w:pPr>
      <w:r>
        <w:t>diff</w:t>
      </w:r>
    </w:p>
    <w:p w14:paraId="357DEF85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B5A9B02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+ 492508acab7b454eee8b805f8ba906056eede0ff</w:t>
      </w:r>
    </w:p>
    <w:p w14:paraId="1DF95F77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deletion"/>
        </w:rPr>
        <w:t>- 5ceb5a9077ddb9e78b1e8f24bfc70e674c627949</w:t>
      </w:r>
    </w:p>
    <w:p w14:paraId="02D01381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b4459544c000f4d51d1ec23f279d9cdb19c1d32b</w:t>
      </w:r>
    </w:p>
    <w:p w14:paraId="0388E2FB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ljs-addition"/>
        </w:rPr>
        <w:t>+ b6ce3b78e938644a293b2dd2a15b2fecb1b54cd9</w:t>
      </w:r>
    </w:p>
    <w:p w14:paraId="3578639F" w14:textId="77777777" w:rsidR="00261CCF" w:rsidRDefault="00261CCF" w:rsidP="00261CCF">
      <w:pPr>
        <w:pStyle w:val="NormalWeb"/>
      </w:pPr>
      <w:proofErr w:type="spellStart"/>
      <w:r>
        <w:lastRenderedPageBreak/>
        <w:t>Các</w:t>
      </w:r>
      <w:proofErr w:type="spellEnd"/>
      <w:r>
        <w:t xml:space="preserve"> commit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>
        <w:rPr>
          <w:rStyle w:val="HTMLCode"/>
          <w:rFonts w:eastAsiaTheme="majorEastAsia"/>
        </w:rPr>
        <w:t>+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commit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cherry-pick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development</w:t>
      </w:r>
      <w:r>
        <w:t>.</w:t>
      </w:r>
    </w:p>
    <w:p w14:paraId="66928A37" w14:textId="77777777" w:rsidR="00261CCF" w:rsidRDefault="00261CCF" w:rsidP="00261CCF">
      <w:pPr>
        <w:pStyle w:val="NormalWeb"/>
      </w:pP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14:paraId="1ECD4B21" w14:textId="77777777" w:rsidR="00261CCF" w:rsidRDefault="00261CCF" w:rsidP="00261CCF">
      <w:pPr>
        <w:pStyle w:val="HTMLPreformatted"/>
      </w:pPr>
      <w:r>
        <w:t>bash</w:t>
      </w:r>
    </w:p>
    <w:p w14:paraId="44C80116" w14:textId="77777777" w:rsidR="00261CCF" w:rsidRDefault="00261CCF" w:rsidP="00261CC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7DE8980" w14:textId="77777777" w:rsidR="00261CCF" w:rsidRDefault="00261CCF" w:rsidP="00261C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cherry [-v] [&lt;upstream&gt; [&lt;</w:t>
      </w:r>
      <w:r>
        <w:rPr>
          <w:rStyle w:val="hljs-builtin"/>
        </w:rPr>
        <w:t>head</w:t>
      </w:r>
      <w:r>
        <w:rPr>
          <w:rStyle w:val="HTMLCode"/>
          <w:rFonts w:eastAsiaTheme="majorEastAsia"/>
        </w:rPr>
        <w:t>&gt; [&lt;</w:t>
      </w:r>
      <w:r>
        <w:rPr>
          <w:rStyle w:val="hljs-builtin"/>
        </w:rPr>
        <w:t>limit</w:t>
      </w:r>
      <w:r>
        <w:rPr>
          <w:rStyle w:val="HTMLCode"/>
          <w:rFonts w:eastAsiaTheme="majorEastAsia"/>
        </w:rPr>
        <w:t>&gt;]]]</w:t>
      </w:r>
    </w:p>
    <w:p w14:paraId="3F4DCB8B" w14:textId="77777777" w:rsidR="00261CCF" w:rsidRDefault="00261CCF" w:rsidP="00261CC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14:paraId="26865762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-v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commit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SHA1.</w:t>
      </w:r>
    </w:p>
    <w:p w14:paraId="0AD313CF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&lt;upstream&gt;</w:t>
      </w:r>
      <w:r>
        <w:t xml:space="preserve">: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upstream </w:t>
      </w:r>
      <w:proofErr w:type="spellStart"/>
      <w:r>
        <w:t>của</w:t>
      </w:r>
      <w:proofErr w:type="spellEnd"/>
      <w:r>
        <w:t xml:space="preserve"> HEAD.</w:t>
      </w:r>
    </w:p>
    <w:p w14:paraId="5EABB16E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&lt;head&gt;</w:t>
      </w:r>
      <w:r>
        <w:t xml:space="preserve">: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;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HEAD.</w:t>
      </w:r>
    </w:p>
    <w:p w14:paraId="7BC2C2DE" w14:textId="77777777" w:rsidR="00261CCF" w:rsidRDefault="00261CCF" w:rsidP="00D77854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&lt;limit&gt;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đến</w:t>
      </w:r>
      <w:proofErr w:type="spellEnd"/>
      <w:r>
        <w:t xml:space="preserve"> (</w:t>
      </w:r>
      <w:proofErr w:type="spellStart"/>
      <w:r>
        <w:t>và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)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>.</w:t>
      </w:r>
    </w:p>
    <w:p w14:paraId="79BAACCA" w14:textId="77777777" w:rsidR="00261CCF" w:rsidRDefault="00261CCF" w:rsidP="00261CCF">
      <w:pPr>
        <w:pStyle w:val="NormalWeb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r>
        <w:rPr>
          <w:rStyle w:val="HTMLCode"/>
          <w:rFonts w:eastAsiaTheme="majorEastAsia"/>
        </w:rPr>
        <w:t>git-cherry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14:paraId="45510658" w14:textId="415926E3" w:rsidR="001D1217" w:rsidRDefault="001D1217" w:rsidP="003C690C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4D971BF9" w14:textId="77777777" w:rsidR="001D1217" w:rsidRDefault="001D1217" w:rsidP="001D121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18: Recovering</w:t>
      </w:r>
    </w:p>
    <w:p w14:paraId="3918FD91" w14:textId="77777777" w:rsidR="001D1217" w:rsidRDefault="001D1217" w:rsidP="001D1217">
      <w:pPr>
        <w:pStyle w:val="Heading3"/>
      </w:pPr>
      <w:r>
        <w:t>Section 18.1: Recovering from a Reset</w:t>
      </w:r>
    </w:p>
    <w:p w14:paraId="0EC482EA" w14:textId="77777777" w:rsidR="001D1217" w:rsidRDefault="001D1217" w:rsidP="001D1217">
      <w:pPr>
        <w:pStyle w:val="NormalWeb"/>
      </w:pPr>
      <w:proofErr w:type="spellStart"/>
      <w:r>
        <w:t>Với</w:t>
      </w:r>
      <w:proofErr w:type="spellEnd"/>
      <w:r>
        <w:t xml:space="preserve"> Git,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)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quay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3DEF951" w14:textId="77777777" w:rsidR="001D1217" w:rsidRDefault="001D1217" w:rsidP="001D1217">
      <w:pPr>
        <w:pStyle w:val="NormalWeb"/>
      </w:pPr>
      <w:proofErr w:type="spellStart"/>
      <w:r>
        <w:t>Đừng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.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90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reflog</w:t>
      </w:r>
      <w:proofErr w:type="spellEnd"/>
      <w:r>
        <w:t>:</w:t>
      </w:r>
    </w:p>
    <w:p w14:paraId="3C0F55A5" w14:textId="77777777" w:rsidR="001D1217" w:rsidRDefault="001D1217" w:rsidP="001D1217">
      <w:pPr>
        <w:pStyle w:val="HTMLPreformatted"/>
      </w:pPr>
      <w:r>
        <w:t>bash</w:t>
      </w:r>
    </w:p>
    <w:p w14:paraId="33555DC7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CFB7607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reset @~3 </w:t>
      </w:r>
      <w:r>
        <w:rPr>
          <w:rStyle w:val="hljs-comment"/>
        </w:rPr>
        <w:t xml:space="preserve"># quay </w:t>
      </w:r>
      <w:proofErr w:type="spellStart"/>
      <w:r>
        <w:rPr>
          <w:rStyle w:val="hljs-comment"/>
        </w:rPr>
        <w:t>lại</w:t>
      </w:r>
      <w:proofErr w:type="spellEnd"/>
      <w:r>
        <w:rPr>
          <w:rStyle w:val="hljs-comment"/>
        </w:rPr>
        <w:t xml:space="preserve"> 3 commit </w:t>
      </w:r>
      <w:proofErr w:type="spellStart"/>
      <w:r>
        <w:rPr>
          <w:rStyle w:val="hljs-comment"/>
        </w:rPr>
        <w:t>trước</w:t>
      </w:r>
      <w:proofErr w:type="spellEnd"/>
    </w:p>
    <w:p w14:paraId="05EBE97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4668956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c4f708b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reset: moving to @~3</w:t>
      </w:r>
    </w:p>
    <w:p w14:paraId="35389771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2c52489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1}: commit: more changes</w:t>
      </w:r>
    </w:p>
    <w:p w14:paraId="571689A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4a5246d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2}: commit: make important changes</w:t>
      </w:r>
    </w:p>
    <w:p w14:paraId="16AC20C4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e8571e4 HEAD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3}: commit: make some changes</w:t>
      </w:r>
    </w:p>
    <w:p w14:paraId="6471C92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... </w:t>
      </w:r>
      <w:proofErr w:type="spellStart"/>
      <w:r>
        <w:rPr>
          <w:rStyle w:val="HTMLCode"/>
          <w:rFonts w:eastAsiaTheme="majorEastAsia"/>
        </w:rPr>
        <w:t>các</w:t>
      </w:r>
      <w:proofErr w:type="spellEnd"/>
      <w:r>
        <w:rPr>
          <w:rStyle w:val="HTMLCode"/>
          <w:rFonts w:eastAsiaTheme="majorEastAsia"/>
        </w:rPr>
        <w:t xml:space="preserve"> commit </w:t>
      </w:r>
      <w:proofErr w:type="spellStart"/>
      <w:r>
        <w:rPr>
          <w:rStyle w:val="hljs-builtin"/>
        </w:rPr>
        <w:t>tr</w:t>
      </w:r>
      <w:r>
        <w:rPr>
          <w:rStyle w:val="HTMLCode"/>
          <w:rFonts w:eastAsiaTheme="majorEastAsia"/>
        </w:rPr>
        <w:t>ước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đó</w:t>
      </w:r>
      <w:proofErr w:type="spellEnd"/>
      <w:r>
        <w:rPr>
          <w:rStyle w:val="HTMLCode"/>
          <w:rFonts w:eastAsiaTheme="majorEastAsia"/>
        </w:rPr>
        <w:t xml:space="preserve"> ...</w:t>
      </w:r>
    </w:p>
    <w:p w14:paraId="7C3EE815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$ git reset 2c52489</w:t>
      </w:r>
    </w:p>
    <w:p w14:paraId="145A64B1" w14:textId="77777777" w:rsidR="001D1217" w:rsidRDefault="001D1217" w:rsidP="001D1217">
      <w:pPr>
        <w:pStyle w:val="NormalWeb"/>
      </w:pPr>
      <w:r>
        <w:t xml:space="preserve">...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6AD5A5E7" w14:textId="77777777" w:rsidR="001D1217" w:rsidRDefault="001D1217" w:rsidP="001D1217">
      <w:pPr>
        <w:pStyle w:val="NormalWeb"/>
      </w:pPr>
      <w:proofErr w:type="spellStart"/>
      <w:r>
        <w:t>Lưu</w:t>
      </w:r>
      <w:proofErr w:type="spellEnd"/>
      <w:r>
        <w:t xml:space="preserve"> ý: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cẩn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--force</w:t>
      </w:r>
      <w:r>
        <w:t xml:space="preserve"> —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214A7353" w14:textId="77777777" w:rsidR="001D1217" w:rsidRDefault="001D1217" w:rsidP="001D1217">
      <w:pPr>
        <w:pStyle w:val="NormalWeb"/>
      </w:pPr>
      <w:proofErr w:type="spellStart"/>
      <w:r>
        <w:t>Cũng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4036F9EA" w14:textId="77777777" w:rsidR="001D1217" w:rsidRDefault="001D1217" w:rsidP="001D1217">
      <w:pPr>
        <w:pStyle w:val="Heading3"/>
      </w:pPr>
      <w:r>
        <w:t>Section 18.2: Recover from Git Stash</w:t>
      </w:r>
    </w:p>
    <w:p w14:paraId="181E59C8" w14:textId="77777777" w:rsidR="001D1217" w:rsidRDefault="001D1217" w:rsidP="001D121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stash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</w:t>
      </w:r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F6703FA" w14:textId="77777777" w:rsidR="001D1217" w:rsidRDefault="001D1217" w:rsidP="001D1217">
      <w:pPr>
        <w:pStyle w:val="HTMLPreformatted"/>
      </w:pPr>
      <w:r>
        <w:t>bash</w:t>
      </w:r>
    </w:p>
    <w:p w14:paraId="0E10821D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5C426A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stash </w:t>
      </w:r>
      <w:proofErr w:type="gramStart"/>
      <w:r>
        <w:rPr>
          <w:rStyle w:val="HTMLCode"/>
          <w:rFonts w:eastAsiaTheme="majorEastAsia"/>
        </w:rPr>
        <w:t>apply</w:t>
      </w:r>
      <w:proofErr w:type="gramEnd"/>
    </w:p>
    <w:p w14:paraId="306CB8F8" w14:textId="77777777" w:rsidR="001D1217" w:rsidRDefault="001D1217" w:rsidP="001D1217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stash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5600E17A" w14:textId="77777777" w:rsidR="001D1217" w:rsidRDefault="001D1217" w:rsidP="001D1217">
      <w:pPr>
        <w:pStyle w:val="HTMLPreformatted"/>
      </w:pPr>
      <w:r>
        <w:t>bash</w:t>
      </w:r>
    </w:p>
    <w:p w14:paraId="7AD6E7EC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8C4A7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1E106E5A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776626FE" w14:textId="77777777" w:rsidR="001D1217" w:rsidRDefault="001D1217" w:rsidP="001D1217">
      <w:pPr>
        <w:pStyle w:val="HTMLPreformatted"/>
      </w:pPr>
      <w:r>
        <w:t>plaintext</w:t>
      </w:r>
    </w:p>
    <w:p w14:paraId="24F2D63C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3118E4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238CAC9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66C4D791" w14:textId="77777777" w:rsidR="001D1217" w:rsidRDefault="001D1217" w:rsidP="001D1217">
      <w:pPr>
        <w:pStyle w:val="NormalWeb"/>
      </w:pP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stash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stash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>:</w:t>
      </w:r>
    </w:p>
    <w:p w14:paraId="288ECBEA" w14:textId="77777777" w:rsidR="001D1217" w:rsidRDefault="001D1217" w:rsidP="001D1217">
      <w:pPr>
        <w:pStyle w:val="HTMLPreformatted"/>
      </w:pPr>
      <w:r>
        <w:t>bash</w:t>
      </w:r>
    </w:p>
    <w:p w14:paraId="09319B9D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F2B9413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apply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55DC8607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</w:t>
      </w:r>
      <w:proofErr w:type="spellStart"/>
      <w:r>
        <w:t>như</w:t>
      </w:r>
      <w:proofErr w:type="spellEnd"/>
      <w:r>
        <w:t>:</w:t>
      </w:r>
    </w:p>
    <w:p w14:paraId="080E8E51" w14:textId="77777777" w:rsidR="001D1217" w:rsidRDefault="001D1217" w:rsidP="001D1217">
      <w:pPr>
        <w:pStyle w:val="HTMLPreformatted"/>
      </w:pPr>
      <w:r>
        <w:t>bash</w:t>
      </w:r>
    </w:p>
    <w:p w14:paraId="31766FC0" w14:textId="77777777" w:rsidR="001D1217" w:rsidRDefault="001D1217" w:rsidP="001D1217">
      <w:pPr>
        <w:pStyle w:val="HTMLPreformatted"/>
      </w:pPr>
      <w:r>
        <w:lastRenderedPageBreak/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7A9E6AD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3C035117" w14:textId="77777777" w:rsidR="001D1217" w:rsidRDefault="001D1217" w:rsidP="001D1217">
      <w:pPr>
        <w:pStyle w:val="NormalWeb"/>
      </w:pPr>
      <w:proofErr w:type="spellStart"/>
      <w:r>
        <w:t>hoặc</w:t>
      </w:r>
      <w:proofErr w:type="spellEnd"/>
    </w:p>
    <w:p w14:paraId="664ABBD1" w14:textId="77777777" w:rsidR="001D1217" w:rsidRDefault="001D1217" w:rsidP="001D1217">
      <w:pPr>
        <w:pStyle w:val="HTMLPreformatted"/>
      </w:pPr>
      <w:r>
        <w:t>bash</w:t>
      </w:r>
    </w:p>
    <w:p w14:paraId="5C14204F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B28594F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 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2}</w:t>
      </w:r>
    </w:p>
    <w:p w14:paraId="25F6E0AD" w14:textId="77777777" w:rsidR="001D1217" w:rsidRDefault="001D1217" w:rsidP="001D1217">
      <w:pPr>
        <w:pStyle w:val="NormalWeb"/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apply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stash pop</w:t>
      </w:r>
      <w:r>
        <w:t>:</w:t>
      </w:r>
    </w:p>
    <w:p w14:paraId="0B161070" w14:textId="77777777" w:rsidR="001D1217" w:rsidRDefault="001D1217" w:rsidP="00D77854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git stash pop</w:t>
      </w:r>
      <w:r>
        <w:t xml:space="preserve">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stash.</w:t>
      </w:r>
    </w:p>
    <w:p w14:paraId="68814604" w14:textId="77777777" w:rsidR="001D1217" w:rsidRDefault="001D1217" w:rsidP="001D1217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42680389" w14:textId="77777777" w:rsidR="001D1217" w:rsidRDefault="001D1217" w:rsidP="001D1217">
      <w:pPr>
        <w:pStyle w:val="HTMLPreformatted"/>
      </w:pPr>
      <w:r>
        <w:t>bash</w:t>
      </w:r>
    </w:p>
    <w:p w14:paraId="2B5C70D1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60D7C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624366BA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EC8E18F" w14:textId="77777777" w:rsidR="001D1217" w:rsidRDefault="001D1217" w:rsidP="001D1217">
      <w:pPr>
        <w:pStyle w:val="HTMLPreformatted"/>
      </w:pPr>
      <w:r>
        <w:t>plaintext</w:t>
      </w:r>
    </w:p>
    <w:p w14:paraId="0B820BAF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706FF29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0}: WIP on master: 67a4e01 Merge tests into develop</w:t>
      </w:r>
    </w:p>
    <w:p w14:paraId="02777F6C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 xml:space="preserve">1}: WIP on master: 70f0d95 Add user role to </w:t>
      </w:r>
      <w:proofErr w:type="spellStart"/>
      <w:r>
        <w:rPr>
          <w:rStyle w:val="HTMLCode"/>
          <w:rFonts w:eastAsiaTheme="majorEastAsia"/>
        </w:rPr>
        <w:t>localStorage</w:t>
      </w:r>
      <w:proofErr w:type="spellEnd"/>
      <w:r>
        <w:rPr>
          <w:rStyle w:val="HTMLCode"/>
          <w:rFonts w:eastAsiaTheme="majorEastAsia"/>
        </w:rPr>
        <w:t xml:space="preserve"> on user login</w:t>
      </w:r>
    </w:p>
    <w:p w14:paraId="3D5FF633" w14:textId="77777777" w:rsidR="001D1217" w:rsidRDefault="001D1217" w:rsidP="001D1217">
      <w:pPr>
        <w:pStyle w:val="NormalWeb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pop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574E390" w14:textId="77777777" w:rsidR="001D1217" w:rsidRDefault="001D1217" w:rsidP="001D1217">
      <w:pPr>
        <w:pStyle w:val="HTMLPreformatted"/>
      </w:pPr>
      <w:r>
        <w:t>bash</w:t>
      </w:r>
    </w:p>
    <w:p w14:paraId="104ADE69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343267B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pop</w:t>
      </w:r>
    </w:p>
    <w:p w14:paraId="62280955" w14:textId="77777777" w:rsidR="001D1217" w:rsidRDefault="001D1217" w:rsidP="001D1217">
      <w:pPr>
        <w:pStyle w:val="NormalWeb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stash:</w:t>
      </w:r>
    </w:p>
    <w:p w14:paraId="34FAFB1D" w14:textId="77777777" w:rsidR="001D1217" w:rsidRDefault="001D1217" w:rsidP="001D1217">
      <w:pPr>
        <w:pStyle w:val="HTMLPreformatted"/>
      </w:pPr>
      <w:r>
        <w:t>bash</w:t>
      </w:r>
    </w:p>
    <w:p w14:paraId="1B805D55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893888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stash list</w:t>
      </w:r>
    </w:p>
    <w:p w14:paraId="794A8B26" w14:textId="77777777" w:rsidR="001D1217" w:rsidRDefault="001D1217" w:rsidP="001D1217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stash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(popped)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stash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</w:t>
      </w:r>
      <w:proofErr w:type="gramStart"/>
      <w:r>
        <w:rPr>
          <w:rStyle w:val="HTMLCode"/>
          <w:rFonts w:eastAsiaTheme="majorEastAsia"/>
        </w:rPr>
        <w:t>@{</w:t>
      </w:r>
      <w:proofErr w:type="gramEnd"/>
      <w:r>
        <w:rPr>
          <w:rStyle w:val="HTMLCode"/>
          <w:rFonts w:eastAsiaTheme="majorEastAsia"/>
        </w:rPr>
        <w:t>1}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stash@{0}</w:t>
      </w:r>
      <w:r>
        <w:t>.</w:t>
      </w:r>
    </w:p>
    <w:p w14:paraId="3BC93787" w14:textId="77777777" w:rsidR="001D1217" w:rsidRDefault="001D1217" w:rsidP="001D1217">
      <w:pPr>
        <w:pStyle w:val="Heading3"/>
      </w:pPr>
      <w:r>
        <w:t>Section 18.3: Recovering from a Lost Commit</w:t>
      </w:r>
    </w:p>
    <w:p w14:paraId="3164004C" w14:textId="77777777" w:rsidR="001D1217" w:rsidRDefault="001D1217" w:rsidP="001D121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cũ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646C3DAC" w14:textId="77777777" w:rsidR="001D1217" w:rsidRDefault="001D1217" w:rsidP="001D1217">
      <w:pPr>
        <w:pStyle w:val="HTMLPreformatted"/>
      </w:pPr>
      <w:r>
        <w:t>bash</w:t>
      </w:r>
    </w:p>
    <w:p w14:paraId="2786D610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CEF0D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6FFA3774" w14:textId="77777777" w:rsidR="001D1217" w:rsidRDefault="001D1217" w:rsidP="001D121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:</w:t>
      </w:r>
    </w:p>
    <w:p w14:paraId="6D2E44C4" w14:textId="77777777" w:rsidR="001D1217" w:rsidRDefault="001D1217" w:rsidP="001D1217">
      <w:pPr>
        <w:pStyle w:val="HTMLPreformatted"/>
      </w:pPr>
      <w:r>
        <w:t>bash</w:t>
      </w:r>
    </w:p>
    <w:p w14:paraId="2310F523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C9902C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HEAD --hard &lt;sha1-of-commit&gt;</w:t>
      </w:r>
    </w:p>
    <w:p w14:paraId="750C5592" w14:textId="77777777" w:rsidR="001D1217" w:rsidRDefault="001D1217" w:rsidP="001D1217">
      <w:pPr>
        <w:pStyle w:val="Heading3"/>
      </w:pPr>
      <w:r>
        <w:lastRenderedPageBreak/>
        <w:t>Section 18.4: Restore a Deleted File after a Commit</w:t>
      </w:r>
    </w:p>
    <w:p w14:paraId="753BB49A" w14:textId="77777777" w:rsidR="001D1217" w:rsidRDefault="001D1217" w:rsidP="001D1217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commit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0E8C6DD0" w14:textId="77777777" w:rsidR="001D1217" w:rsidRDefault="001D1217" w:rsidP="001D1217">
      <w:pPr>
        <w:pStyle w:val="NormalWeb"/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id commit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:</w:t>
      </w:r>
    </w:p>
    <w:p w14:paraId="3C5D6D66" w14:textId="77777777" w:rsidR="001D1217" w:rsidRDefault="001D1217" w:rsidP="001D1217">
      <w:pPr>
        <w:pStyle w:val="HTMLPreformatted"/>
      </w:pPr>
      <w:r>
        <w:t>bash</w:t>
      </w:r>
    </w:p>
    <w:p w14:paraId="673ABBAB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33E7240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log</w:t>
      </w:r>
      <w:r>
        <w:rPr>
          <w:rStyle w:val="HTMLCode"/>
          <w:rFonts w:eastAsiaTheme="majorEastAsia"/>
        </w:rPr>
        <w:t xml:space="preserve"> --diff-filter=D --summary</w:t>
      </w:r>
    </w:p>
    <w:p w14:paraId="1DB1E701" w14:textId="77777777" w:rsidR="001D1217" w:rsidRDefault="001D1217" w:rsidP="001D1217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file.</w:t>
      </w:r>
    </w:p>
    <w:p w14:paraId="4CF7DE77" w14:textId="77777777" w:rsidR="001D1217" w:rsidRDefault="001D1217" w:rsidP="001D1217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file </w:t>
      </w:r>
      <w:proofErr w:type="spellStart"/>
      <w:r>
        <w:t>bằng</w:t>
      </w:r>
      <w:proofErr w:type="spellEnd"/>
      <w:r>
        <w:t>:</w:t>
      </w:r>
    </w:p>
    <w:p w14:paraId="5C1E518C" w14:textId="77777777" w:rsidR="001D1217" w:rsidRDefault="001D1217" w:rsidP="001D1217">
      <w:pPr>
        <w:pStyle w:val="HTMLPreformatted"/>
      </w:pPr>
      <w:r>
        <w:t>bash</w:t>
      </w:r>
    </w:p>
    <w:p w14:paraId="122B4B4B" w14:textId="77777777" w:rsidR="001D1217" w:rsidRDefault="001D1217" w:rsidP="001D121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F43126" w14:textId="77777777" w:rsidR="001D1217" w:rsidRDefault="001D1217" w:rsidP="001D121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81eeccf~1 &lt;your-lost-file-name&gt;</w:t>
      </w:r>
    </w:p>
    <w:p w14:paraId="300E3B6C" w14:textId="4BA5BC80" w:rsidR="001D1217" w:rsidRDefault="001D1217" w:rsidP="00F872F4">
      <w:pPr>
        <w:pStyle w:val="NormalWeb"/>
      </w:pPr>
      <w:r>
        <w:t>(</w:t>
      </w:r>
      <w:proofErr w:type="spellStart"/>
      <w:r>
        <w:t>Thay</w:t>
      </w:r>
      <w:proofErr w:type="spellEnd"/>
      <w:r>
        <w:t xml:space="preserve"> </w:t>
      </w:r>
      <w:r>
        <w:rPr>
          <w:rStyle w:val="HTMLCode"/>
          <w:rFonts w:eastAsiaTheme="majorEastAsia"/>
        </w:rPr>
        <w:t>81eeccf</w:t>
      </w:r>
      <w:r>
        <w:t xml:space="preserve"> </w:t>
      </w:r>
      <w:proofErr w:type="spellStart"/>
      <w:r>
        <w:t>bằng</w:t>
      </w:r>
      <w:proofErr w:type="spellEnd"/>
      <w:r>
        <w:t xml:space="preserve"> id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)</w:t>
      </w:r>
    </w:p>
    <w:p w14:paraId="781DAEBE" w14:textId="77777777" w:rsidR="00F872F4" w:rsidRDefault="00F872F4" w:rsidP="00F872F4">
      <w:pPr>
        <w:pStyle w:val="Heading3"/>
        <w:rPr>
          <w:rFonts w:ascii="Times New Roman" w:hAnsi="Times New Roman" w:cs="Times New Roman"/>
          <w:szCs w:val="27"/>
        </w:rPr>
      </w:pPr>
      <w:r>
        <w:t>Section 18.5: Restore File to a Previous Version</w:t>
      </w:r>
    </w:p>
    <w:p w14:paraId="25C5AD94" w14:textId="77777777" w:rsidR="00F872F4" w:rsidRDefault="00F872F4" w:rsidP="00F872F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reset</w:t>
      </w:r>
      <w:r>
        <w:t>:</w:t>
      </w:r>
    </w:p>
    <w:p w14:paraId="2BA0D8AA" w14:textId="77777777" w:rsidR="00F872F4" w:rsidRDefault="00F872F4" w:rsidP="00F872F4">
      <w:pPr>
        <w:pStyle w:val="HTMLPreformatted"/>
      </w:pPr>
      <w:r>
        <w:t>bash</w:t>
      </w:r>
    </w:p>
    <w:p w14:paraId="54A4B9B0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47D2A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&lt;sha1-of-commit&gt; &lt;file-name&gt;</w:t>
      </w:r>
    </w:p>
    <w:p w14:paraId="65F28122" w14:textId="77777777" w:rsidR="00F872F4" w:rsidRDefault="00F872F4" w:rsidP="00F872F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(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!),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--hard</w:t>
      </w:r>
      <w:r>
        <w:t>:</w:t>
      </w:r>
    </w:p>
    <w:p w14:paraId="2350DD21" w14:textId="77777777" w:rsidR="00F872F4" w:rsidRDefault="00F872F4" w:rsidP="00F872F4">
      <w:pPr>
        <w:pStyle w:val="HTMLPreformatted"/>
      </w:pPr>
      <w:r>
        <w:t>bash</w:t>
      </w:r>
    </w:p>
    <w:p w14:paraId="7040046A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F65702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reset --hard &lt;sha1-of-commit&gt; &lt;file-name&gt;</w:t>
      </w:r>
    </w:p>
    <w:p w14:paraId="1F74D559" w14:textId="77777777" w:rsidR="00F872F4" w:rsidRDefault="00F872F4" w:rsidP="00F872F4">
      <w:pPr>
        <w:pStyle w:val="Heading3"/>
      </w:pPr>
      <w:r>
        <w:t>Section 18.6: Recover a Deleted Branch</w:t>
      </w:r>
    </w:p>
    <w:p w14:paraId="60298734" w14:textId="77777777" w:rsidR="00F872F4" w:rsidRDefault="00F872F4" w:rsidP="00F872F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commit </w:t>
      </w:r>
      <w:proofErr w:type="spellStart"/>
      <w:r>
        <w:t>là</w:t>
      </w:r>
      <w:proofErr w:type="spellEnd"/>
      <w:r>
        <w:t xml:space="preserve"> head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3434C7DC" w14:textId="77777777" w:rsidR="00F872F4" w:rsidRDefault="00F872F4" w:rsidP="00F872F4">
      <w:pPr>
        <w:pStyle w:val="HTMLPreformatted"/>
      </w:pPr>
      <w:r>
        <w:t>bash</w:t>
      </w:r>
    </w:p>
    <w:p w14:paraId="67E400F6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105C67E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reflog</w:t>
      </w:r>
      <w:proofErr w:type="spellEnd"/>
    </w:p>
    <w:p w14:paraId="459CA38B" w14:textId="77777777" w:rsidR="00F872F4" w:rsidRDefault="00F872F4" w:rsidP="00F872F4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253AE82F" w14:textId="77777777" w:rsidR="00F872F4" w:rsidRDefault="00F872F4" w:rsidP="00F872F4">
      <w:pPr>
        <w:pStyle w:val="HTMLPreformatted"/>
      </w:pPr>
      <w:r>
        <w:t>bash</w:t>
      </w:r>
    </w:p>
    <w:p w14:paraId="5FEA20FF" w14:textId="77777777" w:rsidR="00F872F4" w:rsidRDefault="00F872F4" w:rsidP="00F872F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400D33E" w14:textId="77777777" w:rsidR="00F872F4" w:rsidRDefault="00F872F4" w:rsidP="00F872F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&lt;branch-name&gt; &lt;sha1-of-commit&gt;</w:t>
      </w:r>
    </w:p>
    <w:p w14:paraId="1EB4CDFD" w14:textId="77777777" w:rsidR="00F872F4" w:rsidRDefault="00F872F4" w:rsidP="00F872F4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(dangling commits).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14:paraId="1435A94F" w14:textId="3BBBBA10" w:rsidR="00B1242F" w:rsidRDefault="00B1242F" w:rsidP="00F872F4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296C0C54" w14:textId="77777777" w:rsidR="00B1242F" w:rsidRDefault="00B1242F" w:rsidP="00B1242F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19: Git Clean</w:t>
      </w:r>
    </w:p>
    <w:p w14:paraId="3121C35D" w14:textId="77777777" w:rsidR="00B1242F" w:rsidRDefault="00B1242F" w:rsidP="00991CBB">
      <w:r>
        <w:t>Parameters Details</w:t>
      </w:r>
    </w:p>
    <w:p w14:paraId="7750A03F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-d</w:t>
      </w:r>
      <w:r>
        <w:t xml:space="preserve">: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>.</w:t>
      </w:r>
    </w:p>
    <w:p w14:paraId="6B208C71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-f, --force</w:t>
      </w:r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Git </w:t>
      </w:r>
      <w:proofErr w:type="spellStart"/>
      <w:proofErr w:type="gramStart"/>
      <w:r>
        <w:rPr>
          <w:rStyle w:val="HTMLCode"/>
          <w:rFonts w:eastAsiaTheme="majorEastAsia"/>
        </w:rPr>
        <w:t>clean.requireForce</w:t>
      </w:r>
      <w:proofErr w:type="spellEnd"/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r>
        <w:rPr>
          <w:rStyle w:val="HTMLCode"/>
          <w:rFonts w:eastAsiaTheme="majorEastAsia"/>
        </w:rPr>
        <w:t>false</w:t>
      </w:r>
      <w:r>
        <w:t xml:space="preserve">, </w:t>
      </w:r>
      <w:r>
        <w:rPr>
          <w:rStyle w:val="HTMLCode"/>
          <w:rFonts w:eastAsiaTheme="majorEastAsia"/>
        </w:rPr>
        <w:t>git clean</w:t>
      </w:r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, </w:t>
      </w:r>
      <w:r>
        <w:rPr>
          <w:rStyle w:val="HTMLCode"/>
          <w:rFonts w:eastAsiaTheme="majorEastAsia"/>
        </w:rPr>
        <w:t>-n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.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 </w:t>
      </w:r>
      <w:r>
        <w:rPr>
          <w:rStyle w:val="HTMLCode"/>
          <w:rFonts w:eastAsiaTheme="majorEastAsia"/>
        </w:rPr>
        <w:t>.git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r>
        <w:rPr>
          <w:rStyle w:val="HTMLCode"/>
          <w:rFonts w:eastAsiaTheme="majorEastAsia"/>
        </w:rPr>
        <w:t>-f</w:t>
      </w:r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AB8B91F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>, --interactive</w:t>
      </w:r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tệp</w:t>
      </w:r>
      <w:proofErr w:type="spellEnd"/>
      <w:r>
        <w:t>.</w:t>
      </w:r>
    </w:p>
    <w:p w14:paraId="7BA2ADA7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-n, --dry-run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2AECE63E" w14:textId="77777777" w:rsidR="00B1242F" w:rsidRDefault="00B1242F" w:rsidP="00D77854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-q, --quiet</w:t>
      </w:r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5D4994B0" w14:textId="77777777" w:rsidR="00B1242F" w:rsidRDefault="00B1242F" w:rsidP="00B1242F">
      <w:pPr>
        <w:pStyle w:val="Heading3"/>
      </w:pPr>
      <w:r>
        <w:t>Section 19.1: Clean Interactively</w:t>
      </w:r>
    </w:p>
    <w:p w14:paraId="6ADA1EAB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14:paraId="4CD77431" w14:textId="77777777" w:rsidR="00B1242F" w:rsidRDefault="00B1242F" w:rsidP="00B1242F">
      <w:pPr>
        <w:pStyle w:val="HTMLPreformatted"/>
      </w:pPr>
      <w:r>
        <w:t>bash</w:t>
      </w:r>
    </w:p>
    <w:p w14:paraId="00914F33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98115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i</w:t>
      </w:r>
      <w:proofErr w:type="spellEnd"/>
    </w:p>
    <w:p w14:paraId="21DF4C0C" w14:textId="77777777" w:rsidR="00B1242F" w:rsidRDefault="00B1242F" w:rsidP="00B1242F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in ra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E7521D5" w14:textId="77777777" w:rsidR="00B1242F" w:rsidRDefault="00B1242F" w:rsidP="00B1242F">
      <w:pPr>
        <w:pStyle w:val="HTMLPreformatted"/>
      </w:pPr>
      <w:r>
        <w:t>plaintext</w:t>
      </w:r>
    </w:p>
    <w:p w14:paraId="3E9FA812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DFF7D27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Would remove the following items:</w:t>
      </w:r>
    </w:p>
    <w:p w14:paraId="1D710701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folder/file1.py</w:t>
      </w:r>
    </w:p>
    <w:p w14:paraId="14266FEE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folder/file2.py</w:t>
      </w:r>
    </w:p>
    <w:p w14:paraId="21A0CAA4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*** Commands ***</w:t>
      </w:r>
    </w:p>
    <w:p w14:paraId="308AAC80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1: clean 2: filter by pattern 3: select by numbers 4: ask each</w:t>
      </w:r>
    </w:p>
    <w:p w14:paraId="530889C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5: quit 6: help</w:t>
      </w:r>
    </w:p>
    <w:p w14:paraId="099BA5D7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What now&gt;</w:t>
      </w:r>
    </w:p>
    <w:p w14:paraId="3335E234" w14:textId="77777777" w:rsidR="00B1242F" w:rsidRDefault="00B1242F" w:rsidP="00B1242F">
      <w:pPr>
        <w:pStyle w:val="NormalWeb"/>
      </w:pP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r>
        <w:rPr>
          <w:rStyle w:val="HTMLCode"/>
          <w:rFonts w:eastAsiaTheme="majorEastAsia"/>
        </w:rPr>
        <w:t>-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-X</w:t>
      </w:r>
      <w:r>
        <w:t xml:space="preserve">, </w:t>
      </w:r>
      <w:r>
        <w:rPr>
          <w:rStyle w:val="HTMLCode"/>
          <w:rFonts w:eastAsiaTheme="majorEastAsia"/>
        </w:rPr>
        <w:t>-d</w:t>
      </w:r>
      <w:r>
        <w:t>, v.v.</w:t>
      </w:r>
    </w:p>
    <w:p w14:paraId="3533A81A" w14:textId="77777777" w:rsidR="00B1242F" w:rsidRDefault="00B1242F" w:rsidP="00B1242F">
      <w:pPr>
        <w:pStyle w:val="Heading3"/>
      </w:pPr>
      <w:r>
        <w:t>Section 19.2: Forcefully Remove Untracked Files</w:t>
      </w:r>
    </w:p>
    <w:p w14:paraId="19C4C4AA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:</w:t>
      </w:r>
    </w:p>
    <w:p w14:paraId="2CB971B8" w14:textId="77777777" w:rsidR="00B1242F" w:rsidRDefault="00B1242F" w:rsidP="00B1242F">
      <w:pPr>
        <w:pStyle w:val="HTMLPreformatted"/>
      </w:pPr>
      <w:r>
        <w:t>bash</w:t>
      </w:r>
    </w:p>
    <w:p w14:paraId="614C7004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C7230EE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-f</w:t>
      </w:r>
    </w:p>
    <w:p w14:paraId="53CBEE61" w14:textId="77777777" w:rsidR="00B1242F" w:rsidRDefault="00B1242F" w:rsidP="00B1242F">
      <w:pPr>
        <w:pStyle w:val="Heading3"/>
      </w:pPr>
      <w:r>
        <w:t>Section 19.3: Clean Ignored Files</w:t>
      </w:r>
    </w:p>
    <w:p w14:paraId="5184E9DC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730C88F7" w14:textId="77777777" w:rsidR="00B1242F" w:rsidRDefault="00B1242F" w:rsidP="00B1242F">
      <w:pPr>
        <w:pStyle w:val="HTMLPreformatted"/>
      </w:pPr>
      <w:r>
        <w:t>bash</w:t>
      </w:r>
    </w:p>
    <w:p w14:paraId="42EF6916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59F467C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fX</w:t>
      </w:r>
      <w:proofErr w:type="spellEnd"/>
    </w:p>
    <w:p w14:paraId="7A5FE68C" w14:textId="77777777" w:rsidR="00B1242F" w:rsidRDefault="00B1242F" w:rsidP="00B1242F">
      <w:pPr>
        <w:pStyle w:val="NormalWeb"/>
      </w:pPr>
      <w:proofErr w:type="spellStart"/>
      <w:r>
        <w:lastRenderedPageBreak/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C1C9174" w14:textId="77777777" w:rsidR="00B1242F" w:rsidRDefault="00B1242F" w:rsidP="00B1242F">
      <w:pPr>
        <w:pStyle w:val="HTMLPreformatted"/>
      </w:pPr>
      <w:r>
        <w:t>bash</w:t>
      </w:r>
    </w:p>
    <w:p w14:paraId="7F04EE12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B2E2E0F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Xn</w:t>
      </w:r>
      <w:proofErr w:type="spellEnd"/>
    </w:p>
    <w:p w14:paraId="35A9E9AA" w14:textId="77777777" w:rsidR="00B1242F" w:rsidRDefault="00B1242F" w:rsidP="00B1242F">
      <w:pPr>
        <w:pStyle w:val="Heading3"/>
      </w:pPr>
      <w:r>
        <w:t>Section 19.4: Clean All Untracked Directories</w:t>
      </w:r>
    </w:p>
    <w:p w14:paraId="5275EE1B" w14:textId="77777777" w:rsidR="00B1242F" w:rsidRDefault="00B1242F" w:rsidP="00B1242F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con:</w:t>
      </w:r>
    </w:p>
    <w:p w14:paraId="113C695D" w14:textId="77777777" w:rsidR="00B1242F" w:rsidRDefault="00B1242F" w:rsidP="00B1242F">
      <w:pPr>
        <w:pStyle w:val="HTMLPreformatted"/>
      </w:pPr>
      <w:r>
        <w:t>bash</w:t>
      </w:r>
    </w:p>
    <w:p w14:paraId="55A2C94F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111C233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fd</w:t>
      </w:r>
      <w:proofErr w:type="spellEnd"/>
    </w:p>
    <w:p w14:paraId="01540AF4" w14:textId="77777777" w:rsidR="00B1242F" w:rsidRDefault="00B1242F" w:rsidP="00B1242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34DFC0" w14:textId="77777777" w:rsidR="00B1242F" w:rsidRDefault="00B1242F" w:rsidP="00B1242F">
      <w:pPr>
        <w:pStyle w:val="HTMLPreformatted"/>
      </w:pPr>
      <w:r>
        <w:t>bash</w:t>
      </w:r>
    </w:p>
    <w:p w14:paraId="57788990" w14:textId="77777777" w:rsidR="00B1242F" w:rsidRDefault="00B1242F" w:rsidP="00B1242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6424339" w14:textId="77777777" w:rsidR="00B1242F" w:rsidRDefault="00B1242F" w:rsidP="00B1242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clean -</w:t>
      </w:r>
      <w:proofErr w:type="spellStart"/>
      <w:r>
        <w:rPr>
          <w:rStyle w:val="HTMLCode"/>
          <w:rFonts w:eastAsiaTheme="majorEastAsia"/>
        </w:rPr>
        <w:t>dn</w:t>
      </w:r>
      <w:proofErr w:type="spellEnd"/>
    </w:p>
    <w:p w14:paraId="7719C50F" w14:textId="77777777" w:rsidR="00B1242F" w:rsidRDefault="00B1242F" w:rsidP="00B1242F">
      <w:r>
        <w:pict w14:anchorId="53C0E05C">
          <v:rect id="_x0000_i1025" style="width:0;height:1.5pt" o:hralign="center" o:hrstd="t" o:hr="t" fillcolor="#a0a0a0" stroked="f"/>
        </w:pict>
      </w:r>
    </w:p>
    <w:p w14:paraId="32A9CB1C" w14:textId="77777777" w:rsidR="00B1242F" w:rsidRDefault="00B1242F" w:rsidP="00B1242F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2BDDD4F3" w14:textId="43440452" w:rsidR="005522A7" w:rsidRDefault="005522A7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575C25F5" w14:textId="77777777" w:rsidR="00CE1BD7" w:rsidRDefault="00CE1BD7" w:rsidP="00CE1BD7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20: Using a .</w:t>
      </w:r>
      <w:proofErr w:type="spellStart"/>
      <w:r>
        <w:t>gitattributes</w:t>
      </w:r>
      <w:proofErr w:type="spellEnd"/>
      <w:r>
        <w:t xml:space="preserve"> file</w:t>
      </w:r>
    </w:p>
    <w:p w14:paraId="05290DD6" w14:textId="77777777" w:rsidR="00CE1BD7" w:rsidRDefault="00CE1BD7" w:rsidP="00CE1BD7">
      <w:pPr>
        <w:pStyle w:val="Heading3"/>
      </w:pPr>
      <w:r>
        <w:t>Section 20.1: Automatic Line Ending Normalization</w:t>
      </w:r>
    </w:p>
    <w:p w14:paraId="13047874" w14:textId="77777777" w:rsidR="00CE1BD7" w:rsidRDefault="00CE1BD7" w:rsidP="00CE1BD7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2D8DA5FA" w14:textId="77777777" w:rsidR="00CE1BD7" w:rsidRDefault="00CE1BD7" w:rsidP="00CE1BD7">
      <w:pPr>
        <w:pStyle w:val="HTMLPreformatted"/>
      </w:pPr>
      <w:r>
        <w:t>plaintext</w:t>
      </w:r>
    </w:p>
    <w:p w14:paraId="2E252543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2135314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text=auto</w:t>
      </w:r>
    </w:p>
    <w:p w14:paraId="1A671B02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Git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commit </w:t>
      </w:r>
      <w:proofErr w:type="spellStart"/>
      <w:r>
        <w:t>với</w:t>
      </w:r>
      <w:proofErr w:type="spellEnd"/>
      <w:r>
        <w:t xml:space="preserve"> LF,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checkout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0083CF0F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>:</w:t>
      </w:r>
    </w:p>
    <w:p w14:paraId="5BAB0FD2" w14:textId="77777777" w:rsidR="00CE1BD7" w:rsidRDefault="00CE1BD7" w:rsidP="00D77854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input</w:t>
      </w:r>
      <w:r>
        <w:t xml:space="preserve"> </w:t>
      </w:r>
      <w:proofErr w:type="spellStart"/>
      <w:r>
        <w:t>trên</w:t>
      </w:r>
      <w:proofErr w:type="spellEnd"/>
      <w:r>
        <w:t xml:space="preserve"> Linux/macOS</w:t>
      </w:r>
    </w:p>
    <w:p w14:paraId="4C8ACCEC" w14:textId="77777777" w:rsidR="00CE1BD7" w:rsidRDefault="00CE1BD7" w:rsidP="00D77854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true</w:t>
      </w:r>
      <w:r>
        <w:t xml:space="preserve"> </w:t>
      </w:r>
      <w:proofErr w:type="spellStart"/>
      <w:r>
        <w:t>trên</w:t>
      </w:r>
      <w:proofErr w:type="spellEnd"/>
      <w:r>
        <w:t xml:space="preserve"> Windows</w:t>
      </w:r>
    </w:p>
    <w:p w14:paraId="03E452AE" w14:textId="77777777" w:rsidR="00CE1BD7" w:rsidRDefault="00CE1BD7" w:rsidP="00CE1BD7">
      <w:pPr>
        <w:pStyle w:val="Heading3"/>
      </w:pPr>
      <w:r>
        <w:t>Section 20.2: Identify Binary Files</w:t>
      </w:r>
    </w:p>
    <w:p w14:paraId="694481A0" w14:textId="77777777" w:rsidR="00CE1BD7" w:rsidRDefault="00CE1BD7" w:rsidP="00CE1BD7">
      <w:pPr>
        <w:pStyle w:val="NormalWeb"/>
      </w:pPr>
      <w:r>
        <w:t xml:space="preserve">Git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042DBB9C" w14:textId="77777777" w:rsidR="00CE1BD7" w:rsidRDefault="00CE1BD7" w:rsidP="00CE1BD7">
      <w:pPr>
        <w:pStyle w:val="HTMLPreformatted"/>
      </w:pPr>
      <w:r>
        <w:t>plaintext</w:t>
      </w:r>
    </w:p>
    <w:p w14:paraId="6982F309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B29648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*.</w:t>
      </w:r>
      <w:proofErr w:type="spellStart"/>
      <w:r>
        <w:rPr>
          <w:rStyle w:val="HTMLCode"/>
          <w:rFonts w:eastAsiaTheme="majorEastAsia"/>
        </w:rPr>
        <w:t>png</w:t>
      </w:r>
      <w:proofErr w:type="spellEnd"/>
      <w:r>
        <w:rPr>
          <w:rStyle w:val="HTMLCode"/>
          <w:rFonts w:eastAsiaTheme="majorEastAsia"/>
        </w:rPr>
        <w:t xml:space="preserve"> binary</w:t>
      </w:r>
    </w:p>
    <w:p w14:paraId="613C2537" w14:textId="77777777" w:rsidR="00CE1BD7" w:rsidRDefault="00CE1BD7" w:rsidP="00CE1BD7">
      <w:pPr>
        <w:pStyle w:val="NormalWeb"/>
      </w:pPr>
      <w:r>
        <w:rPr>
          <w:rStyle w:val="HTMLCode"/>
          <w:rFonts w:eastAsiaTheme="majorEastAsia"/>
        </w:rPr>
        <w:t>binary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macro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-diff -merge -text</w:t>
      </w:r>
      <w:r>
        <w:t>.</w:t>
      </w:r>
    </w:p>
    <w:p w14:paraId="5B6C9FBF" w14:textId="77777777" w:rsidR="00CE1BD7" w:rsidRDefault="00CE1BD7" w:rsidP="00CE1BD7">
      <w:pPr>
        <w:pStyle w:val="Heading3"/>
      </w:pPr>
      <w:r>
        <w:t xml:space="preserve">Section 20.3: </w:t>
      </w:r>
      <w:proofErr w:type="gramStart"/>
      <w:r>
        <w:t>Prefilled .</w:t>
      </w:r>
      <w:proofErr w:type="spellStart"/>
      <w:r>
        <w:t>gitattribute</w:t>
      </w:r>
      <w:proofErr w:type="spellEnd"/>
      <w:proofErr w:type="gramEnd"/>
      <w:r>
        <w:t xml:space="preserve"> Templates</w:t>
      </w:r>
    </w:p>
    <w:p w14:paraId="71394A62" w14:textId="77777777" w:rsidR="00CE1BD7" w:rsidRDefault="00CE1BD7" w:rsidP="00CE1BD7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tại</w:t>
      </w:r>
      <w:proofErr w:type="spellEnd"/>
      <w:r>
        <w:t>:</w:t>
      </w:r>
    </w:p>
    <w:p w14:paraId="3DE7964D" w14:textId="77777777" w:rsidR="00CE1BD7" w:rsidRDefault="00CE1BD7" w:rsidP="00D77854">
      <w:pPr>
        <w:numPr>
          <w:ilvl w:val="0"/>
          <w:numId w:val="71"/>
        </w:numPr>
        <w:spacing w:before="100" w:beforeAutospacing="1" w:after="100" w:afterAutospacing="1" w:line="240" w:lineRule="auto"/>
      </w:pPr>
      <w:hyperlink r:id="rId19" w:tgtFrame="_new" w:history="1">
        <w:r>
          <w:rPr>
            <w:rStyle w:val="Hyperlink"/>
          </w:rPr>
          <w:t>gitattributes.io</w:t>
        </w:r>
      </w:hyperlink>
    </w:p>
    <w:p w14:paraId="787DD5D2" w14:textId="77777777" w:rsidR="00CE1BD7" w:rsidRDefault="00CE1BD7" w:rsidP="00D77854">
      <w:pPr>
        <w:numPr>
          <w:ilvl w:val="0"/>
          <w:numId w:val="71"/>
        </w:numPr>
        <w:spacing w:before="100" w:beforeAutospacing="1" w:after="100" w:afterAutospacing="1" w:line="240" w:lineRule="auto"/>
      </w:pPr>
      <w:hyperlink r:id="rId20" w:tgtFrame="_new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alexkaratarakis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gitattributes</w:t>
        </w:r>
        <w:proofErr w:type="spellEnd"/>
      </w:hyperlink>
    </w:p>
    <w:p w14:paraId="0E80CEEE" w14:textId="77777777" w:rsidR="00CE1BD7" w:rsidRDefault="00CE1BD7" w:rsidP="00CE1BD7">
      <w:pPr>
        <w:pStyle w:val="Heading3"/>
      </w:pPr>
      <w:r>
        <w:t>Section 20.4: Disable Line Ending Normalization</w:t>
      </w:r>
    </w:p>
    <w:p w14:paraId="7E8F3AD4" w14:textId="77777777" w:rsidR="00CE1BD7" w:rsidRDefault="00CE1BD7" w:rsidP="00CE1BD7">
      <w:pPr>
        <w:pStyle w:val="NormalWeb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chứa</w:t>
      </w:r>
      <w:proofErr w:type="spellEnd"/>
      <w:r>
        <w:t>:</w:t>
      </w:r>
    </w:p>
    <w:p w14:paraId="57D0C3F6" w14:textId="77777777" w:rsidR="00CE1BD7" w:rsidRDefault="00CE1BD7" w:rsidP="00CE1BD7">
      <w:pPr>
        <w:pStyle w:val="HTMLPreformatted"/>
      </w:pPr>
      <w:r>
        <w:t>plaintext</w:t>
      </w:r>
    </w:p>
    <w:p w14:paraId="7EFA9266" w14:textId="77777777" w:rsidR="00CE1BD7" w:rsidRDefault="00CE1BD7" w:rsidP="00CE1BD7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DCF51AE" w14:textId="77777777" w:rsidR="00CE1BD7" w:rsidRDefault="00CE1BD7" w:rsidP="00CE1BD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* -text</w:t>
      </w:r>
    </w:p>
    <w:p w14:paraId="457D7F84" w14:textId="77777777" w:rsidR="00CE1BD7" w:rsidRDefault="00CE1BD7" w:rsidP="00CE1BD7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core.autocrlf</w:t>
      </w:r>
      <w:proofErr w:type="spellEnd"/>
      <w:proofErr w:type="gramEnd"/>
      <w:r>
        <w:rPr>
          <w:rStyle w:val="HTMLCode"/>
          <w:rFonts w:eastAsiaTheme="majorEastAsia"/>
        </w:rPr>
        <w:t xml:space="preserve"> = false</w:t>
      </w:r>
      <w:r>
        <w:t>.</w:t>
      </w:r>
    </w:p>
    <w:p w14:paraId="7A91B5CE" w14:textId="77777777" w:rsidR="00CE1BD7" w:rsidRDefault="00CE1BD7" w:rsidP="00CE1BD7">
      <w:r>
        <w:pict w14:anchorId="4009E9D3">
          <v:rect id="_x0000_i1027" style="width:0;height:1.5pt" o:hralign="center" o:hrstd="t" o:hr="t" fillcolor="#a0a0a0" stroked="f"/>
        </w:pict>
      </w:r>
    </w:p>
    <w:p w14:paraId="42F88B49" w14:textId="77777777" w:rsidR="00CE1BD7" w:rsidRDefault="00CE1BD7" w:rsidP="00CE1BD7">
      <w:pPr>
        <w:pStyle w:val="NormalWeb"/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gitattributes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Git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236688CB" w14:textId="1A82426E" w:rsidR="0044453B" w:rsidRDefault="0044453B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36A35B83" w14:textId="77777777" w:rsidR="0044453B" w:rsidRDefault="0044453B" w:rsidP="0044453B">
      <w:pPr>
        <w:pStyle w:val="Heading2"/>
        <w:rPr>
          <w:rFonts w:ascii="Times New Roman" w:hAnsi="Times New Roman" w:cs="Times New Roman"/>
          <w:szCs w:val="36"/>
        </w:rPr>
      </w:pPr>
      <w:r>
        <w:lastRenderedPageBreak/>
        <w:t>Chapter 21</w:t>
      </w:r>
      <w:proofErr w:type="gramStart"/>
      <w:r>
        <w:t>: .</w:t>
      </w:r>
      <w:proofErr w:type="spellStart"/>
      <w:r>
        <w:t>mailmap</w:t>
      </w:r>
      <w:proofErr w:type="spellEnd"/>
      <w:proofErr w:type="gramEnd"/>
      <w:r>
        <w:t xml:space="preserve"> File: Associating Contributor and Email Aliases</w:t>
      </w:r>
    </w:p>
    <w:p w14:paraId="33FA7620" w14:textId="77777777" w:rsidR="0044453B" w:rsidRDefault="0044453B" w:rsidP="0044453B">
      <w:pPr>
        <w:pStyle w:val="Heading3"/>
      </w:pPr>
      <w:r>
        <w:t xml:space="preserve">Section 21.1: Merge Contributors by Aliases to Show Commit Count in </w:t>
      </w:r>
      <w:proofErr w:type="spellStart"/>
      <w:r>
        <w:t>Shortlog</w:t>
      </w:r>
      <w:proofErr w:type="spellEnd"/>
    </w:p>
    <w:p w14:paraId="2A9272AF" w14:textId="77777777" w:rsidR="0044453B" w:rsidRDefault="0044453B" w:rsidP="0044453B">
      <w:pPr>
        <w:pStyle w:val="NormalWeb"/>
      </w:pPr>
      <w:r>
        <w:t xml:space="preserve">Khi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4F465ADF" w14:textId="77777777" w:rsidR="0044453B" w:rsidRDefault="0044453B" w:rsidP="0044453B">
      <w:pPr>
        <w:pStyle w:val="NormalWeb"/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918F8CC" w14:textId="77777777" w:rsidR="0044453B" w:rsidRDefault="0044453B" w:rsidP="0044453B">
      <w:pPr>
        <w:pStyle w:val="HTMLPreformatted"/>
      </w:pPr>
      <w:r>
        <w:t>plaintext</w:t>
      </w:r>
    </w:p>
    <w:p w14:paraId="2E0D9782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A7A1132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871</w:t>
      </w:r>
    </w:p>
    <w:p w14:paraId="17F28322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762</w:t>
      </w:r>
    </w:p>
    <w:p w14:paraId="4D9D6C45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E. Moon 184</w:t>
      </w:r>
    </w:p>
    <w:p w14:paraId="2B4F6065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90</w:t>
      </w:r>
    </w:p>
    <w:p w14:paraId="1F31C78E" w14:textId="77777777" w:rsidR="0044453B" w:rsidRDefault="0044453B" w:rsidP="0044453B">
      <w:pPr>
        <w:pStyle w:val="NormalWeb"/>
      </w:pP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>/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proofErr w:type="gramStart"/>
      <w:r>
        <w:t>thuần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email.</w:t>
      </w:r>
    </w:p>
    <w:p w14:paraId="53C1434A" w14:textId="77777777" w:rsidR="0044453B" w:rsidRDefault="0044453B" w:rsidP="0044453B">
      <w:pPr>
        <w:pStyle w:val="NormalWeb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383F4A45" w14:textId="77777777" w:rsidR="0044453B" w:rsidRDefault="0044453B" w:rsidP="0044453B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trông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F11117B" w14:textId="77777777" w:rsidR="0044453B" w:rsidRDefault="0044453B" w:rsidP="0044453B">
      <w:pPr>
        <w:pStyle w:val="HTMLPreformatted"/>
      </w:pPr>
      <w:r>
        <w:t>plaintext</w:t>
      </w:r>
    </w:p>
    <w:p w14:paraId="7CD88268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90FD12F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&lt;fussy@kingkiller.com&gt;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&lt;fussy@kingkiller.com&gt;</w:t>
      </w:r>
    </w:p>
    <w:p w14:paraId="0ED8C63A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&lt;emoon@marines.mil&gt; E. Moon &lt;emoon@scifi.org&gt;</w:t>
      </w:r>
    </w:p>
    <w:p w14:paraId="2D3963DB" w14:textId="77777777" w:rsidR="0044453B" w:rsidRDefault="0044453B" w:rsidP="0044453B">
      <w:pPr>
        <w:pStyle w:val="NormalWeb"/>
      </w:pPr>
      <w:r>
        <w:t xml:space="preserve">Khi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0DB898A9" w14:textId="77777777" w:rsidR="0044453B" w:rsidRDefault="0044453B" w:rsidP="0044453B">
      <w:pPr>
        <w:pStyle w:val="HTMLPreformatted"/>
      </w:pPr>
      <w:r>
        <w:t>plaintext</w:t>
      </w:r>
    </w:p>
    <w:p w14:paraId="7DC54589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09972D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961</w:t>
      </w:r>
    </w:p>
    <w:p w14:paraId="4EF95D4F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946</w:t>
      </w:r>
    </w:p>
    <w:p w14:paraId="4F7D6FDF" w14:textId="77777777" w:rsidR="0044453B" w:rsidRDefault="0044453B" w:rsidP="0044453B">
      <w:pPr>
        <w:pStyle w:val="Heading3"/>
      </w:pP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</w:p>
    <w:p w14:paraId="1A39A57E" w14:textId="77777777" w:rsidR="0044453B" w:rsidRDefault="0044453B" w:rsidP="00D77854">
      <w:pPr>
        <w:pStyle w:val="NormalWeb"/>
        <w:numPr>
          <w:ilvl w:val="0"/>
          <w:numId w:val="72"/>
        </w:numPr>
      </w:pPr>
      <w:proofErr w:type="spellStart"/>
      <w:r>
        <w:rPr>
          <w:rStyle w:val="Strong"/>
        </w:rPr>
        <w:t>Tạo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</w:rPr>
        <w:t>tệp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ajorEastAsia"/>
          <w:b/>
          <w:bCs/>
        </w:rPr>
        <w:t>.</w:t>
      </w:r>
      <w:proofErr w:type="spellStart"/>
      <w:r>
        <w:rPr>
          <w:rStyle w:val="HTMLCode"/>
          <w:rFonts w:eastAsiaTheme="majorEastAsia"/>
          <w:b/>
          <w:bCs/>
        </w:rPr>
        <w:t>mailmap</w:t>
      </w:r>
      <w:proofErr w:type="spellEnd"/>
      <w:proofErr w:type="gramEnd"/>
      <w:r>
        <w:t>:</w:t>
      </w:r>
    </w:p>
    <w:p w14:paraId="308E8055" w14:textId="77777777" w:rsidR="0044453B" w:rsidRDefault="0044453B" w:rsidP="00D77854">
      <w:pPr>
        <w:numPr>
          <w:ilvl w:val="1"/>
          <w:numId w:val="72"/>
        </w:numPr>
        <w:spacing w:before="100" w:beforeAutospacing="1" w:after="100" w:afterAutospacing="1" w:line="240" w:lineRule="auto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65DE0123" w14:textId="77777777" w:rsidR="0044453B" w:rsidRDefault="0044453B" w:rsidP="00D77854">
      <w:pPr>
        <w:pStyle w:val="NormalWeb"/>
        <w:numPr>
          <w:ilvl w:val="0"/>
          <w:numId w:val="72"/>
        </w:numPr>
      </w:pPr>
      <w:proofErr w:type="spellStart"/>
      <w:r>
        <w:rPr>
          <w:rStyle w:val="Strong"/>
        </w:rPr>
        <w:t>Thêm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xạ</w:t>
      </w:r>
      <w:proofErr w:type="spellEnd"/>
      <w:r>
        <w:rPr>
          <w:rStyle w:val="Strong"/>
        </w:rPr>
        <w:t xml:space="preserve"> email</w:t>
      </w:r>
      <w:r>
        <w:t>:</w:t>
      </w:r>
    </w:p>
    <w:p w14:paraId="10DE87C4" w14:textId="77777777" w:rsidR="0044453B" w:rsidRDefault="0044453B" w:rsidP="00D77854">
      <w:pPr>
        <w:numPr>
          <w:ilvl w:val="1"/>
          <w:numId w:val="72"/>
        </w:numPr>
        <w:spacing w:before="100" w:beforeAutospacing="1" w:after="100" w:afterAutospacing="1" w:line="240" w:lineRule="auto"/>
      </w:pP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 </w:t>
      </w:r>
      <w:proofErr w:type="spellStart"/>
      <w:r>
        <w:t>chính</w:t>
      </w:r>
      <w:proofErr w:type="spellEnd"/>
      <w:r>
        <w:t>.</w:t>
      </w:r>
    </w:p>
    <w:p w14:paraId="440B1AD5" w14:textId="77777777" w:rsidR="0044453B" w:rsidRDefault="0044453B" w:rsidP="0044453B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của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>:</w:t>
      </w:r>
    </w:p>
    <w:p w14:paraId="791132CB" w14:textId="77777777" w:rsidR="0044453B" w:rsidRDefault="0044453B" w:rsidP="0044453B">
      <w:pPr>
        <w:pStyle w:val="HTMLPreformatted"/>
      </w:pPr>
      <w:r>
        <w:t>plaintext</w:t>
      </w:r>
    </w:p>
    <w:p w14:paraId="23D698A6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AAAD85D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Patrick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 xml:space="preserve"> &lt;fussy@kingkiller.com&gt; </w:t>
      </w:r>
      <w:proofErr w:type="spellStart"/>
      <w:r>
        <w:rPr>
          <w:rStyle w:val="HTMLCode"/>
          <w:rFonts w:eastAsiaTheme="majorEastAsia"/>
        </w:rPr>
        <w:t>Rothfuss</w:t>
      </w:r>
      <w:proofErr w:type="spellEnd"/>
      <w:r>
        <w:rPr>
          <w:rStyle w:val="HTMLCode"/>
          <w:rFonts w:eastAsiaTheme="majorEastAsia"/>
        </w:rPr>
        <w:t>, Patrick &lt;fussy@kingkiller.com&gt;</w:t>
      </w:r>
    </w:p>
    <w:p w14:paraId="073B739B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Elizabeth Moon &lt;emoon@marines.mil&gt; E. Moon &lt;emoon@scifi.org&gt;</w:t>
      </w:r>
    </w:p>
    <w:p w14:paraId="0ECEB2B1" w14:textId="77777777" w:rsidR="0044453B" w:rsidRDefault="0044453B" w:rsidP="00D77854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lastRenderedPageBreak/>
        <w:t>Chạy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lại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lệnh</w:t>
      </w:r>
      <w:proofErr w:type="spellEnd"/>
      <w:r>
        <w:rPr>
          <w:rStyle w:val="Strong"/>
        </w:rPr>
        <w:t xml:space="preserve"> </w:t>
      </w:r>
      <w:r>
        <w:rPr>
          <w:rStyle w:val="HTMLCode"/>
          <w:rFonts w:eastAsiaTheme="majorEastAsia"/>
          <w:b/>
          <w:bCs/>
        </w:rPr>
        <w:t xml:space="preserve">git </w:t>
      </w:r>
      <w:proofErr w:type="spellStart"/>
      <w:r>
        <w:rPr>
          <w:rStyle w:val="HTMLCode"/>
          <w:rFonts w:eastAsiaTheme="majorEastAsia"/>
          <w:b/>
          <w:bCs/>
        </w:rPr>
        <w:t>shortlog</w:t>
      </w:r>
      <w:proofErr w:type="spellEnd"/>
      <w:r>
        <w:t>:</w:t>
      </w:r>
    </w:p>
    <w:p w14:paraId="2AA9D850" w14:textId="77777777" w:rsidR="0044453B" w:rsidRDefault="0044453B" w:rsidP="00D77854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,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50DC4EC0" w14:textId="77777777" w:rsidR="0044453B" w:rsidRDefault="0044453B" w:rsidP="0044453B">
      <w:pPr>
        <w:pStyle w:val="HTMLPreformatted"/>
      </w:pPr>
      <w:r>
        <w:t>bash</w:t>
      </w:r>
    </w:p>
    <w:p w14:paraId="2EC605DA" w14:textId="77777777" w:rsidR="0044453B" w:rsidRDefault="0044453B" w:rsidP="0044453B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DDB3776" w14:textId="77777777" w:rsidR="0044453B" w:rsidRDefault="0044453B" w:rsidP="0044453B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spellStart"/>
      <w:r>
        <w:rPr>
          <w:rStyle w:val="HTMLCode"/>
          <w:rFonts w:eastAsiaTheme="majorEastAsia"/>
        </w:rPr>
        <w:t>shortlog</w:t>
      </w:r>
      <w:proofErr w:type="spellEnd"/>
      <w:r>
        <w:rPr>
          <w:rStyle w:val="HTMLCode"/>
          <w:rFonts w:eastAsiaTheme="majorEastAsia"/>
        </w:rPr>
        <w:t xml:space="preserve"> -</w:t>
      </w:r>
      <w:proofErr w:type="spellStart"/>
      <w:r>
        <w:rPr>
          <w:rStyle w:val="HTMLCode"/>
          <w:rFonts w:eastAsiaTheme="majorEastAsia"/>
        </w:rPr>
        <w:t>sn</w:t>
      </w:r>
      <w:proofErr w:type="spellEnd"/>
    </w:p>
    <w:p w14:paraId="5DEB9DB4" w14:textId="77777777" w:rsidR="0044453B" w:rsidRDefault="0044453B" w:rsidP="0044453B">
      <w:pPr>
        <w:pStyle w:val="Heading3"/>
      </w:pP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</w:t>
      </w:r>
      <w:proofErr w:type="spellStart"/>
      <w:r>
        <w:t>mailmap</w:t>
      </w:r>
      <w:proofErr w:type="spellEnd"/>
      <w:proofErr w:type="gramEnd"/>
    </w:p>
    <w:p w14:paraId="330DFBB3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hợp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đóng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góp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cùng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một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người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dù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3A7DDECA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Thống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xác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t xml:space="preserve">: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9D8C048" w14:textId="77777777" w:rsidR="0044453B" w:rsidRDefault="0044453B" w:rsidP="00D77854">
      <w:pPr>
        <w:numPr>
          <w:ilvl w:val="0"/>
          <w:numId w:val="7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án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hơn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5B5535EA" w14:textId="77777777" w:rsidR="0044453B" w:rsidRDefault="0044453B" w:rsidP="0044453B">
      <w:pPr>
        <w:pStyle w:val="NormalWeb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mailmap</w:t>
      </w:r>
      <w:proofErr w:type="spellEnd"/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123B3068" w14:textId="64C3C5D7" w:rsidR="00566C37" w:rsidRDefault="00566C37" w:rsidP="005522A7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3930287" w14:textId="77777777" w:rsidR="00A97FD4" w:rsidRDefault="00A97FD4" w:rsidP="00A97FD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39D4B82E" w14:textId="77777777" w:rsidR="00A97FD4" w:rsidRDefault="00A97FD4" w:rsidP="00A97FD4">
      <w:pPr>
        <w:pStyle w:val="Heading3"/>
      </w:pPr>
      <w:proofErr w:type="spellStart"/>
      <w:r>
        <w:t>Mục</w:t>
      </w:r>
      <w:proofErr w:type="spellEnd"/>
      <w:r>
        <w:t xml:space="preserve"> 22.1: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14:paraId="30AA8CF6" w14:textId="77777777" w:rsidR="00A97FD4" w:rsidRDefault="00A97FD4" w:rsidP="00A97FD4">
      <w:pPr>
        <w:pStyle w:val="NormalWeb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pull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commit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19EE8173" w14:textId="77777777" w:rsidR="00A97FD4" w:rsidRDefault="00A97FD4" w:rsidP="00A97FD4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4589C171" w14:textId="217408BA" w:rsidR="00D87B5E" w:rsidRDefault="00D87B5E" w:rsidP="005522A7">
      <w:pPr>
        <w:pStyle w:val="NormalWeb"/>
        <w:rPr>
          <w:rStyle w:val="HTMLCode"/>
          <w:rFonts w:eastAsiaTheme="majorEastAsia"/>
        </w:rPr>
      </w:pPr>
    </w:p>
    <w:p w14:paraId="7B7F963E" w14:textId="68B3BE15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52902BAE" w14:textId="7FE89C4E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19C16455" w14:textId="70E7B2F8" w:rsidR="0007042F" w:rsidRDefault="0007042F" w:rsidP="005522A7">
      <w:pPr>
        <w:pStyle w:val="NormalWeb"/>
        <w:rPr>
          <w:rStyle w:val="HTMLCode"/>
          <w:rFonts w:eastAsiaTheme="majorEastAsia"/>
        </w:rPr>
      </w:pPr>
    </w:p>
    <w:p w14:paraId="03C9BB46" w14:textId="6D22248C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51E110EF" w14:textId="4253874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7F5DD3CB" w14:textId="77777777" w:rsidR="00190CE9" w:rsidRDefault="00190CE9" w:rsidP="00190CE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cổ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Subversion </w:t>
      </w:r>
      <w:proofErr w:type="spellStart"/>
      <w:r>
        <w:t>và</w:t>
      </w:r>
      <w:proofErr w:type="spellEnd"/>
      <w:r>
        <w:t xml:space="preserve"> CVS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(CVCS).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Git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merge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pull.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merge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>.</w:t>
      </w:r>
    </w:p>
    <w:p w14:paraId="4D92FCFE" w14:textId="77777777" w:rsidR="00190CE9" w:rsidRDefault="00190CE9" w:rsidP="00190CE9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Linus Torvalds </w:t>
      </w:r>
      <w:proofErr w:type="spellStart"/>
      <w:r>
        <w:t>tạo</w:t>
      </w:r>
      <w:proofErr w:type="spellEnd"/>
      <w:r>
        <w:t xml:space="preserve"> ra Git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CVCS,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DVCS, hay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Mercurial.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B008BFE" w14:textId="77777777" w:rsidR="00190CE9" w:rsidRDefault="00190CE9" w:rsidP="00190CE9">
      <w:pPr>
        <w:pStyle w:val="Heading3"/>
      </w:pPr>
      <w:proofErr w:type="spellStart"/>
      <w:r>
        <w:t>Mục</w:t>
      </w:r>
      <w:proofErr w:type="spellEnd"/>
      <w:r>
        <w:t xml:space="preserve"> 22.2: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Gitflow</w:t>
      </w:r>
      <w:proofErr w:type="spellEnd"/>
    </w:p>
    <w:p w14:paraId="7F076271" w14:textId="77777777" w:rsidR="00190CE9" w:rsidRDefault="00190CE9" w:rsidP="00190CE9">
      <w:pPr>
        <w:pStyle w:val="NormalWeb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Vincent Driessen, </w:t>
      </w:r>
      <w:proofErr w:type="spellStart"/>
      <w:r>
        <w:t>Gitflow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14:paraId="59587AB7" w14:textId="77777777" w:rsidR="00190CE9" w:rsidRDefault="00190CE9" w:rsidP="00190CE9">
      <w:pPr>
        <w:pStyle w:val="NormalWeb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:</w:t>
      </w:r>
    </w:p>
    <w:p w14:paraId="3268AD73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master</w:t>
      </w:r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74D2EEFD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develop</w:t>
      </w:r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Mã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merge </w:t>
      </w:r>
      <w:proofErr w:type="spellStart"/>
      <w:r>
        <w:t>vào</w:t>
      </w:r>
      <w:proofErr w:type="spellEnd"/>
      <w:r>
        <w:t xml:space="preserve"> release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>/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5B27546C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hotfix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hotfix </w:t>
      </w:r>
      <w:proofErr w:type="spellStart"/>
      <w:r>
        <w:t>tách</w:t>
      </w:r>
      <w:proofErr w:type="spellEnd"/>
      <w:r>
        <w:t xml:space="preserve"> ra </w:t>
      </w:r>
      <w:proofErr w:type="spellStart"/>
      <w:r>
        <w:t>từ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develop.</w:t>
      </w:r>
    </w:p>
    <w:p w14:paraId="0EDE9E76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release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develop sang master.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chót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release,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merge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master </w:t>
      </w:r>
      <w:proofErr w:type="spellStart"/>
      <w:r>
        <w:t>và</w:t>
      </w:r>
      <w:proofErr w:type="spellEnd"/>
      <w:r>
        <w:t xml:space="preserve"> develop. Khi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lastRenderedPageBreak/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master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semantic versioning)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rollback.</w:t>
      </w:r>
    </w:p>
    <w:p w14:paraId="0D71C593" w14:textId="77777777" w:rsidR="00190CE9" w:rsidRDefault="00190CE9" w:rsidP="00D77854">
      <w:pPr>
        <w:numPr>
          <w:ilvl w:val="0"/>
          <w:numId w:val="7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Nhánh</w:t>
      </w:r>
      <w:proofErr w:type="spellEnd"/>
      <w:r>
        <w:rPr>
          <w:rStyle w:val="Strong"/>
        </w:rPr>
        <w:t xml:space="preserve"> feature</w:t>
      </w:r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develop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feature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60B54E6D" w14:textId="77777777" w:rsidR="00190CE9" w:rsidRDefault="00190CE9" w:rsidP="00190CE9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97887B5" w14:textId="639525E3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6BDB62EF" w14:textId="5A6F532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7BD4C677" w14:textId="2CCECD40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14A4DA35" w14:textId="1353E173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31293F47" w14:textId="77777777" w:rsidR="009D57A2" w:rsidRDefault="009D57A2" w:rsidP="001C1047">
      <w:pPr>
        <w:pStyle w:val="Heading3"/>
        <w:rPr>
          <w:rFonts w:ascii="Times New Roman" w:hAnsi="Times New Roman" w:cs="Times New Roman"/>
          <w:szCs w:val="36"/>
        </w:rPr>
      </w:pPr>
      <w:proofErr w:type="spellStart"/>
      <w:r>
        <w:t>Mục</w:t>
      </w:r>
      <w:proofErr w:type="spellEnd"/>
      <w:r>
        <w:t xml:space="preserve"> 22.3: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166D4FB3" w14:textId="77777777" w:rsidR="009D57A2" w:rsidRDefault="009D57A2" w:rsidP="009D57A2">
      <w:pPr>
        <w:pStyle w:val="NormalWeb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7A9755BF" w14:textId="77777777" w:rsidR="009D57A2" w:rsidRDefault="009D57A2" w:rsidP="009D57A2">
      <w:pPr>
        <w:pStyle w:val="NormalWeb"/>
      </w:pPr>
      <w:proofErr w:type="spellStart"/>
      <w:r>
        <w:t>Việc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Hoặc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kẹt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chừng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AC18AC8" w14:textId="77777777" w:rsidR="009D57A2" w:rsidRDefault="009D57A2" w:rsidP="009D57A2">
      <w:pPr>
        <w:pStyle w:val="NormalWeb"/>
      </w:pP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Atlassian.</w:t>
      </w:r>
    </w:p>
    <w:p w14:paraId="0DF5E104" w14:textId="77777777" w:rsidR="009D57A2" w:rsidRDefault="009D57A2" w:rsidP="001C1047">
      <w:pPr>
        <w:pStyle w:val="Heading3"/>
      </w:pPr>
      <w:proofErr w:type="spellStart"/>
      <w:r>
        <w:t>Mục</w:t>
      </w:r>
      <w:proofErr w:type="spellEnd"/>
      <w:r>
        <w:t xml:space="preserve"> 22.4: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GitHub Flow</w:t>
      </w:r>
    </w:p>
    <w:p w14:paraId="2CC61F6F" w14:textId="77777777" w:rsidR="009D57A2" w:rsidRDefault="009D57A2" w:rsidP="009D57A2">
      <w:pPr>
        <w:pStyle w:val="NormalWeb"/>
      </w:pP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ở </w:t>
      </w:r>
      <w:proofErr w:type="spellStart"/>
      <w:r>
        <w:t>đó</w:t>
      </w:r>
      <w:proofErr w:type="spellEnd"/>
      <w:r>
        <w:t>.</w:t>
      </w:r>
    </w:p>
    <w:p w14:paraId="47B0BC04" w14:textId="77777777" w:rsidR="009D57A2" w:rsidRDefault="009D57A2" w:rsidP="009D57A2">
      <w:pPr>
        <w:pStyle w:val="NormalWeb"/>
      </w:pPr>
      <w:proofErr w:type="spellStart"/>
      <w:r>
        <w:t>Nhánh</w:t>
      </w:r>
      <w:proofErr w:type="spellEnd"/>
      <w:r>
        <w:t xml:space="preserve"> master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</w:t>
      </w:r>
      <w:proofErr w:type="spellStart"/>
      <w:r>
        <w:t>Github</w:t>
      </w:r>
      <w:proofErr w:type="spellEnd"/>
      <w:r>
        <w:t xml:space="preserve">, Gitlab, Bitbucket,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)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/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/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6229C55C" w14:textId="77777777" w:rsidR="009D57A2" w:rsidRDefault="009D57A2" w:rsidP="009D57A2">
      <w:pPr>
        <w:pStyle w:val="NormalWeb"/>
      </w:pP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, v.v. Khi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77854771" w14:textId="77777777" w:rsidR="009D57A2" w:rsidRDefault="009D57A2" w:rsidP="009D57A2">
      <w:pPr>
        <w:pStyle w:val="NormalWeb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Scott Chacon:</w:t>
      </w:r>
    </w:p>
    <w:p w14:paraId="4F129EE7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.</w:t>
      </w:r>
    </w:p>
    <w:p w14:paraId="1866F0A4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new-oauth2-scopes).</w:t>
      </w:r>
    </w:p>
    <w:p w14:paraId="402A8C8F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Commit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14:paraId="3B5F20A4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lastRenderedPageBreak/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pull.</w:t>
      </w:r>
    </w:p>
    <w:p w14:paraId="4B74137C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master.</w:t>
      </w:r>
    </w:p>
    <w:p w14:paraId="3F1C6911" w14:textId="77777777" w:rsidR="009D57A2" w:rsidRDefault="009D57A2" w:rsidP="00D77854">
      <w:pPr>
        <w:numPr>
          <w:ilvl w:val="0"/>
          <w:numId w:val="76"/>
        </w:numPr>
        <w:spacing w:before="100" w:beforeAutospacing="1" w:after="100" w:afterAutospacing="1" w:line="240" w:lineRule="auto"/>
      </w:pPr>
      <w:proofErr w:type="spellStart"/>
      <w:r>
        <w:t>Một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'master',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3FF79608" w14:textId="77777777" w:rsidR="009D57A2" w:rsidRDefault="009D57A2" w:rsidP="009D57A2">
      <w:pPr>
        <w:pStyle w:val="NormalWeb"/>
      </w:pPr>
      <w:r>
        <w:t xml:space="preserve">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Scott Chacon.</w:t>
      </w:r>
    </w:p>
    <w:p w14:paraId="13FCA31D" w14:textId="23BC207D" w:rsidR="00190CE9" w:rsidRDefault="00190CE9" w:rsidP="005522A7">
      <w:pPr>
        <w:pStyle w:val="NormalWeb"/>
        <w:rPr>
          <w:rStyle w:val="HTMLCode"/>
          <w:rFonts w:eastAsiaTheme="majorEastAsia"/>
        </w:rPr>
      </w:pPr>
    </w:p>
    <w:p w14:paraId="03371449" w14:textId="7311E2D3" w:rsidR="009D57A2" w:rsidRDefault="009D57A2" w:rsidP="005522A7">
      <w:pPr>
        <w:pStyle w:val="NormalWeb"/>
        <w:rPr>
          <w:rStyle w:val="HTMLCode"/>
          <w:rFonts w:eastAsiaTheme="majorEastAsia"/>
        </w:rPr>
      </w:pPr>
    </w:p>
    <w:p w14:paraId="24EFB08D" w14:textId="77777777" w:rsidR="006A27AF" w:rsidRDefault="006A27AF" w:rsidP="006A27AF">
      <w:pPr>
        <w:rPr>
          <w:rFonts w:ascii="Times New Roman" w:hAnsi="Times New Roman" w:cs="Times New Roman"/>
          <w:szCs w:val="27"/>
        </w:r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 w:rsidRPr="006A27AF">
        <w:t>họa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GitHub Flow.</w:t>
      </w:r>
    </w:p>
    <w:p w14:paraId="1A54D363" w14:textId="77777777" w:rsidR="006A27AF" w:rsidRDefault="006A27AF" w:rsidP="006A27AF">
      <w:pPr>
        <w:pStyle w:val="Heading3"/>
      </w:pPr>
      <w:proofErr w:type="spellStart"/>
      <w:r>
        <w:t>Mục</w:t>
      </w:r>
      <w:proofErr w:type="spellEnd"/>
      <w:r>
        <w:t xml:space="preserve"> 22.5: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Forking</w:t>
      </w:r>
    </w:p>
    <w:p w14:paraId="433E3F5A" w14:textId="77777777" w:rsidR="006A27AF" w:rsidRDefault="006A27AF" w:rsidP="006A27AF">
      <w:pPr>
        <w:pStyle w:val="NormalWeb"/>
      </w:pPr>
      <w:proofErr w:type="spellStart"/>
      <w:r>
        <w:t>Loại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461136FD" w14:textId="77777777" w:rsidR="006A27AF" w:rsidRDefault="006A27AF" w:rsidP="006A27AF">
      <w:pPr>
        <w:pStyle w:val="NormalWeb"/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0379C3D" w14:textId="4B2383D9" w:rsidR="009D57A2" w:rsidRDefault="009D57A2" w:rsidP="005522A7">
      <w:pPr>
        <w:pStyle w:val="NormalWeb"/>
        <w:rPr>
          <w:rStyle w:val="HTMLCode"/>
          <w:rFonts w:eastAsiaTheme="majorEastAsia"/>
        </w:rPr>
      </w:pPr>
    </w:p>
    <w:p w14:paraId="2C860B8D" w14:textId="2D75F365" w:rsidR="00A72D6A" w:rsidRDefault="00A72D6A" w:rsidP="005522A7">
      <w:pPr>
        <w:pStyle w:val="NormalWeb"/>
        <w:rPr>
          <w:rStyle w:val="HTMLCode"/>
          <w:rFonts w:eastAsiaTheme="majorEastAsia"/>
        </w:rPr>
      </w:pPr>
    </w:p>
    <w:p w14:paraId="210734FF" w14:textId="1A7FBBDE" w:rsidR="00A72D6A" w:rsidRDefault="00A72D6A" w:rsidP="00A72D6A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5C65112F" w14:textId="77777777" w:rsidR="009E4FFF" w:rsidRDefault="009E4FFF" w:rsidP="009E4FFF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23: Pulling (</w:t>
      </w:r>
      <w:proofErr w:type="spellStart"/>
      <w:r>
        <w:t>Kéo</w:t>
      </w:r>
      <w:proofErr w:type="spellEnd"/>
      <w:r>
        <w:t>)</w:t>
      </w:r>
    </w:p>
    <w:p w14:paraId="2C510F38" w14:textId="77777777" w:rsidR="009E4FFF" w:rsidRDefault="009E4FFF" w:rsidP="00E55DDD"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tiết</w:t>
      </w:r>
      <w:proofErr w:type="spellEnd"/>
    </w:p>
    <w:p w14:paraId="3CC19456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--quiet</w:t>
      </w:r>
      <w:r>
        <w:t xml:space="preserve">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69647B89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-q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--quiet.</w:t>
      </w:r>
    </w:p>
    <w:p w14:paraId="4EE41DDF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--verbose</w:t>
      </w:r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chi </w:t>
      </w:r>
      <w:proofErr w:type="spellStart"/>
      <w:r>
        <w:t>tiết</w:t>
      </w:r>
      <w:proofErr w:type="spellEnd"/>
      <w:r>
        <w:t xml:space="preserve">.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fetch </w:t>
      </w:r>
      <w:proofErr w:type="spellStart"/>
      <w:r>
        <w:t>và</w:t>
      </w:r>
      <w:proofErr w:type="spellEnd"/>
      <w:r>
        <w:t xml:space="preserve"> merge/rebase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205ACB75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-v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--verbose.</w:t>
      </w:r>
    </w:p>
    <w:p w14:paraId="563BFA01" w14:textId="77777777" w:rsidR="009E4FFF" w:rsidRDefault="009E4FFF" w:rsidP="00D77854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rPr>
          <w:rStyle w:val="Strong"/>
        </w:rPr>
        <w:t>--[no-]recurse-submodules[=</w:t>
      </w:r>
      <w:proofErr w:type="spellStart"/>
      <w:r>
        <w:rPr>
          <w:rStyle w:val="Strong"/>
        </w:rPr>
        <w:t>yes|on-demand|no</w:t>
      </w:r>
      <w:proofErr w:type="spellEnd"/>
      <w:r>
        <w:rPr>
          <w:rStyle w:val="Strong"/>
        </w:rPr>
        <w:t>]</w:t>
      </w:r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fetch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 </w:t>
      </w:r>
      <w:proofErr w:type="spellStart"/>
      <w:r>
        <w:t>không</w:t>
      </w:r>
      <w:proofErr w:type="spellEnd"/>
      <w:r>
        <w:t>? (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pull/checkout)</w:t>
      </w:r>
    </w:p>
    <w:p w14:paraId="55F2E289" w14:textId="77777777" w:rsidR="009E4FFF" w:rsidRDefault="009E4FFF" w:rsidP="009E4FFF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push </w:t>
      </w:r>
      <w:proofErr w:type="spellStart"/>
      <w:r>
        <w:t>với</w:t>
      </w:r>
      <w:proofErr w:type="spellEnd"/>
      <w:r>
        <w:t xml:space="preserve"> Git,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pull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'</w:t>
      </w:r>
      <w:proofErr w:type="spellStart"/>
      <w:r>
        <w:t>kéo</w:t>
      </w:r>
      <w:proofErr w:type="spellEnd"/>
      <w:r>
        <w:t xml:space="preserve">'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.</w:t>
      </w:r>
    </w:p>
    <w:p w14:paraId="61E98A5E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23.1: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576E27DE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</w:p>
    <w:p w14:paraId="37FC42D2" w14:textId="77777777" w:rsidR="009E4FFF" w:rsidRDefault="009E4FFF" w:rsidP="009E4FFF">
      <w:pPr>
        <w:pStyle w:val="NormalWeb"/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GitHub)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639C3D97" w14:textId="77777777" w:rsidR="009E4FFF" w:rsidRDefault="009E4FFF" w:rsidP="009E4FFF">
      <w:pPr>
        <w:pStyle w:val="HTMLPreformatted"/>
      </w:pPr>
      <w:r>
        <w:t>bash</w:t>
      </w:r>
    </w:p>
    <w:p w14:paraId="7BF3B8B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0370F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pull</w:t>
      </w:r>
      <w:proofErr w:type="gramEnd"/>
    </w:p>
    <w:p w14:paraId="2F12B8FC" w14:textId="77777777" w:rsidR="009E4FFF" w:rsidRDefault="009E4FFF" w:rsidP="009E4FF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C4F66EC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hoặc</w:t>
      </w:r>
      <w:proofErr w:type="spellEnd"/>
      <w:r>
        <w:t xml:space="preserve"> branch </w:t>
      </w:r>
      <w:proofErr w:type="spellStart"/>
      <w:r>
        <w:t>khác</w:t>
      </w:r>
      <w:proofErr w:type="spellEnd"/>
    </w:p>
    <w:p w14:paraId="0D2C619A" w14:textId="77777777" w:rsidR="009E4FFF" w:rsidRDefault="009E4FFF" w:rsidP="009E4FF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remote </w:t>
      </w:r>
      <w:proofErr w:type="spellStart"/>
      <w:r>
        <w:t>hoặc</w:t>
      </w:r>
      <w:proofErr w:type="spellEnd"/>
      <w:r>
        <w:t xml:space="preserve"> branch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7AA8F9C7" w14:textId="77777777" w:rsidR="009E4FFF" w:rsidRDefault="009E4FFF" w:rsidP="009E4FFF">
      <w:pPr>
        <w:pStyle w:val="HTMLPreformatted"/>
      </w:pPr>
      <w:r>
        <w:t>bash</w:t>
      </w:r>
    </w:p>
    <w:p w14:paraId="3F8347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A52053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origin feature-A</w:t>
      </w:r>
    </w:p>
    <w:p w14:paraId="279E34EB" w14:textId="77777777" w:rsidR="009E4FFF" w:rsidRDefault="009E4FFF" w:rsidP="009E4FFF">
      <w:pPr>
        <w:pStyle w:val="NormalWeb"/>
      </w:pPr>
      <w:proofErr w:type="spellStart"/>
      <w:r>
        <w:t>Sẽ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branch feature-A </w:t>
      </w:r>
      <w:proofErr w:type="spellStart"/>
      <w:r>
        <w:t>từ</w:t>
      </w:r>
      <w:proofErr w:type="spellEnd"/>
      <w:r>
        <w:t xml:space="preserve"> origin </w:t>
      </w:r>
      <w:proofErr w:type="spellStart"/>
      <w:r>
        <w:t>vào</w:t>
      </w:r>
      <w:proofErr w:type="spellEnd"/>
      <w:r>
        <w:t xml:space="preserve"> branch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URL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remote,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commit SHA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branch.</w:t>
      </w:r>
    </w:p>
    <w:p w14:paraId="7B60E878" w14:textId="77777777" w:rsidR="009E4FFF" w:rsidRDefault="009E4FFF" w:rsidP="009E4FFF">
      <w:pPr>
        <w:pStyle w:val="Heading4"/>
      </w:pPr>
      <w:r>
        <w:t xml:space="preserve">Pull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FC34046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chước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pull,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git fetch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git merge.</w:t>
      </w:r>
    </w:p>
    <w:p w14:paraId="1085A0DD" w14:textId="77777777" w:rsidR="009E4FFF" w:rsidRDefault="009E4FFF" w:rsidP="009E4FFF">
      <w:pPr>
        <w:pStyle w:val="HTMLPreformatted"/>
      </w:pPr>
      <w:r>
        <w:t>bash</w:t>
      </w:r>
    </w:p>
    <w:p w14:paraId="7178F32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816350E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fetch origin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lấy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đối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tượng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và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cập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nhật</w:t>
      </w:r>
      <w:proofErr w:type="spellEnd"/>
      <w:r>
        <w:rPr>
          <w:rStyle w:val="hljs-comment"/>
        </w:rPr>
        <w:t xml:space="preserve"> refs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origin</w:t>
      </w:r>
    </w:p>
    <w:p w14:paraId="16FE31FB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merge origin/feature-A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merge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sự</w:t>
      </w:r>
      <w:proofErr w:type="spellEnd"/>
    </w:p>
    <w:p w14:paraId="30D02022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merge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fetch,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git branch -a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bằng</w:t>
      </w:r>
      <w:proofErr w:type="spellEnd"/>
    </w:p>
    <w:p w14:paraId="3B6D89CD" w14:textId="77777777" w:rsidR="009E4FFF" w:rsidRDefault="009E4FFF" w:rsidP="009E4FFF">
      <w:pPr>
        <w:pStyle w:val="HTMLPreformatted"/>
      </w:pPr>
      <w:r>
        <w:lastRenderedPageBreak/>
        <w:t>bash</w:t>
      </w:r>
    </w:p>
    <w:p w14:paraId="744C41F4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8B2E98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checkout -b local-branch-name origin/feature-A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từ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xa</w:t>
      </w:r>
      <w:proofErr w:type="spellEnd"/>
    </w:p>
    <w:p w14:paraId="728747EB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tạo</w:t>
      </w:r>
      <w:proofErr w:type="spellEnd"/>
      <w:r>
        <w:rPr>
          <w:rStyle w:val="hljs-comment"/>
        </w:rPr>
        <w:t xml:space="preserve"> commit, squash, </w:t>
      </w:r>
      <w:proofErr w:type="spellStart"/>
      <w:r>
        <w:rPr>
          <w:rStyle w:val="hljs-comment"/>
        </w:rPr>
        <w:t>sửa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đổi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hoặc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cứ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điều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gì</w:t>
      </w:r>
      <w:proofErr w:type="spellEnd"/>
    </w:p>
    <w:p w14:paraId="4ADF063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checkout merging-branches </w:t>
      </w:r>
      <w:r>
        <w:rPr>
          <w:rStyle w:val="hljs-comment"/>
        </w:rPr>
        <w:t xml:space="preserve"># di </w:t>
      </w:r>
      <w:proofErr w:type="spellStart"/>
      <w:r>
        <w:rPr>
          <w:rStyle w:val="hljs-comment"/>
        </w:rPr>
        <w:t>chuyển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đến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nhánh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đích</w:t>
      </w:r>
      <w:proofErr w:type="spellEnd"/>
    </w:p>
    <w:p w14:paraId="68FF6CB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merge local-branch-name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  <w:r>
        <w:rPr>
          <w:rStyle w:val="hljs-comment"/>
        </w:rPr>
        <w:t xml:space="preserve"> merge</w:t>
      </w:r>
    </w:p>
    <w:p w14:paraId="29FB5DF0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pull.</w:t>
      </w:r>
    </w:p>
    <w:p w14:paraId="2B4F7A69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23.2: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2317C6CB" w14:textId="77777777" w:rsidR="009E4FFF" w:rsidRDefault="009E4FFF" w:rsidP="009E4FFF">
      <w:pPr>
        <w:pStyle w:val="NormalWeb"/>
      </w:pPr>
      <w:r>
        <w:t xml:space="preserve">Khi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lệnh</w:t>
      </w:r>
      <w:proofErr w:type="spellEnd"/>
      <w:r>
        <w:t xml:space="preserve"> git pull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2321982" w14:textId="77777777" w:rsidR="009E4FFF" w:rsidRDefault="009E4FFF" w:rsidP="009E4FFF">
      <w:pPr>
        <w:pStyle w:val="HTMLPreformatted"/>
      </w:pPr>
      <w:r>
        <w:t>bash</w:t>
      </w:r>
    </w:p>
    <w:p w14:paraId="3709802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286D9B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error: Your </w:t>
      </w:r>
      <w:r>
        <w:rPr>
          <w:rStyle w:val="hljs-builtin"/>
        </w:rPr>
        <w:t>local</w:t>
      </w:r>
      <w:r>
        <w:rPr>
          <w:rStyle w:val="HTMLCode"/>
        </w:rPr>
        <w:t xml:space="preserve"> changes to the following files would be overwritten by merge</w:t>
      </w:r>
    </w:p>
    <w:p w14:paraId="0A5A66F9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svn</w:t>
      </w:r>
      <w:proofErr w:type="spellEnd"/>
      <w:r>
        <w:t xml:space="preserve"> update </w:t>
      </w:r>
      <w:proofErr w:type="spellStart"/>
      <w:r>
        <w:t>trong</w:t>
      </w:r>
      <w:proofErr w:type="spellEnd"/>
      <w:r>
        <w:t xml:space="preserve"> subversion),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492D01C0" w14:textId="77777777" w:rsidR="009E4FFF" w:rsidRDefault="009E4FFF" w:rsidP="009E4FFF">
      <w:pPr>
        <w:pStyle w:val="HTMLPreformatted"/>
      </w:pPr>
      <w:r>
        <w:t>bash</w:t>
      </w:r>
    </w:p>
    <w:p w14:paraId="5EA9026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CED86E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stash</w:t>
      </w:r>
    </w:p>
    <w:p w14:paraId="5E51BCB7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--rebase</w:t>
      </w:r>
    </w:p>
    <w:p w14:paraId="00C1A0A3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stash pop</w:t>
      </w:r>
    </w:p>
    <w:p w14:paraId="1F3C2CC3" w14:textId="77777777" w:rsidR="009E4FFF" w:rsidRDefault="009E4FFF" w:rsidP="009E4F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alias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28DFA5F" w14:textId="77777777" w:rsidR="009E4FFF" w:rsidRDefault="009E4FFF" w:rsidP="009E4FFF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&lt; 2.9</w:t>
      </w:r>
    </w:p>
    <w:p w14:paraId="7BCB096E" w14:textId="77777777" w:rsidR="009E4FFF" w:rsidRDefault="009E4FFF" w:rsidP="009E4FFF">
      <w:pPr>
        <w:pStyle w:val="HTMLPreformatted"/>
      </w:pPr>
      <w:r>
        <w:t>bash</w:t>
      </w:r>
    </w:p>
    <w:p w14:paraId="3735AD4F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1467C5A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</w:t>
      </w:r>
      <w:proofErr w:type="spellStart"/>
      <w:proofErr w:type="gramStart"/>
      <w:r>
        <w:rPr>
          <w:rStyle w:val="HTMLCode"/>
        </w:rPr>
        <w:t>alias.up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'!git stash &amp;&amp; git pull --rebase &amp;&amp; git stash pop'</w:t>
      </w:r>
    </w:p>
    <w:p w14:paraId="281D5B91" w14:textId="77777777" w:rsidR="009E4FFF" w:rsidRDefault="009E4FFF" w:rsidP="009E4FFF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2.9</w:t>
      </w:r>
    </w:p>
    <w:p w14:paraId="094E9F79" w14:textId="77777777" w:rsidR="009E4FFF" w:rsidRDefault="009E4FFF" w:rsidP="009E4FFF">
      <w:pPr>
        <w:pStyle w:val="HTMLPreformatted"/>
      </w:pPr>
      <w:r>
        <w:t>bash</w:t>
      </w:r>
    </w:p>
    <w:p w14:paraId="2848979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3ED0D6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--global </w:t>
      </w:r>
      <w:proofErr w:type="spellStart"/>
      <w:proofErr w:type="gramStart"/>
      <w:r>
        <w:rPr>
          <w:rStyle w:val="HTMLCode"/>
        </w:rPr>
        <w:t>alias.up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string"/>
        </w:rPr>
        <w:t>'pull --rebase --</w:t>
      </w:r>
      <w:proofErr w:type="spellStart"/>
      <w:r>
        <w:rPr>
          <w:rStyle w:val="hljs-string"/>
        </w:rPr>
        <w:t>autostash</w:t>
      </w:r>
      <w:proofErr w:type="spellEnd"/>
      <w:r>
        <w:rPr>
          <w:rStyle w:val="hljs-string"/>
        </w:rPr>
        <w:t>'</w:t>
      </w:r>
    </w:p>
    <w:p w14:paraId="3828A23B" w14:textId="77777777" w:rsidR="009E4FFF" w:rsidRDefault="009E4FFF" w:rsidP="009E4FFF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09E47B8B" w14:textId="77777777" w:rsidR="009E4FFF" w:rsidRDefault="009E4FFF" w:rsidP="009E4FFF">
      <w:pPr>
        <w:pStyle w:val="HTMLPreformatted"/>
      </w:pPr>
      <w:r>
        <w:t>bash</w:t>
      </w:r>
    </w:p>
    <w:p w14:paraId="1D64294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68FB7CC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up</w:t>
      </w:r>
    </w:p>
    <w:p w14:paraId="728AD962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23.3: Pull,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53C2815B" w14:textId="77777777" w:rsidR="009E4FFF" w:rsidRDefault="009E4FFF" w:rsidP="009E4FFF">
      <w:pPr>
        <w:pStyle w:val="HTMLPreformatted"/>
      </w:pPr>
      <w:r>
        <w:t>bash</w:t>
      </w:r>
    </w:p>
    <w:p w14:paraId="67E96A88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00A8C18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fetch</w:t>
      </w:r>
    </w:p>
    <w:p w14:paraId="6514C42F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reset --hard origin/master</w:t>
      </w:r>
    </w:p>
    <w:p w14:paraId="68B73A1B" w14:textId="77777777" w:rsidR="009E4FFF" w:rsidRDefault="009E4FFF" w:rsidP="009E4FFF">
      <w:pPr>
        <w:pStyle w:val="NormalWeb"/>
      </w:pPr>
      <w:proofErr w:type="spellStart"/>
      <w:r>
        <w:t>Chú</w:t>
      </w:r>
      <w:proofErr w:type="spellEnd"/>
      <w:r>
        <w:t xml:space="preserve"> ý: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reset --hard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reset,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commit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vĩnh</w:t>
      </w:r>
      <w:proofErr w:type="spellEnd"/>
      <w:r>
        <w:t xml:space="preserve"> </w:t>
      </w:r>
      <w:proofErr w:type="spellStart"/>
      <w:r>
        <w:t>viễn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origin </w:t>
      </w:r>
      <w:proofErr w:type="spellStart"/>
      <w:r>
        <w:t>và</w:t>
      </w:r>
      <w:proofErr w:type="spellEnd"/>
      <w:r>
        <w:t xml:space="preserve"> master </w:t>
      </w:r>
      <w:proofErr w:type="spellStart"/>
      <w:r>
        <w:t>thành</w:t>
      </w:r>
      <w:proofErr w:type="spellEnd"/>
      <w:r>
        <w:t xml:space="preserve"> remote </w:t>
      </w:r>
      <w:proofErr w:type="spellStart"/>
      <w:r>
        <w:t>và</w:t>
      </w:r>
      <w:proofErr w:type="spellEnd"/>
      <w:r>
        <w:t xml:space="preserve"> branch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83D0CDA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23.4: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remote</w:t>
      </w:r>
    </w:p>
    <w:p w14:paraId="3922E861" w14:textId="77777777" w:rsidR="009E4FFF" w:rsidRDefault="009E4FFF" w:rsidP="009E4FFF">
      <w:pPr>
        <w:pStyle w:val="HTMLPreformatted"/>
      </w:pPr>
      <w:r>
        <w:t>bash</w:t>
      </w:r>
    </w:p>
    <w:p w14:paraId="0B399B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C066B3A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</w:t>
      </w:r>
      <w:proofErr w:type="gramStart"/>
      <w:r>
        <w:rPr>
          <w:rStyle w:val="HTMLCode"/>
        </w:rPr>
        <w:t>pull</w:t>
      </w:r>
      <w:proofErr w:type="gramEnd"/>
    </w:p>
    <w:p w14:paraId="5D4C5CA5" w14:textId="77777777" w:rsidR="009E4FFF" w:rsidRDefault="009E4FFF" w:rsidP="009E4FFF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23.5: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558B1835" w14:textId="77777777" w:rsidR="009E4FFF" w:rsidRDefault="009E4FFF" w:rsidP="009E4FFF">
      <w:pPr>
        <w:pStyle w:val="Heading4"/>
      </w:pPr>
      <w:r>
        <w:t xml:space="preserve">Rebase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</w:p>
    <w:p w14:paraId="542C832B" w14:textId="77777777" w:rsidR="009E4FFF" w:rsidRDefault="009E4FFF" w:rsidP="009E4FFF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git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merge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merge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git rebase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nhánh</w:t>
      </w:r>
      <w:proofErr w:type="spellEnd"/>
      <w:r>
        <w:t>.</w:t>
      </w:r>
    </w:p>
    <w:p w14:paraId="4AB0E143" w14:textId="77777777" w:rsidR="009E4FFF" w:rsidRDefault="009E4FFF" w:rsidP="009E4FFF">
      <w:pPr>
        <w:pStyle w:val="HTMLPreformatted"/>
      </w:pPr>
      <w:r>
        <w:t>bash</w:t>
      </w:r>
    </w:p>
    <w:p w14:paraId="7EBE9C9B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18ADB4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--rebase</w:t>
      </w:r>
    </w:p>
    <w:p w14:paraId="770AD4BC" w14:textId="77777777" w:rsidR="009E4FFF" w:rsidRDefault="009E4FFF" w:rsidP="009E4FFF">
      <w:pPr>
        <w:pStyle w:val="Heading4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5901513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855F95" w14:textId="77777777" w:rsidR="009E4FFF" w:rsidRDefault="009E4FFF" w:rsidP="009E4FFF">
      <w:pPr>
        <w:pStyle w:val="HTMLPreformatted"/>
      </w:pPr>
      <w:r>
        <w:t>bash</w:t>
      </w:r>
    </w:p>
    <w:p w14:paraId="1EB09D57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90CDA5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</w:t>
      </w:r>
      <w:proofErr w:type="spellStart"/>
      <w:proofErr w:type="gramStart"/>
      <w:r>
        <w:rPr>
          <w:rStyle w:val="HTMLCode"/>
        </w:rPr>
        <w:t>branch.autosetuprebase</w:t>
      </w:r>
      <w:proofErr w:type="spellEnd"/>
      <w:proofErr w:type="gramEnd"/>
      <w:r>
        <w:rPr>
          <w:rStyle w:val="HTMLCode"/>
        </w:rPr>
        <w:t xml:space="preserve"> always</w:t>
      </w:r>
    </w:p>
    <w:p w14:paraId="662E383D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16305B66" w14:textId="77777777" w:rsidR="009E4FFF" w:rsidRDefault="009E4FFF" w:rsidP="009E4FFF">
      <w:pPr>
        <w:pStyle w:val="HTMLPreformatted"/>
      </w:pPr>
      <w:r>
        <w:t>bash</w:t>
      </w:r>
    </w:p>
    <w:p w14:paraId="582F065C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F13DB01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 xml:space="preserve">git config </w:t>
      </w:r>
      <w:proofErr w:type="spellStart"/>
      <w:proofErr w:type="gramStart"/>
      <w:r>
        <w:rPr>
          <w:rStyle w:val="HTMLCode"/>
        </w:rPr>
        <w:t>branch.BRANCH</w:t>
      </w:r>
      <w:proofErr w:type="gramEnd"/>
      <w:r>
        <w:rPr>
          <w:rStyle w:val="HTMLCode"/>
        </w:rPr>
        <w:t>_NAME.rebase</w:t>
      </w:r>
      <w:proofErr w:type="spellEnd"/>
      <w:r>
        <w:rPr>
          <w:rStyle w:val="HTMLCode"/>
        </w:rPr>
        <w:t xml:space="preserve"> </w:t>
      </w:r>
      <w:r>
        <w:rPr>
          <w:rStyle w:val="hljs-literal"/>
        </w:rPr>
        <w:t>true</w:t>
      </w:r>
    </w:p>
    <w:p w14:paraId="57C57833" w14:textId="77777777" w:rsidR="009E4FFF" w:rsidRDefault="009E4FFF" w:rsidP="009E4FFF">
      <w:pPr>
        <w:pStyle w:val="NormalWeb"/>
      </w:pPr>
      <w:proofErr w:type="spellStart"/>
      <w:r>
        <w:t>Và</w:t>
      </w:r>
      <w:proofErr w:type="spellEnd"/>
    </w:p>
    <w:p w14:paraId="4DA11744" w14:textId="77777777" w:rsidR="009E4FFF" w:rsidRDefault="009E4FFF" w:rsidP="009E4FFF">
      <w:pPr>
        <w:pStyle w:val="HTMLPreformatted"/>
      </w:pPr>
      <w:r>
        <w:t>bash</w:t>
      </w:r>
    </w:p>
    <w:p w14:paraId="38066445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41795D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--no-rebase</w:t>
      </w:r>
    </w:p>
    <w:p w14:paraId="32D9DDDF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pull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>.</w:t>
      </w:r>
    </w:p>
    <w:p w14:paraId="6B217BDE" w14:textId="77777777" w:rsidR="009E4FFF" w:rsidRDefault="009E4FFF" w:rsidP="009E4FFF">
      <w:pPr>
        <w:pStyle w:val="Heading4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</w:t>
      </w:r>
    </w:p>
    <w:p w14:paraId="7E99D4E7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fast forwarding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14:paraId="6E89996D" w14:textId="77777777" w:rsidR="009E4FFF" w:rsidRDefault="009E4FFF" w:rsidP="009E4FFF">
      <w:pPr>
        <w:pStyle w:val="HTMLPreformatted"/>
      </w:pPr>
      <w:r>
        <w:t>bash</w:t>
      </w:r>
    </w:p>
    <w:p w14:paraId="2FCFE00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4D19ED7" w14:textId="77777777" w:rsidR="009E4FFF" w:rsidRDefault="009E4FFF" w:rsidP="009E4FFF">
      <w:pPr>
        <w:pStyle w:val="HTMLPreformatted"/>
        <w:rPr>
          <w:rStyle w:val="HTMLCode"/>
        </w:rPr>
      </w:pPr>
      <w:r>
        <w:rPr>
          <w:rStyle w:val="HTMLCode"/>
        </w:rPr>
        <w:t>git pull --ff-only</w:t>
      </w:r>
    </w:p>
    <w:p w14:paraId="08C79073" w14:textId="77777777" w:rsidR="009E4FFF" w:rsidRDefault="009E4FFF" w:rsidP="009E4FFF">
      <w:pPr>
        <w:pStyle w:val="NormalWeb"/>
      </w:pP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fast-forward,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 </w:t>
      </w:r>
      <w:proofErr w:type="spellStart"/>
      <w:r>
        <w:t>hoặc</w:t>
      </w:r>
      <w:proofErr w:type="spellEnd"/>
      <w:r>
        <w:t xml:space="preserve"> merge </w:t>
      </w:r>
      <w:proofErr w:type="spellStart"/>
      <w:r>
        <w:t>với</w:t>
      </w:r>
      <w:proofErr w:type="spellEnd"/>
      <w:r>
        <w:t xml:space="preserve"> upstream.</w:t>
      </w:r>
    </w:p>
    <w:p w14:paraId="6AFD464B" w14:textId="77777777" w:rsidR="009E4FFF" w:rsidRDefault="009E4FFF" w:rsidP="009E4FFF">
      <w:pPr>
        <w:pStyle w:val="Heading3"/>
      </w:pPr>
      <w:proofErr w:type="spellStart"/>
      <w:r>
        <w:t>Mục</w:t>
      </w:r>
      <w:proofErr w:type="spellEnd"/>
      <w:r>
        <w:t xml:space="preserve"> 23.6: Pull, "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>"</w:t>
      </w:r>
    </w:p>
    <w:p w14:paraId="117EA622" w14:textId="77777777" w:rsidR="009E4FFF" w:rsidRDefault="009E4FFF" w:rsidP="009E4F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.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pull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proofErr w:type="gramStart"/>
      <w:r>
        <w:t>tệp</w:t>
      </w:r>
      <w:proofErr w:type="spellEnd"/>
      <w:r>
        <w:t xml:space="preserve"> .git</w:t>
      </w:r>
      <w:proofErr w:type="gramEnd"/>
      <w:r>
        <w:t>.</w:t>
      </w:r>
    </w:p>
    <w:p w14:paraId="42B815A2" w14:textId="77777777" w:rsidR="009E4FFF" w:rsidRDefault="009E4FFF" w:rsidP="009E4FFF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2B22B2EE" w14:textId="77777777" w:rsidR="009E4FFF" w:rsidRDefault="009E4FFF" w:rsidP="009E4FFF">
      <w:pPr>
        <w:pStyle w:val="HTMLPreformatted"/>
      </w:pPr>
      <w:r>
        <w:t>bash</w:t>
      </w:r>
    </w:p>
    <w:p w14:paraId="6D372E73" w14:textId="77777777" w:rsidR="009E4FFF" w:rsidRDefault="009E4FFF" w:rsidP="009E4F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8FDD162" w14:textId="77777777" w:rsidR="009E4FFF" w:rsidRDefault="009E4FFF" w:rsidP="009E4FFF">
      <w:pPr>
        <w:pStyle w:val="HTMLPreformatted"/>
      </w:pPr>
      <w:proofErr w:type="spellStart"/>
      <w:r>
        <w:rPr>
          <w:rStyle w:val="hljs-builtin"/>
        </w:rPr>
        <w:lastRenderedPageBreak/>
        <w:t>chown</w:t>
      </w:r>
      <w:proofErr w:type="spellEnd"/>
      <w:r>
        <w:rPr>
          <w:rStyle w:val="HTMLCode"/>
        </w:rPr>
        <w:t xml:space="preserve"> -R </w:t>
      </w:r>
      <w:proofErr w:type="spellStart"/>
      <w:proofErr w:type="gramStart"/>
      <w:r>
        <w:rPr>
          <w:rStyle w:val="HTMLCode"/>
        </w:rPr>
        <w:t>youruser:yourgroup</w:t>
      </w:r>
      <w:proofErr w:type="spellEnd"/>
      <w:proofErr w:type="gramEnd"/>
      <w:r>
        <w:rPr>
          <w:rStyle w:val="HTMLCode"/>
        </w:rPr>
        <w:t xml:space="preserve"> .git/</w:t>
      </w:r>
    </w:p>
    <w:p w14:paraId="315705EC" w14:textId="03DB4DFF" w:rsidR="009E4FFF" w:rsidRDefault="009E4FFF" w:rsidP="00A72D6A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01645080" w14:textId="77777777" w:rsidR="00B74BBD" w:rsidRDefault="00B74BBD" w:rsidP="00B74BBD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24: Hooks</w:t>
      </w:r>
    </w:p>
    <w:p w14:paraId="0070F760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24.1: Pre-push</w:t>
      </w:r>
    </w:p>
    <w:p w14:paraId="08CECC30" w14:textId="77777777" w:rsidR="00B74BBD" w:rsidRDefault="00B74BBD" w:rsidP="00B74BBD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Git 1.8.2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007BEFCB" w14:textId="77777777" w:rsidR="00B74BBD" w:rsidRDefault="00B74BBD" w:rsidP="00B74BBD">
      <w:pPr>
        <w:pStyle w:val="Heading4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1.8</w:t>
      </w:r>
    </w:p>
    <w:p w14:paraId="2DAAF93D" w14:textId="77777777" w:rsidR="00B74BBD" w:rsidRDefault="00B74BBD" w:rsidP="00B74BBD">
      <w:pPr>
        <w:pStyle w:val="NormalWeb"/>
      </w:pPr>
      <w:proofErr w:type="spellStart"/>
      <w:r>
        <w:t>Các</w:t>
      </w:r>
      <w:proofErr w:type="spellEnd"/>
      <w:r>
        <w:t xml:space="preserve"> hooks pre-push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>).</w:t>
      </w:r>
    </w:p>
    <w:p w14:paraId="13286646" w14:textId="77777777" w:rsidR="00B74BBD" w:rsidRDefault="00B74BBD" w:rsidP="00B74BBD">
      <w:pPr>
        <w:pStyle w:val="NormalWeb"/>
      </w:pPr>
      <w:proofErr w:type="spellStart"/>
      <w:r>
        <w:t>Một</w:t>
      </w:r>
      <w:proofErr w:type="spellEnd"/>
      <w:r>
        <w:t xml:space="preserve"> hook pre-push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pre-push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proofErr w:type="gramStart"/>
      <w:r>
        <w:t>mục</w:t>
      </w:r>
      <w:proofErr w:type="spellEnd"/>
      <w:r>
        <w:t xml:space="preserve"> .git</w:t>
      </w:r>
      <w:proofErr w:type="gramEnd"/>
      <w:r>
        <w:t xml:space="preserve">/hooks/, </w:t>
      </w:r>
      <w:proofErr w:type="spellStart"/>
      <w:r>
        <w:t>và</w:t>
      </w:r>
      <w:proofErr w:type="spellEnd"/>
      <w:r>
        <w:t xml:space="preserve"> (</w:t>
      </w:r>
      <w:proofErr w:type="spellStart"/>
      <w:r>
        <w:t>lưu</w:t>
      </w:r>
      <w:proofErr w:type="spellEnd"/>
      <w:r>
        <w:t xml:space="preserve"> ý),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: </w:t>
      </w:r>
      <w:proofErr w:type="spellStart"/>
      <w:r>
        <w:rPr>
          <w:rStyle w:val="HTMLCode"/>
          <w:rFonts w:eastAsiaTheme="majorEastAsia"/>
        </w:rPr>
        <w:t>chmod</w:t>
      </w:r>
      <w:proofErr w:type="spellEnd"/>
      <w:r>
        <w:rPr>
          <w:rStyle w:val="HTMLCode"/>
          <w:rFonts w:eastAsiaTheme="majorEastAsia"/>
        </w:rPr>
        <w:t xml:space="preserve"> +x ./git/hooks/pre-push</w:t>
      </w:r>
      <w:r>
        <w:t>.</w:t>
      </w:r>
    </w:p>
    <w:p w14:paraId="0FE85623" w14:textId="77777777" w:rsidR="00B74BBD" w:rsidRDefault="00B74BBD" w:rsidP="00B74BBD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Hannah Wolfe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master:</w:t>
      </w:r>
    </w:p>
    <w:p w14:paraId="5F3D33DC" w14:textId="77777777" w:rsidR="00B74BBD" w:rsidRDefault="00B74BBD" w:rsidP="00B74BBD">
      <w:pPr>
        <w:pStyle w:val="HTMLPreformatted"/>
      </w:pPr>
      <w:r>
        <w:t>bash</w:t>
      </w:r>
    </w:p>
    <w:p w14:paraId="49FB7323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E7CD4F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bin/bash</w:t>
      </w:r>
    </w:p>
    <w:p w14:paraId="2603CE7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protected_branch</w:t>
      </w:r>
      <w:proofErr w:type="spellEnd"/>
      <w:r>
        <w:rPr>
          <w:rStyle w:val="HTMLCode"/>
          <w:rFonts w:eastAsiaTheme="majorEastAsia"/>
        </w:rPr>
        <w:t>=</w:t>
      </w:r>
      <w:r>
        <w:rPr>
          <w:rStyle w:val="hljs-string"/>
        </w:rPr>
        <w:t>'master'</w:t>
      </w:r>
    </w:p>
    <w:p w14:paraId="7B1596C7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current_branch</w:t>
      </w:r>
      <w:proofErr w:type="spellEnd"/>
      <w:r>
        <w:rPr>
          <w:rStyle w:val="HTMLCode"/>
          <w:rFonts w:eastAsiaTheme="majorEastAsia"/>
        </w:rPr>
        <w:t xml:space="preserve">=$(git symbolic-ref HEAD | sed -e </w:t>
      </w:r>
      <w:r>
        <w:rPr>
          <w:rStyle w:val="hljs-string"/>
        </w:rPr>
        <w:t>'s</w:t>
      </w:r>
      <w:proofErr w:type="gramStart"/>
      <w:r>
        <w:rPr>
          <w:rStyle w:val="hljs-string"/>
        </w:rPr>
        <w:t>,.*</w:t>
      </w:r>
      <w:proofErr w:type="gramEnd"/>
      <w:r>
        <w:rPr>
          <w:rStyle w:val="hljs-string"/>
        </w:rPr>
        <w:t>/\(.*\),\1,'</w:t>
      </w:r>
      <w:r>
        <w:rPr>
          <w:rStyle w:val="HTMLCode"/>
          <w:rFonts w:eastAsiaTheme="majorEastAsia"/>
        </w:rPr>
        <w:t>)</w:t>
      </w:r>
    </w:p>
    <w:p w14:paraId="06465CC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protected_branch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current_</w:t>
      </w:r>
      <w:proofErr w:type="gramStart"/>
      <w:r>
        <w:rPr>
          <w:rStyle w:val="hljs-variable"/>
        </w:rPr>
        <w:t>branch</w:t>
      </w:r>
      <w:proofErr w:type="spellEnd"/>
      <w:r>
        <w:rPr>
          <w:rStyle w:val="HTMLCode"/>
          <w:rFonts w:eastAsiaTheme="majorEastAsia"/>
        </w:rPr>
        <w:t xml:space="preserve"> ]</w:t>
      </w:r>
      <w:proofErr w:type="gramEnd"/>
    </w:p>
    <w:p w14:paraId="546254A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then</w:t>
      </w:r>
    </w:p>
    <w:p w14:paraId="5B573987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-p </w:t>
      </w:r>
      <w:r>
        <w:rPr>
          <w:rStyle w:val="hljs-string"/>
        </w:rPr>
        <w:t>"You're about to push master, is that what you intended? [</w:t>
      </w:r>
      <w:proofErr w:type="spellStart"/>
      <w:r>
        <w:rPr>
          <w:rStyle w:val="hljs-string"/>
        </w:rPr>
        <w:t>y|n</w:t>
      </w:r>
      <w:proofErr w:type="spellEnd"/>
      <w:r>
        <w:rPr>
          <w:rStyle w:val="hljs-string"/>
        </w:rPr>
        <w:t>] "</w:t>
      </w:r>
      <w:r>
        <w:rPr>
          <w:rStyle w:val="HTMLCode"/>
          <w:rFonts w:eastAsiaTheme="majorEastAsia"/>
        </w:rPr>
        <w:t xml:space="preserve"> -n 1 -r &lt; /dev/</w:t>
      </w:r>
      <w:proofErr w:type="spellStart"/>
      <w:r>
        <w:rPr>
          <w:rStyle w:val="HTMLCode"/>
          <w:rFonts w:eastAsiaTheme="majorEastAsia"/>
        </w:rPr>
        <w:t>tty</w:t>
      </w:r>
      <w:proofErr w:type="spellEnd"/>
    </w:p>
    <w:p w14:paraId="3C46D13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</w:p>
    <w:p w14:paraId="03D5681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$REPLY</w:t>
      </w:r>
      <w:r>
        <w:rPr>
          <w:rStyle w:val="HTMLCode"/>
          <w:rFonts w:eastAsiaTheme="majorEastAsia"/>
        </w:rPr>
        <w:t xml:space="preserve"> | grep -E </w:t>
      </w:r>
      <w:r>
        <w:rPr>
          <w:rStyle w:val="hljs-string"/>
        </w:rPr>
        <w:t>'^[</w:t>
      </w:r>
      <w:proofErr w:type="spellStart"/>
      <w:r>
        <w:rPr>
          <w:rStyle w:val="hljs-string"/>
        </w:rPr>
        <w:t>Yy</w:t>
      </w:r>
      <w:proofErr w:type="spellEnd"/>
      <w:r>
        <w:rPr>
          <w:rStyle w:val="hljs-string"/>
        </w:rPr>
        <w:t>]$'</w:t>
      </w:r>
      <w:r>
        <w:rPr>
          <w:rStyle w:val="HTMLCode"/>
          <w:rFonts w:eastAsiaTheme="majorEastAsia"/>
        </w:rPr>
        <w:t xml:space="preserve"> &gt; /dev/null</w:t>
      </w:r>
    </w:p>
    <w:p w14:paraId="2D07729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</w:p>
    <w:p w14:paraId="11C470E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382B805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fi</w:t>
      </w:r>
    </w:p>
    <w:p w14:paraId="77E8700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2B1FEE7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else</w:t>
      </w:r>
    </w:p>
    <w:p w14:paraId="030BAD7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 </w:t>
      </w:r>
      <w:r>
        <w:rPr>
          <w:rStyle w:val="hljs-comment"/>
        </w:rPr>
        <w:t xml:space="preserve"># push </w:t>
      </w:r>
      <w:proofErr w:type="spellStart"/>
      <w:r>
        <w:rPr>
          <w:rStyle w:val="hljs-comment"/>
        </w:rPr>
        <w:t>sẽ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được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thực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hiện</w:t>
      </w:r>
      <w:proofErr w:type="spellEnd"/>
    </w:p>
    <w:p w14:paraId="720B439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352DC883" w14:textId="77777777" w:rsidR="00B74BBD" w:rsidRDefault="00B74BBD" w:rsidP="00B74BBD">
      <w:pPr>
        <w:pStyle w:val="NormalWeb"/>
      </w:pP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Volkan </w:t>
      </w:r>
      <w:proofErr w:type="spellStart"/>
      <w:r>
        <w:t>Unsal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RSpec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đẩy</w:t>
      </w:r>
      <w:proofErr w:type="spellEnd"/>
      <w:r>
        <w:t>:</w:t>
      </w:r>
    </w:p>
    <w:p w14:paraId="38721857" w14:textId="77777777" w:rsidR="00B74BBD" w:rsidRDefault="00B74BBD" w:rsidP="00B74BBD">
      <w:pPr>
        <w:pStyle w:val="HTMLPreformatted"/>
      </w:pPr>
      <w:r>
        <w:t>ruby</w:t>
      </w:r>
    </w:p>
    <w:p w14:paraId="0C1C97C7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FF75C6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meta"/>
        </w:rPr>
        <w:t>#!/</w:t>
      </w:r>
      <w:proofErr w:type="gramEnd"/>
      <w:r>
        <w:rPr>
          <w:rStyle w:val="hljs-meta"/>
        </w:rPr>
        <w:t>usr/bin/env ruby</w:t>
      </w:r>
    </w:p>
    <w:p w14:paraId="0FA17EB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require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pty</w:t>
      </w:r>
      <w:proofErr w:type="spellEnd"/>
      <w:r>
        <w:rPr>
          <w:rStyle w:val="hljs-string"/>
        </w:rPr>
        <w:t>'</w:t>
      </w:r>
    </w:p>
    <w:p w14:paraId="4187FAE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html_path</w:t>
      </w:r>
      <w:proofErr w:type="spellEnd"/>
      <w:r>
        <w:rPr>
          <w:rStyle w:val="HTMLCode"/>
          <w:rFonts w:eastAsiaTheme="majorEastAsia"/>
        </w:rPr>
        <w:t xml:space="preserve"> = </w:t>
      </w:r>
      <w:r>
        <w:rPr>
          <w:rStyle w:val="hljs-string"/>
        </w:rPr>
        <w:t>"rspec_results.html"</w:t>
      </w:r>
    </w:p>
    <w:p w14:paraId="18B0DBB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begin</w:t>
      </w:r>
    </w:p>
    <w:p w14:paraId="53E8C72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variable"/>
        </w:rPr>
        <w:t>PTY</w:t>
      </w:r>
      <w:r>
        <w:rPr>
          <w:rStyle w:val="HTMLCode"/>
          <w:rFonts w:eastAsiaTheme="majorEastAsia"/>
        </w:rPr>
        <w:t>.spawn</w:t>
      </w:r>
      <w:proofErr w:type="spellEnd"/>
      <w:proofErr w:type="gramStart"/>
      <w:r>
        <w:rPr>
          <w:rStyle w:val="HTMLCode"/>
          <w:rFonts w:eastAsiaTheme="majorEastAsia"/>
        </w:rPr>
        <w:t xml:space="preserve">( </w:t>
      </w:r>
      <w:r>
        <w:rPr>
          <w:rStyle w:val="hljs-string"/>
        </w:rPr>
        <w:t>"</w:t>
      </w:r>
      <w:proofErr w:type="spellStart"/>
      <w:proofErr w:type="gramEnd"/>
      <w:r>
        <w:rPr>
          <w:rStyle w:val="hljs-string"/>
        </w:rPr>
        <w:t>rspec</w:t>
      </w:r>
      <w:proofErr w:type="spellEnd"/>
      <w:r>
        <w:rPr>
          <w:rStyle w:val="hljs-string"/>
        </w:rPr>
        <w:t xml:space="preserve"> spec --format h &gt; rspec_results.html"</w:t>
      </w:r>
      <w:r>
        <w:rPr>
          <w:rStyle w:val="HTMLCode"/>
          <w:rFonts w:eastAsiaTheme="majorEastAsia"/>
        </w:rPr>
        <w:t xml:space="preserve"> ) </w:t>
      </w:r>
      <w:r>
        <w:rPr>
          <w:rStyle w:val="hljs-keyword"/>
        </w:rPr>
        <w:t>do</w:t>
      </w:r>
      <w:r>
        <w:rPr>
          <w:rStyle w:val="HTMLCode"/>
          <w:rFonts w:eastAsiaTheme="majorEastAsia"/>
        </w:rPr>
        <w:t xml:space="preserve"> |</w:t>
      </w:r>
      <w:r>
        <w:rPr>
          <w:rStyle w:val="hljs-params"/>
        </w:rPr>
        <w:t xml:space="preserve">stdin, </w:t>
      </w:r>
      <w:proofErr w:type="spellStart"/>
      <w:r>
        <w:rPr>
          <w:rStyle w:val="hljs-params"/>
        </w:rPr>
        <w:t>stdout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pid</w:t>
      </w:r>
      <w:proofErr w:type="spellEnd"/>
      <w:r>
        <w:rPr>
          <w:rStyle w:val="HTMLCode"/>
          <w:rFonts w:eastAsiaTheme="majorEastAsia"/>
        </w:rPr>
        <w:t>|</w:t>
      </w:r>
    </w:p>
    <w:p w14:paraId="242C0ED0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begin</w:t>
      </w:r>
    </w:p>
    <w:p w14:paraId="4941028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stdin.each</w:t>
      </w:r>
      <w:proofErr w:type="spellEnd"/>
      <w:proofErr w:type="gramEnd"/>
      <w:r>
        <w:rPr>
          <w:rStyle w:val="HTMLCode"/>
          <w:rFonts w:eastAsiaTheme="majorEastAsia"/>
        </w:rPr>
        <w:t xml:space="preserve"> { |</w:t>
      </w:r>
      <w:r>
        <w:rPr>
          <w:rStyle w:val="hljs-params"/>
        </w:rPr>
        <w:t>line</w:t>
      </w:r>
      <w:r>
        <w:rPr>
          <w:rStyle w:val="HTMLCode"/>
          <w:rFonts w:eastAsiaTheme="majorEastAsia"/>
        </w:rPr>
        <w:t>| print line }</w:t>
      </w:r>
    </w:p>
    <w:p w14:paraId="5E0ABB0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Errno</w:t>
      </w:r>
      <w:proofErr w:type="spellEnd"/>
      <w:r>
        <w:rPr>
          <w:rStyle w:val="hljs-symbol"/>
        </w:rPr>
        <w:t>::</w:t>
      </w:r>
      <w:proofErr w:type="gramEnd"/>
      <w:r>
        <w:rPr>
          <w:rStyle w:val="hljs-symbol"/>
        </w:rPr>
        <w:t>EIO</w:t>
      </w:r>
    </w:p>
    <w:p w14:paraId="5CB5C80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end</w:t>
      </w:r>
    </w:p>
    <w:p w14:paraId="44C8394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504AD04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variable"/>
        </w:rPr>
        <w:t>PTY</w:t>
      </w:r>
      <w:r>
        <w:rPr>
          <w:rStyle w:val="hljs-symbol"/>
        </w:rPr>
        <w:t>::</w:t>
      </w:r>
      <w:proofErr w:type="spellStart"/>
      <w:proofErr w:type="gramEnd"/>
      <w:r>
        <w:rPr>
          <w:rStyle w:val="hljs-symbol"/>
        </w:rPr>
        <w:t>ChildExited</w:t>
      </w:r>
      <w:proofErr w:type="spellEnd"/>
    </w:p>
    <w:p w14:paraId="6125326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"Child process exit!"</w:t>
      </w:r>
    </w:p>
    <w:p w14:paraId="6B0C320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4DE7F36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tìm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có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lỗi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nào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không</w:t>
      </w:r>
      <w:proofErr w:type="spellEnd"/>
    </w:p>
    <w:p w14:paraId="5670E35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html = open(</w:t>
      </w:r>
      <w:proofErr w:type="spellStart"/>
      <w:r>
        <w:rPr>
          <w:rStyle w:val="HTMLCode"/>
          <w:rFonts w:eastAsiaTheme="majorEastAsia"/>
        </w:rPr>
        <w:t>html_path</w:t>
      </w:r>
      <w:proofErr w:type="spellEnd"/>
      <w:proofErr w:type="gramStart"/>
      <w:r>
        <w:rPr>
          <w:rStyle w:val="HTMLCode"/>
          <w:rFonts w:eastAsiaTheme="majorEastAsia"/>
        </w:rPr>
        <w:t>).read</w:t>
      </w:r>
      <w:proofErr w:type="gramEnd"/>
    </w:p>
    <w:p w14:paraId="43CDB02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examples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examples/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44EADF0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errors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errors/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017B88E9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errors == 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</w:p>
    <w:p w14:paraId="7B3FF2E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errors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failure/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5F57C60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455565B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pending = </w:t>
      </w:r>
      <w:proofErr w:type="spellStart"/>
      <w:proofErr w:type="gramStart"/>
      <w:r>
        <w:rPr>
          <w:rStyle w:val="HTMLCode"/>
          <w:rFonts w:eastAsiaTheme="majorEastAsia"/>
        </w:rPr>
        <w:t>html.match</w:t>
      </w:r>
      <w:proofErr w:type="spellEnd"/>
      <w:proofErr w:type="gramEnd"/>
      <w:r>
        <w:rPr>
          <w:rStyle w:val="HTMLCode"/>
          <w:rFonts w:eastAsiaTheme="majorEastAsia"/>
        </w:rPr>
        <w:t>(</w:t>
      </w:r>
      <w:r>
        <w:rPr>
          <w:rStyle w:val="hljs-regexp"/>
        </w:rPr>
        <w:t>/(\d+) pending/</w:t>
      </w:r>
      <w:r>
        <w:rPr>
          <w:rStyle w:val="HTMLCode"/>
          <w:rFonts w:eastAsiaTheme="majorEastAsia"/>
        </w:rPr>
        <w:t>)[</w:t>
      </w:r>
      <w:r>
        <w:rPr>
          <w:rStyle w:val="hljs-number"/>
        </w:rPr>
        <w:t>0</w:t>
      </w:r>
      <w:r>
        <w:rPr>
          <w:rStyle w:val="HTMLCode"/>
          <w:rFonts w:eastAsiaTheme="majorEastAsia"/>
        </w:rPr>
        <w:t>].</w:t>
      </w:r>
      <w:proofErr w:type="spellStart"/>
      <w:r>
        <w:rPr>
          <w:rStyle w:val="HTMLCode"/>
          <w:rFonts w:eastAsiaTheme="majorEastAsia"/>
        </w:rPr>
        <w:t>to_i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rescue</w:t>
      </w:r>
      <w:r>
        <w:rPr>
          <w:rStyle w:val="HTMLCode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782D0A6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</w:rPr>
        <w:t>errors.zero</w:t>
      </w:r>
      <w:proofErr w:type="spellEnd"/>
      <w:proofErr w:type="gramEnd"/>
      <w:r>
        <w:rPr>
          <w:rStyle w:val="HTMLCode"/>
          <w:rFonts w:eastAsiaTheme="majorEastAsia"/>
        </w:rPr>
        <w:t>?</w:t>
      </w:r>
    </w:p>
    <w:p w14:paraId="72F41BB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 xml:space="preserve">"0 failed! </w:t>
      </w:r>
      <w:r>
        <w:rPr>
          <w:rStyle w:val="hljs-subst"/>
        </w:rPr>
        <w:t>#{examples}</w:t>
      </w:r>
      <w:r>
        <w:rPr>
          <w:rStyle w:val="hljs-string"/>
        </w:rPr>
        <w:t xml:space="preserve"> run, </w:t>
      </w:r>
      <w:r>
        <w:rPr>
          <w:rStyle w:val="hljs-subst"/>
        </w:rPr>
        <w:t>#{pending}</w:t>
      </w:r>
      <w:r>
        <w:rPr>
          <w:rStyle w:val="hljs-string"/>
        </w:rPr>
        <w:t xml:space="preserve"> pending"</w:t>
      </w:r>
    </w:p>
    <w:p w14:paraId="19D7BAF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HTML Output </w:t>
      </w:r>
      <w:proofErr w:type="spellStart"/>
      <w:r>
        <w:rPr>
          <w:rStyle w:val="hljs-comment"/>
        </w:rPr>
        <w:t>khi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thành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công</w:t>
      </w:r>
      <w:proofErr w:type="spellEnd"/>
      <w:r>
        <w:rPr>
          <w:rStyle w:val="hljs-comment"/>
        </w:rPr>
        <w:t>:</w:t>
      </w:r>
    </w:p>
    <w:p w14:paraId="042C188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 puts "</w:t>
      </w:r>
      <w:proofErr w:type="spellStart"/>
      <w:r>
        <w:rPr>
          <w:rStyle w:val="hljs-comment"/>
        </w:rPr>
        <w:t>Xem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kết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quả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tại</w:t>
      </w:r>
      <w:proofErr w:type="spellEnd"/>
      <w:r>
        <w:rPr>
          <w:rStyle w:val="hljs-comment"/>
        </w:rPr>
        <w:t xml:space="preserve"> #{File.expand_path(html_path)}"</w:t>
      </w:r>
    </w:p>
    <w:p w14:paraId="2AB4DBF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sleep </w:t>
      </w:r>
      <w:r>
        <w:rPr>
          <w:rStyle w:val="hljs-number"/>
        </w:rPr>
        <w:t>1</w:t>
      </w:r>
    </w:p>
    <w:p w14:paraId="77684B8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exit </w:t>
      </w:r>
      <w:r>
        <w:rPr>
          <w:rStyle w:val="hljs-number"/>
        </w:rPr>
        <w:t>0</w:t>
      </w:r>
    </w:p>
    <w:p w14:paraId="77276DD6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else</w:t>
      </w:r>
    </w:p>
    <w:p w14:paraId="3EAD904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"\</w:t>
      </w:r>
      <w:proofErr w:type="spellStart"/>
      <w:r>
        <w:rPr>
          <w:rStyle w:val="hljs-string"/>
        </w:rPr>
        <w:t>aCOMMIT</w:t>
      </w:r>
      <w:proofErr w:type="spellEnd"/>
      <w:r>
        <w:rPr>
          <w:rStyle w:val="hljs-string"/>
        </w:rPr>
        <w:t xml:space="preserve"> FAILED!!"</w:t>
      </w:r>
    </w:p>
    <w:p w14:paraId="238485B4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Xem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kết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quả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RSpec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của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bạn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tại</w:t>
      </w:r>
      <w:proofErr w:type="spellEnd"/>
      <w:r>
        <w:rPr>
          <w:rStyle w:val="hljs-string"/>
        </w:rPr>
        <w:t xml:space="preserve"> </w:t>
      </w:r>
      <w:r>
        <w:rPr>
          <w:rStyle w:val="hljs-subst"/>
        </w:rPr>
        <w:t>#{</w:t>
      </w:r>
      <w:r>
        <w:rPr>
          <w:rStyle w:val="hljs-title"/>
        </w:rPr>
        <w:t>File</w:t>
      </w:r>
      <w:r>
        <w:rPr>
          <w:rStyle w:val="hljs-subst"/>
        </w:rPr>
        <w:t>.expand_path(html_path)}</w:t>
      </w:r>
      <w:r>
        <w:rPr>
          <w:rStyle w:val="hljs-string"/>
        </w:rPr>
        <w:t>"</w:t>
      </w:r>
    </w:p>
    <w:p w14:paraId="2E0A0DAD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</w:t>
      </w:r>
    </w:p>
    <w:p w14:paraId="52BB840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puts </w:t>
      </w:r>
      <w:r>
        <w:rPr>
          <w:rStyle w:val="hljs-string"/>
        </w:rPr>
        <w:t>"</w:t>
      </w:r>
      <w:r>
        <w:rPr>
          <w:rStyle w:val="hljs-subst"/>
        </w:rPr>
        <w:t>#{errors}</w:t>
      </w:r>
      <w:r>
        <w:rPr>
          <w:rStyle w:val="hljs-string"/>
        </w:rPr>
        <w:t xml:space="preserve"> failed! </w:t>
      </w:r>
      <w:r>
        <w:rPr>
          <w:rStyle w:val="hljs-subst"/>
        </w:rPr>
        <w:t>#{examples}</w:t>
      </w:r>
      <w:r>
        <w:rPr>
          <w:rStyle w:val="hljs-string"/>
        </w:rPr>
        <w:t xml:space="preserve"> run, </w:t>
      </w:r>
      <w:r>
        <w:rPr>
          <w:rStyle w:val="hljs-subst"/>
        </w:rPr>
        <w:t>#{pending}</w:t>
      </w:r>
      <w:r>
        <w:rPr>
          <w:rStyle w:val="hljs-string"/>
        </w:rPr>
        <w:t xml:space="preserve"> pending"</w:t>
      </w:r>
    </w:p>
    <w:p w14:paraId="7EC50D1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Mở</w:t>
      </w:r>
      <w:proofErr w:type="spellEnd"/>
      <w:r>
        <w:rPr>
          <w:rStyle w:val="hljs-comment"/>
        </w:rPr>
        <w:t xml:space="preserve"> HTML Output </w:t>
      </w:r>
      <w:proofErr w:type="spellStart"/>
      <w:r>
        <w:rPr>
          <w:rStyle w:val="hljs-comment"/>
        </w:rPr>
        <w:t>khi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các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kiểm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tra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thất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bại</w:t>
      </w:r>
      <w:proofErr w:type="spellEnd"/>
    </w:p>
    <w:p w14:paraId="6894BBB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># `open #{html_</w:t>
      </w:r>
      <w:proofErr w:type="gramStart"/>
      <w:r>
        <w:rPr>
          <w:rStyle w:val="hljs-comment"/>
        </w:rPr>
        <w:t>path}`</w:t>
      </w:r>
      <w:proofErr w:type="gramEnd"/>
    </w:p>
    <w:p w14:paraId="2CF265E0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exit </w:t>
      </w:r>
      <w:r>
        <w:rPr>
          <w:rStyle w:val="hljs-number"/>
        </w:rPr>
        <w:t>1</w:t>
      </w:r>
    </w:p>
    <w:p w14:paraId="6A3B08A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end</w:t>
      </w:r>
    </w:p>
    <w:p w14:paraId="75C7FD67" w14:textId="77777777" w:rsidR="00B74BBD" w:rsidRDefault="00B74BBD" w:rsidP="00B74BBD">
      <w:pPr>
        <w:pStyle w:val="NormalWeb"/>
      </w:pP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exit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ra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exit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exit 1,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git push.</w:t>
      </w:r>
    </w:p>
    <w:p w14:paraId="14515999" w14:textId="77777777" w:rsidR="00B74BBD" w:rsidRDefault="00B74BBD" w:rsidP="00B74BBD">
      <w:pPr>
        <w:pStyle w:val="NormalWeb"/>
      </w:pPr>
      <w:r>
        <w:t xml:space="preserve">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hooks </w:t>
      </w:r>
      <w:proofErr w:type="spellStart"/>
      <w:r>
        <w:t>phía</w:t>
      </w:r>
      <w:proofErr w:type="spellEnd"/>
      <w:r>
        <w:t xml:space="preserve"> client,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hooks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"--no-verify"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0FE6FBC1" w14:textId="77777777" w:rsidR="00B74BBD" w:rsidRDefault="00B74BBD" w:rsidP="00B74BBD">
      <w:pPr>
        <w:pStyle w:val="NormalWeb"/>
      </w:pPr>
      <w:proofErr w:type="spellStart"/>
      <w:r>
        <w:rPr>
          <w:rStyle w:val="Strong"/>
        </w:rPr>
        <w:t>Tài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liệu</w:t>
      </w:r>
      <w:proofErr w:type="spellEnd"/>
      <w:r>
        <w:t xml:space="preserve">: </w:t>
      </w:r>
      <w:hyperlink r:id="rId21" w:anchor="_pre_push" w:tgtFrame="_new" w:history="1">
        <w:r>
          <w:rPr>
            <w:rStyle w:val="Hyperlink"/>
          </w:rPr>
          <w:t>https://git-scm.com/docs/githooks#_pre_push</w:t>
        </w:r>
      </w:hyperlink>
    </w:p>
    <w:p w14:paraId="2B54E54B" w14:textId="77777777" w:rsidR="00B74BBD" w:rsidRDefault="00B74BBD" w:rsidP="00B74BBD">
      <w:pPr>
        <w:pStyle w:val="NormalWeb"/>
      </w:pPr>
      <w:proofErr w:type="spellStart"/>
      <w:r>
        <w:rPr>
          <w:rStyle w:val="Strong"/>
        </w:rPr>
        <w:t>Ví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thức</w:t>
      </w:r>
      <w:proofErr w:type="spellEnd"/>
      <w:r>
        <w:t xml:space="preserve">: </w:t>
      </w:r>
      <w:hyperlink r:id="rId22" w:tgtFrame="_new" w:history="1">
        <w:r>
          <w:rPr>
            <w:rStyle w:val="Hyperlink"/>
          </w:rPr>
          <w:t>https://github.com/git/git/blob/87c86dd14abe8db7d00b0df5661ef8cf147a72a3/templates/hooks--pre-push.sample</w:t>
        </w:r>
      </w:hyperlink>
    </w:p>
    <w:p w14:paraId="72ED4157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24.2: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build Maven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build </w:t>
      </w:r>
      <w:proofErr w:type="spellStart"/>
      <w:r>
        <w:t>khác</w:t>
      </w:r>
      <w:proofErr w:type="spellEnd"/>
      <w:r>
        <w:t xml:space="preserve">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commit</w:t>
      </w:r>
    </w:p>
    <w:p w14:paraId="12F0914E" w14:textId="77777777" w:rsidR="00B74BBD" w:rsidRDefault="00B74BBD" w:rsidP="00B74BBD">
      <w:pPr>
        <w:pStyle w:val="HTMLPreformatted"/>
      </w:pPr>
      <w:proofErr w:type="spellStart"/>
      <w:r>
        <w:t>sh</w:t>
      </w:r>
      <w:proofErr w:type="spellEnd"/>
    </w:p>
    <w:p w14:paraId="320329FD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E6EA1C8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.git</w:t>
      </w:r>
      <w:proofErr w:type="gramEnd"/>
      <w:r>
        <w:rPr>
          <w:rStyle w:val="HTMLCode"/>
          <w:rFonts w:eastAsiaTheme="majorEastAsia"/>
        </w:rPr>
        <w:t>/hooks/pre-commit</w:t>
      </w:r>
    </w:p>
    <w:p w14:paraId="35414B7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#!/</w:t>
      </w:r>
      <w:proofErr w:type="gramEnd"/>
      <w:r>
        <w:rPr>
          <w:rStyle w:val="hljs-comment"/>
        </w:rPr>
        <w:t>bin/sh</w:t>
      </w:r>
    </w:p>
    <w:p w14:paraId="24F853C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-s </w:t>
      </w:r>
      <w:proofErr w:type="gramStart"/>
      <w:r>
        <w:rPr>
          <w:rStyle w:val="HTMLCode"/>
          <w:rFonts w:eastAsiaTheme="majorEastAsia"/>
        </w:rPr>
        <w:t>pom.xml ]</w:t>
      </w:r>
      <w:proofErr w:type="gram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then</w:t>
      </w:r>
    </w:p>
    <w:p w14:paraId="65B3647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 xml:space="preserve">"Running </w:t>
      </w:r>
      <w:proofErr w:type="spellStart"/>
      <w:r>
        <w:rPr>
          <w:rStyle w:val="hljs-string"/>
        </w:rPr>
        <w:t>mvn</w:t>
      </w:r>
      <w:proofErr w:type="spellEnd"/>
      <w:r>
        <w:rPr>
          <w:rStyle w:val="hljs-string"/>
        </w:rPr>
        <w:t xml:space="preserve"> verify"</w:t>
      </w:r>
    </w:p>
    <w:p w14:paraId="2E23162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mvn</w:t>
      </w:r>
      <w:proofErr w:type="spellEnd"/>
      <w:r>
        <w:rPr>
          <w:rStyle w:val="HTMLCode"/>
          <w:rFonts w:eastAsiaTheme="majorEastAsia"/>
        </w:rPr>
        <w:t xml:space="preserve"> clean verify</w:t>
      </w:r>
    </w:p>
    <w:p w14:paraId="1314E07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 $? -ne </w:t>
      </w:r>
      <w:proofErr w:type="gramStart"/>
      <w:r>
        <w:rPr>
          <w:rStyle w:val="HTMLCode"/>
          <w:rFonts w:eastAsiaTheme="majorEastAsia"/>
        </w:rPr>
        <w:t>0 ]</w:t>
      </w:r>
      <w:proofErr w:type="gramEnd"/>
      <w:r>
        <w:rPr>
          <w:rStyle w:val="HTMLCode"/>
          <w:rFonts w:eastAsiaTheme="majorEastAsia"/>
        </w:rPr>
        <w:t xml:space="preserve">; </w:t>
      </w:r>
      <w:r>
        <w:rPr>
          <w:rStyle w:val="hljs-keyword"/>
        </w:rPr>
        <w:t>then</w:t>
      </w:r>
    </w:p>
    <w:p w14:paraId="22F3B4A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"Maven build failed"</w:t>
      </w:r>
    </w:p>
    <w:p w14:paraId="7A65734E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</w:t>
      </w:r>
    </w:p>
    <w:p w14:paraId="210569F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fi</w:t>
      </w:r>
    </w:p>
    <w:p w14:paraId="67BF725C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36932BC2" w14:textId="77777777" w:rsidR="00B74BBD" w:rsidRDefault="00B74BBD" w:rsidP="00B74BBD">
      <w:pPr>
        <w:pStyle w:val="Heading3"/>
      </w:pPr>
      <w:proofErr w:type="spellStart"/>
      <w:r>
        <w:t>Mục</w:t>
      </w:r>
      <w:proofErr w:type="spellEnd"/>
      <w:r>
        <w:t xml:space="preserve"> 24.3: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</w:p>
    <w:p w14:paraId="47028060" w14:textId="77777777" w:rsidR="00B74BBD" w:rsidRDefault="00B74BBD" w:rsidP="00B74BBD">
      <w:pPr>
        <w:pStyle w:val="NormalWeb"/>
      </w:pPr>
      <w:proofErr w:type="spellStart"/>
      <w:r>
        <w:t>Các</w:t>
      </w:r>
      <w:proofErr w:type="spellEnd"/>
      <w:r>
        <w:t xml:space="preserve"> hooks post-receive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603C6FB" w14:textId="77777777" w:rsidR="00B74BBD" w:rsidRDefault="00B74BBD" w:rsidP="00B74BBD">
      <w:pPr>
        <w:pStyle w:val="HTMLPreformatted"/>
      </w:pPr>
      <w:proofErr w:type="spellStart"/>
      <w:r>
        <w:t>sh</w:t>
      </w:r>
      <w:proofErr w:type="spellEnd"/>
    </w:p>
    <w:p w14:paraId="19F55870" w14:textId="77777777" w:rsidR="00B74BBD" w:rsidRDefault="00B74BBD" w:rsidP="00B74BBD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44E7E9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$ </w:t>
      </w:r>
      <w:proofErr w:type="gramStart"/>
      <w:r>
        <w:rPr>
          <w:rStyle w:val="hljs-builtin"/>
        </w:rPr>
        <w:t>cat</w:t>
      </w:r>
      <w:r>
        <w:rPr>
          <w:rStyle w:val="HTMLCode"/>
          <w:rFonts w:eastAsiaTheme="majorEastAsia"/>
        </w:rPr>
        <w:t xml:space="preserve"> .git</w:t>
      </w:r>
      <w:proofErr w:type="gramEnd"/>
      <w:r>
        <w:rPr>
          <w:rStyle w:val="HTMLCode"/>
          <w:rFonts w:eastAsiaTheme="majorEastAsia"/>
        </w:rPr>
        <w:t>/hooks/post-receive</w:t>
      </w:r>
    </w:p>
    <w:p w14:paraId="025ACEF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ljs-comment"/>
        </w:rPr>
        <w:t>#!/</w:t>
      </w:r>
      <w:proofErr w:type="gramEnd"/>
      <w:r>
        <w:rPr>
          <w:rStyle w:val="hljs-comment"/>
        </w:rPr>
        <w:t>bin/bash</w:t>
      </w:r>
    </w:p>
    <w:p w14:paraId="70C242B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IFS=</w:t>
      </w:r>
      <w:r>
        <w:rPr>
          <w:rStyle w:val="hljs-string"/>
        </w:rPr>
        <w:t>' '</w:t>
      </w:r>
    </w:p>
    <w:p w14:paraId="6786BC7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while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read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local_sha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remote_ref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remote_sha</w:t>
      </w:r>
      <w:proofErr w:type="spellEnd"/>
    </w:p>
    <w:p w14:paraId="36F97C3F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</w:t>
      </w:r>
    </w:p>
    <w:p w14:paraId="1C205441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remote_ref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| </w:t>
      </w:r>
      <w:proofErr w:type="spellStart"/>
      <w:r>
        <w:rPr>
          <w:rStyle w:val="HTMLCode"/>
          <w:rFonts w:eastAsiaTheme="majorEastAsia"/>
        </w:rPr>
        <w:t>egrep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'^refs\/heads\/[A-</w:t>
      </w:r>
      <w:proofErr w:type="gramStart"/>
      <w:r>
        <w:rPr>
          <w:rStyle w:val="hljs-string"/>
        </w:rPr>
        <w:t>Z]+</w:t>
      </w:r>
      <w:proofErr w:type="gramEnd"/>
      <w:r>
        <w:rPr>
          <w:rStyle w:val="hljs-string"/>
        </w:rPr>
        <w:t>-[0-9]+$'</w:t>
      </w:r>
      <w:r>
        <w:rPr>
          <w:rStyle w:val="HTMLCode"/>
          <w:rFonts w:eastAsiaTheme="majorEastAsia"/>
        </w:rPr>
        <w:t xml:space="preserve"> &gt;/dev/null &amp;&amp; {</w:t>
      </w:r>
    </w:p>
    <w:p w14:paraId="1F4D1383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ref=`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remote_ref</w:t>
      </w:r>
      <w:proofErr w:type="spellEnd"/>
      <w:r>
        <w:rPr>
          <w:rStyle w:val="HTMLCode"/>
          <w:rFonts w:eastAsiaTheme="majorEastAsia"/>
        </w:rPr>
        <w:t xml:space="preserve"> | sed -e </w:t>
      </w:r>
      <w:r>
        <w:rPr>
          <w:rStyle w:val="hljs-string"/>
        </w:rPr>
        <w:t>'s/^refs\/heads\///'</w:t>
      </w:r>
      <w:r>
        <w:rPr>
          <w:rStyle w:val="HTMLCode"/>
          <w:rFonts w:eastAsiaTheme="majorEastAsia"/>
        </w:rPr>
        <w:t xml:space="preserve">` </w:t>
      </w:r>
    </w:p>
    <w:p w14:paraId="6AF25085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Forwarding feature branch to </w:t>
      </w:r>
      <w:proofErr w:type="gramStart"/>
      <w:r>
        <w:rPr>
          <w:rStyle w:val="HTMLCode"/>
          <w:rFonts w:eastAsiaTheme="majorEastAsia"/>
        </w:rPr>
        <w:t>other</w:t>
      </w:r>
      <w:proofErr w:type="gramEnd"/>
      <w:r>
        <w:rPr>
          <w:rStyle w:val="HTMLCode"/>
          <w:rFonts w:eastAsiaTheme="majorEastAsia"/>
        </w:rPr>
        <w:t xml:space="preserve"> repository: </w:t>
      </w:r>
      <w:r>
        <w:rPr>
          <w:rStyle w:val="hljs-variable"/>
        </w:rPr>
        <w:t>$ref</w:t>
      </w:r>
    </w:p>
    <w:p w14:paraId="6D07E68A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git push -q --force </w:t>
      </w:r>
      <w:proofErr w:type="spellStart"/>
      <w:r>
        <w:rPr>
          <w:rStyle w:val="HTMLCode"/>
          <w:rFonts w:eastAsiaTheme="majorEastAsia"/>
        </w:rPr>
        <w:t>other_repos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$ref</w:t>
      </w:r>
    </w:p>
    <w:p w14:paraId="63242F72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}</w:t>
      </w:r>
    </w:p>
    <w:p w14:paraId="7E3D173B" w14:textId="77777777" w:rsidR="00B74BBD" w:rsidRDefault="00B74BBD" w:rsidP="00B74BBD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done</w:t>
      </w:r>
    </w:p>
    <w:p w14:paraId="08B12514" w14:textId="77777777" w:rsidR="00B74BBD" w:rsidRDefault="00B74BBD" w:rsidP="00B74BBD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egrep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(ở </w:t>
      </w:r>
      <w:proofErr w:type="spellStart"/>
      <w:r>
        <w:t>đây</w:t>
      </w:r>
      <w:proofErr w:type="spellEnd"/>
      <w:r>
        <w:t xml:space="preserve">: JIRA-12345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Jira).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nhiên</w:t>
      </w:r>
      <w:proofErr w:type="spellEnd"/>
      <w:r>
        <w:t>.</w:t>
      </w:r>
    </w:p>
    <w:p w14:paraId="3C904892" w14:textId="77777777" w:rsidR="005157FF" w:rsidRDefault="005157FF" w:rsidP="005157FF">
      <w:pPr>
        <w:pStyle w:val="Heading3"/>
        <w:rPr>
          <w:rFonts w:ascii="Times New Roman" w:hAnsi="Times New Roman" w:cs="Times New Roman"/>
          <w:szCs w:val="27"/>
        </w:rPr>
      </w:pPr>
      <w:proofErr w:type="spellStart"/>
      <w:r>
        <w:t>Mục</w:t>
      </w:r>
      <w:proofErr w:type="spellEnd"/>
      <w:r>
        <w:t xml:space="preserve"> 24.4: Commit-msg</w:t>
      </w:r>
    </w:p>
    <w:p w14:paraId="063CEC8C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prepare-commit-msg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>.</w:t>
      </w:r>
    </w:p>
    <w:p w14:paraId="6A4B72BA" w14:textId="77777777" w:rsidR="005157FF" w:rsidRDefault="005157FF" w:rsidP="005157FF">
      <w:pPr>
        <w:pStyle w:val="NormalWeb"/>
      </w:pP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(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prepare-commit-msg</w:t>
      </w:r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6B7D286D" w14:textId="77777777" w:rsidR="005157FF" w:rsidRDefault="005157FF" w:rsidP="005157FF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"ticket"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hay </w:t>
      </w:r>
      <w:proofErr w:type="spellStart"/>
      <w:r>
        <w:t>không</w:t>
      </w:r>
      <w:proofErr w:type="spellEnd"/>
      <w:r>
        <w:t>:</w:t>
      </w:r>
    </w:p>
    <w:p w14:paraId="3B84DC27" w14:textId="77777777" w:rsidR="005157FF" w:rsidRDefault="005157FF" w:rsidP="005157FF">
      <w:pPr>
        <w:pStyle w:val="HTMLPreformatted"/>
      </w:pPr>
      <w:proofErr w:type="spellStart"/>
      <w:r>
        <w:t>sh</w:t>
      </w:r>
      <w:proofErr w:type="spellEnd"/>
    </w:p>
    <w:p w14:paraId="72FE9610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BCFD21C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word=</w:t>
      </w:r>
      <w:r>
        <w:rPr>
          <w:rStyle w:val="hljs-string"/>
          <w:rFonts w:eastAsiaTheme="majorEastAsia"/>
        </w:rPr>
        <w:t>"ticket [0-9]"</w:t>
      </w:r>
    </w:p>
    <w:p w14:paraId="5EBC3E08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isPresent</w:t>
      </w:r>
      <w:proofErr w:type="spellEnd"/>
      <w:r>
        <w:rPr>
          <w:rStyle w:val="HTMLCode"/>
          <w:rFonts w:eastAsiaTheme="majorEastAsia"/>
        </w:rPr>
        <w:t>=$(grep -</w:t>
      </w:r>
      <w:proofErr w:type="spellStart"/>
      <w:r>
        <w:rPr>
          <w:rStyle w:val="HTMLCode"/>
          <w:rFonts w:eastAsiaTheme="majorEastAsia"/>
        </w:rPr>
        <w:t>Eoh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</w:t>
      </w:r>
      <w:r>
        <w:rPr>
          <w:rStyle w:val="hljs-variable"/>
        </w:rPr>
        <w:t>$word</w:t>
      </w:r>
      <w:r>
        <w:rPr>
          <w:rStyle w:val="hljs-string"/>
          <w:rFonts w:eastAsiaTheme="majorEastAsia"/>
        </w:rPr>
        <w:t>"</w:t>
      </w:r>
      <w:r>
        <w:rPr>
          <w:rStyle w:val="HTMLCode"/>
          <w:rFonts w:eastAsiaTheme="majorEastAsia"/>
        </w:rPr>
        <w:t xml:space="preserve"> </w:t>
      </w:r>
      <w:r>
        <w:rPr>
          <w:rStyle w:val="hljs-variable"/>
        </w:rPr>
        <w:t>$1</w:t>
      </w:r>
      <w:r>
        <w:rPr>
          <w:rStyle w:val="HTMLCode"/>
          <w:rFonts w:eastAsiaTheme="majorEastAsia"/>
        </w:rPr>
        <w:t>)</w:t>
      </w:r>
    </w:p>
    <w:p w14:paraId="76A4AC25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if</w:t>
      </w:r>
      <w:r>
        <w:rPr>
          <w:rStyle w:val="HTMLCode"/>
          <w:rFonts w:eastAsiaTheme="majorEastAsia"/>
        </w:rPr>
        <w:t xml:space="preserve"> [[ -z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isPresent</w:t>
      </w:r>
      <w:proofErr w:type="spellEnd"/>
      <w:r>
        <w:rPr>
          <w:rStyle w:val="HTMLCode"/>
          <w:rFonts w:eastAsiaTheme="majorEastAsia"/>
        </w:rPr>
        <w:t xml:space="preserve"> ]</w:t>
      </w:r>
      <w:proofErr w:type="gramEnd"/>
      <w:r>
        <w:rPr>
          <w:rStyle w:val="HTMLCode"/>
          <w:rFonts w:eastAsiaTheme="majorEastAsia"/>
        </w:rPr>
        <w:t>]</w:t>
      </w:r>
    </w:p>
    <w:p w14:paraId="266CEF38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then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 xml:space="preserve">"Commit message KO, </w:t>
      </w:r>
      <w:r>
        <w:rPr>
          <w:rStyle w:val="hljs-variable"/>
        </w:rPr>
        <w:t>$word</w:t>
      </w:r>
      <w:r>
        <w:rPr>
          <w:rStyle w:val="hljs-string"/>
          <w:rFonts w:eastAsiaTheme="majorEastAsia"/>
        </w:rPr>
        <w:t xml:space="preserve"> is missing"</w:t>
      </w:r>
      <w:r>
        <w:rPr>
          <w:rStyle w:val="HTMLCode"/>
          <w:rFonts w:eastAsiaTheme="majorEastAsia"/>
        </w:rPr>
        <w:t xml:space="preserve">;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1;</w:t>
      </w:r>
    </w:p>
    <w:p w14:paraId="3C2200D9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</w:t>
      </w:r>
      <w:r>
        <w:rPr>
          <w:rStyle w:val="hljs-keyword"/>
        </w:rPr>
        <w:t>else</w:t>
      </w:r>
      <w:r>
        <w:rPr>
          <w:rStyle w:val="HTMLCode"/>
          <w:rFonts w:eastAsiaTheme="majorEastAsia"/>
        </w:rPr>
        <w:t xml:space="preserve"> </w:t>
      </w:r>
      <w:r>
        <w:rPr>
          <w:rStyle w:val="hljs-builtin"/>
        </w:rPr>
        <w:t>echo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  <w:rFonts w:eastAsiaTheme="majorEastAsia"/>
        </w:rPr>
        <w:t>"Commit message OK"</w:t>
      </w:r>
      <w:r>
        <w:rPr>
          <w:rStyle w:val="HTMLCode"/>
          <w:rFonts w:eastAsiaTheme="majorEastAsia"/>
        </w:rPr>
        <w:t xml:space="preserve">; </w:t>
      </w:r>
      <w:r>
        <w:rPr>
          <w:rStyle w:val="hljs-builtin"/>
        </w:rPr>
        <w:t>exit</w:t>
      </w:r>
      <w:r>
        <w:rPr>
          <w:rStyle w:val="HTMLCode"/>
          <w:rFonts w:eastAsiaTheme="majorEastAsia"/>
        </w:rPr>
        <w:t xml:space="preserve"> 0;</w:t>
      </w:r>
    </w:p>
    <w:p w14:paraId="7F8765EF" w14:textId="77777777" w:rsidR="005157FF" w:rsidRDefault="005157FF" w:rsidP="005157FF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</w:rPr>
        <w:t>fi</w:t>
      </w:r>
    </w:p>
    <w:p w14:paraId="085E919E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24.5: Local hooks</w:t>
      </w:r>
    </w:p>
    <w:p w14:paraId="2F04FD64" w14:textId="77777777" w:rsidR="005157FF" w:rsidRDefault="005157FF" w:rsidP="005157FF">
      <w:pPr>
        <w:pStyle w:val="NormalWeb"/>
      </w:pPr>
      <w:r>
        <w:t xml:space="preserve">Local hooks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commit.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6D79B87F" w14:textId="77777777" w:rsidR="005157FF" w:rsidRDefault="005157FF" w:rsidP="005157FF">
      <w:pPr>
        <w:pStyle w:val="NormalWeb"/>
      </w:pPr>
      <w:proofErr w:type="spellStart"/>
      <w:r>
        <w:t>Có</w:t>
      </w:r>
      <w:proofErr w:type="spellEnd"/>
      <w:r>
        <w:t xml:space="preserve"> </w:t>
      </w:r>
      <w:proofErr w:type="spellStart"/>
      <w:r>
        <w:t>sáu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local hooks: </w:t>
      </w:r>
      <w:r>
        <w:rPr>
          <w:rStyle w:val="HTMLCode"/>
          <w:rFonts w:eastAsiaTheme="majorEastAsia"/>
        </w:rPr>
        <w:t>pre-commit</w:t>
      </w:r>
      <w:r>
        <w:t xml:space="preserve">, </w:t>
      </w:r>
      <w:r>
        <w:rPr>
          <w:rStyle w:val="HTMLCode"/>
          <w:rFonts w:eastAsiaTheme="majorEastAsia"/>
        </w:rPr>
        <w:t>prepare-commit-msg</w:t>
      </w:r>
      <w:r>
        <w:t xml:space="preserve">, </w:t>
      </w:r>
      <w:r>
        <w:rPr>
          <w:rStyle w:val="HTMLCode"/>
          <w:rFonts w:eastAsiaTheme="majorEastAsia"/>
        </w:rPr>
        <w:t>commit-msg</w:t>
      </w:r>
      <w:r>
        <w:t xml:space="preserve">, </w:t>
      </w:r>
      <w:r>
        <w:rPr>
          <w:rStyle w:val="HTMLCode"/>
          <w:rFonts w:eastAsiaTheme="majorEastAsia"/>
        </w:rPr>
        <w:t>post-commit</w:t>
      </w:r>
      <w:r>
        <w:t xml:space="preserve">, </w:t>
      </w:r>
      <w:r>
        <w:rPr>
          <w:rStyle w:val="HTMLCode"/>
          <w:rFonts w:eastAsiaTheme="majorEastAsia"/>
        </w:rPr>
        <w:t>post-checkout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pre-rebase</w:t>
      </w:r>
      <w:r>
        <w:t>.</w:t>
      </w:r>
    </w:p>
    <w:p w14:paraId="71A7D1CD" w14:textId="77777777" w:rsidR="005157FF" w:rsidRDefault="005157FF" w:rsidP="005157FF">
      <w:pPr>
        <w:pStyle w:val="NormalWeb"/>
      </w:pPr>
      <w:proofErr w:type="spellStart"/>
      <w:r>
        <w:t>Bốn</w:t>
      </w:r>
      <w:proofErr w:type="spellEnd"/>
      <w:r>
        <w:t xml:space="preserve"> hook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commit. Hai hook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>.</w:t>
      </w:r>
    </w:p>
    <w:p w14:paraId="4E289471" w14:textId="77777777" w:rsidR="005157FF" w:rsidRDefault="005157FF" w:rsidP="005157FF">
      <w:pPr>
        <w:pStyle w:val="NormalWeb"/>
      </w:pP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"pre-"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hook "post-"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05D38D5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24.6: Post-checkout</w:t>
      </w:r>
    </w:p>
    <w:p w14:paraId="1FE217BA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post-commit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</w:t>
      </w:r>
      <w:proofErr w:type="spellStart"/>
      <w:r>
        <w:t>lẫn</w:t>
      </w:r>
      <w:proofErr w:type="spellEnd"/>
      <w:r>
        <w:t>.</w:t>
      </w:r>
    </w:p>
    <w:p w14:paraId="3FB4FB3C" w14:textId="77777777" w:rsidR="005157FF" w:rsidRDefault="005157FF" w:rsidP="005157FF">
      <w:pPr>
        <w:pStyle w:val="NormalWeb"/>
      </w:pPr>
      <w:r>
        <w:lastRenderedPageBreak/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D16FD46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ref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>,</w:t>
      </w:r>
    </w:p>
    <w:p w14:paraId="15FF1D0E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ref </w:t>
      </w:r>
      <w:proofErr w:type="spellStart"/>
      <w:r>
        <w:t>của</w:t>
      </w:r>
      <w:proofErr w:type="spellEnd"/>
      <w:r>
        <w:t xml:space="preserve"> HEAD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và</w:t>
      </w:r>
      <w:proofErr w:type="spellEnd"/>
    </w:p>
    <w:p w14:paraId="770A6585" w14:textId="77777777" w:rsidR="005157FF" w:rsidRDefault="005157FF" w:rsidP="00D77854">
      <w:pPr>
        <w:numPr>
          <w:ilvl w:val="0"/>
          <w:numId w:val="78"/>
        </w:numPr>
        <w:spacing w:before="100" w:beforeAutospacing="1" w:after="100" w:afterAutospacing="1" w:line="240" w:lineRule="auto"/>
      </w:pPr>
      <w:proofErr w:type="spellStart"/>
      <w:r>
        <w:t>cờ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checkout hay </w:t>
      </w:r>
      <w:proofErr w:type="spellStart"/>
      <w:r>
        <w:t>một</w:t>
      </w:r>
      <w:proofErr w:type="spellEnd"/>
      <w:r>
        <w:t xml:space="preserve"> file checkout (1 </w:t>
      </w:r>
      <w:proofErr w:type="spellStart"/>
      <w:r>
        <w:t>hoặc</w:t>
      </w:r>
      <w:proofErr w:type="spellEnd"/>
      <w:r>
        <w:t xml:space="preserve"> 0,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).</w:t>
      </w:r>
    </w:p>
    <w:p w14:paraId="64E58B70" w14:textId="77777777" w:rsidR="005157FF" w:rsidRDefault="005157FF" w:rsidP="005157FF">
      <w:pPr>
        <w:pStyle w:val="NormalWeb"/>
      </w:pP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checkout</w:t>
      </w:r>
      <w:r>
        <w:t>.</w:t>
      </w:r>
    </w:p>
    <w:p w14:paraId="552325B9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24.7: Post-commit</w:t>
      </w:r>
    </w:p>
    <w:p w14:paraId="406B0279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commit-msg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44AB4BF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commit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104E69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24.8: Post-receive</w:t>
      </w:r>
    </w:p>
    <w:p w14:paraId="540F1B93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(push)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>.</w:t>
      </w:r>
    </w:p>
    <w:p w14:paraId="62A1C5BE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:</w:t>
      </w:r>
    </w:p>
    <w:p w14:paraId="732C0713" w14:textId="77777777" w:rsidR="005157FF" w:rsidRDefault="005157FF" w:rsidP="005157FF">
      <w:pPr>
        <w:pStyle w:val="HTMLPreformatted"/>
      </w:pPr>
      <w:r>
        <w:t>php</w:t>
      </w:r>
    </w:p>
    <w:p w14:paraId="7B186A2C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72AE0701" w14:textId="77777777" w:rsidR="005157FF" w:rsidRDefault="005157FF" w:rsidP="005157FF">
      <w:pPr>
        <w:pStyle w:val="HTMLPreformatted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old-value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new-value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ref-name</w:t>
      </w:r>
      <w:r>
        <w:rPr>
          <w:rStyle w:val="hljs-tag"/>
        </w:rPr>
        <w:t>&gt;</w:t>
      </w:r>
    </w:p>
    <w:p w14:paraId="194F964B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24.9: Pre-commit</w:t>
      </w:r>
    </w:p>
    <w:p w14:paraId="1D45888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commit</w:t>
      </w:r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snapshot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commit.</w:t>
      </w:r>
    </w:p>
    <w:p w14:paraId="0F925465" w14:textId="77777777" w:rsidR="005157FF" w:rsidRDefault="005157FF" w:rsidP="005157FF">
      <w:pPr>
        <w:pStyle w:val="NormalWeb"/>
      </w:pPr>
      <w:proofErr w:type="spellStart"/>
      <w:r>
        <w:t>Loại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commit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vỡ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>
        <w:t>Loại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trắng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EOL.</w:t>
      </w:r>
    </w:p>
    <w:p w14:paraId="7BBC5B83" w14:textId="77777777" w:rsidR="005157FF" w:rsidRDefault="005157FF" w:rsidP="005157FF">
      <w:pPr>
        <w:pStyle w:val="NormalWeb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script </w:t>
      </w:r>
      <w:r>
        <w:rPr>
          <w:rStyle w:val="HTMLCode"/>
          <w:rFonts w:eastAsiaTheme="majorEastAsia"/>
        </w:rPr>
        <w:t>pre-commit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commit.</w:t>
      </w:r>
    </w:p>
    <w:p w14:paraId="040FB2F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24.10: Prepare-commit-msg</w:t>
      </w:r>
    </w:p>
    <w:p w14:paraId="695189AA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hook </w:t>
      </w:r>
      <w:r>
        <w:rPr>
          <w:rStyle w:val="HTMLCode"/>
          <w:rFonts w:eastAsiaTheme="majorEastAsia"/>
        </w:rPr>
        <w:t>pre-commit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được</w:t>
      </w:r>
      <w:proofErr w:type="spellEnd"/>
      <w:r>
        <w:t xml:space="preserve"> squash </w:t>
      </w:r>
      <w:proofErr w:type="spellStart"/>
      <w:r>
        <w:t>hoặc</w:t>
      </w:r>
      <w:proofErr w:type="spellEnd"/>
      <w:r>
        <w:t xml:space="preserve"> merge.</w:t>
      </w:r>
    </w:p>
    <w:p w14:paraId="781B3A16" w14:textId="77777777" w:rsidR="005157FF" w:rsidRDefault="005157FF" w:rsidP="005157FF">
      <w:pPr>
        <w:pStyle w:val="NormalWeb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hook </w:t>
      </w:r>
      <w:proofErr w:type="spellStart"/>
      <w:r>
        <w:t>này</w:t>
      </w:r>
      <w:proofErr w:type="spellEnd"/>
      <w:r>
        <w:t>:</w:t>
      </w:r>
    </w:p>
    <w:p w14:paraId="47905D72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>.</w:t>
      </w:r>
    </w:p>
    <w:p w14:paraId="085DB735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proofErr w:type="spellStart"/>
      <w:r>
        <w:t>Loại</w:t>
      </w:r>
      <w:proofErr w:type="spellEnd"/>
      <w:r>
        <w:t xml:space="preserve"> commit,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0E4A2919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message</w:t>
      </w:r>
      <w:r>
        <w:t xml:space="preserve"> (-m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-F),</w:t>
      </w:r>
    </w:p>
    <w:p w14:paraId="4E176A70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template</w:t>
      </w:r>
      <w:r>
        <w:t xml:space="preserve"> (-t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),</w:t>
      </w:r>
    </w:p>
    <w:p w14:paraId="735B3A07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merge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merge), </w:t>
      </w:r>
      <w:proofErr w:type="spellStart"/>
      <w:r>
        <w:t>hoặc</w:t>
      </w:r>
      <w:proofErr w:type="spellEnd"/>
    </w:p>
    <w:p w14:paraId="0DCE1B9A" w14:textId="77777777" w:rsidR="005157FF" w:rsidRDefault="005157FF" w:rsidP="00D77854">
      <w:pPr>
        <w:numPr>
          <w:ilvl w:val="1"/>
          <w:numId w:val="7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squash</w:t>
      </w:r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commit squash).</w:t>
      </w:r>
    </w:p>
    <w:p w14:paraId="37059C91" w14:textId="77777777" w:rsidR="005157FF" w:rsidRDefault="005157FF" w:rsidP="00D77854">
      <w:pPr>
        <w:numPr>
          <w:ilvl w:val="0"/>
          <w:numId w:val="79"/>
        </w:numPr>
        <w:spacing w:before="100" w:beforeAutospacing="1" w:after="100" w:afterAutospacing="1" w:line="240" w:lineRule="auto"/>
      </w:pPr>
      <w:r>
        <w:lastRenderedPageBreak/>
        <w:t xml:space="preserve">SHA1 hash </w:t>
      </w:r>
      <w:proofErr w:type="spellStart"/>
      <w:r>
        <w:t>của</w:t>
      </w:r>
      <w:proofErr w:type="spellEnd"/>
      <w:r>
        <w:t xml:space="preserve"> commit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-c, -C,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--amend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14:paraId="6D54344D" w14:textId="77777777" w:rsidR="005157FF" w:rsidRDefault="005157FF" w:rsidP="005157FF">
      <w:pPr>
        <w:pStyle w:val="NormalWeb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pre-commit</w:t>
      </w:r>
      <w:r>
        <w:t xml:space="preserve">,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commit.</w:t>
      </w:r>
    </w:p>
    <w:p w14:paraId="52674EB4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24.11: Pre-rebase</w:t>
      </w:r>
    </w:p>
    <w:p w14:paraId="60433C69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rebase</w:t>
      </w:r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. 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0E716D0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306F5F36" w14:textId="77777777" w:rsidR="005157FF" w:rsidRDefault="005157FF" w:rsidP="00D77854">
      <w:pPr>
        <w:numPr>
          <w:ilvl w:val="0"/>
          <w:numId w:val="80"/>
        </w:numPr>
        <w:spacing w:before="100" w:beforeAutospacing="1" w:after="100" w:afterAutospacing="1" w:line="240" w:lineRule="auto"/>
      </w:pPr>
      <w:proofErr w:type="spellStart"/>
      <w:r>
        <w:t>Nhánh</w:t>
      </w:r>
      <w:proofErr w:type="spellEnd"/>
      <w:r>
        <w:t xml:space="preserve"> upstream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và</w:t>
      </w:r>
      <w:proofErr w:type="spellEnd"/>
    </w:p>
    <w:p w14:paraId="3BA455A9" w14:textId="77777777" w:rsidR="005157FF" w:rsidRDefault="005157FF" w:rsidP="00D77854">
      <w:pPr>
        <w:numPr>
          <w:ilvl w:val="0"/>
          <w:numId w:val="80"/>
        </w:numPr>
        <w:spacing w:before="100" w:beforeAutospacing="1" w:after="100" w:afterAutospacing="1" w:line="240" w:lineRule="auto"/>
      </w:pPr>
      <w:proofErr w:type="spellStart"/>
      <w:r>
        <w:t>Nhánh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rebase (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rebase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).</w:t>
      </w:r>
    </w:p>
    <w:p w14:paraId="2A771355" w14:textId="77777777" w:rsidR="005157FF" w:rsidRDefault="005157FF" w:rsidP="005157FF">
      <w:pPr>
        <w:pStyle w:val="NormalWeb"/>
      </w:pP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rebase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352D5CAD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24.12: Pre-receive</w:t>
      </w:r>
    </w:p>
    <w:p w14:paraId="2849268D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rPr>
          <w:rStyle w:val="HTMLCode"/>
          <w:rFonts w:eastAsiaTheme="majorEastAsia"/>
        </w:rPr>
        <w:t>git push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commit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14:paraId="1958B090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7A7A46C5" w14:textId="77777777" w:rsidR="005157FF" w:rsidRDefault="005157FF" w:rsidP="005157FF">
      <w:pPr>
        <w:pStyle w:val="NormalWeb"/>
      </w:pPr>
      <w:r>
        <w:t xml:space="preserve">Script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ref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script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FF9F831" w14:textId="77777777" w:rsidR="005157FF" w:rsidRDefault="005157FF" w:rsidP="005157FF">
      <w:pPr>
        <w:pStyle w:val="HTMLPreformatted"/>
      </w:pPr>
      <w:r>
        <w:t>php</w:t>
      </w:r>
    </w:p>
    <w:p w14:paraId="73B336C1" w14:textId="77777777" w:rsidR="005157FF" w:rsidRDefault="005157FF" w:rsidP="005157FF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D488AD7" w14:textId="77777777" w:rsidR="005157FF" w:rsidRDefault="005157FF" w:rsidP="005157FF">
      <w:pPr>
        <w:pStyle w:val="HTMLPreformatted"/>
        <w:rPr>
          <w:rStyle w:val="xml"/>
        </w:rPr>
      </w:pPr>
      <w:r>
        <w:rPr>
          <w:rStyle w:val="hljs-tag"/>
        </w:rPr>
        <w:t>&lt;</w:t>
      </w:r>
      <w:r>
        <w:rPr>
          <w:rStyle w:val="hljs-name"/>
        </w:rPr>
        <w:t>old-value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new-value</w:t>
      </w:r>
      <w:r>
        <w:rPr>
          <w:rStyle w:val="hljs-tag"/>
        </w:rPr>
        <w:t>&gt;</w:t>
      </w:r>
      <w:r>
        <w:rPr>
          <w:rStyle w:val="xml"/>
        </w:rPr>
        <w:t xml:space="preserve"> </w:t>
      </w:r>
      <w:r>
        <w:rPr>
          <w:rStyle w:val="hljs-tag"/>
        </w:rPr>
        <w:t>&lt;</w:t>
      </w:r>
      <w:r>
        <w:rPr>
          <w:rStyle w:val="hljs-name"/>
        </w:rPr>
        <w:t>ref-name</w:t>
      </w:r>
      <w:r>
        <w:rPr>
          <w:rStyle w:val="hljs-tag"/>
        </w:rPr>
        <w:t>&gt;</w:t>
      </w:r>
    </w:p>
    <w:p w14:paraId="23033658" w14:textId="77777777" w:rsidR="005157FF" w:rsidRDefault="005157FF" w:rsidP="005157FF">
      <w:pPr>
        <w:pStyle w:val="Heading3"/>
      </w:pPr>
      <w:proofErr w:type="spellStart"/>
      <w:r>
        <w:t>Mục</w:t>
      </w:r>
      <w:proofErr w:type="spellEnd"/>
      <w:r>
        <w:t xml:space="preserve"> 24.13: Update</w:t>
      </w:r>
    </w:p>
    <w:p w14:paraId="4D489872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ref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ref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750D3C61" w14:textId="77777777" w:rsidR="005157FF" w:rsidRDefault="005157FF" w:rsidP="005157FF">
      <w:pPr>
        <w:pStyle w:val="NormalWeb"/>
      </w:pPr>
      <w:r>
        <w:t xml:space="preserve">Hook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17D255D1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ref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,</w:t>
      </w:r>
    </w:p>
    <w:p w14:paraId="7B330113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ref, </w:t>
      </w:r>
      <w:proofErr w:type="spellStart"/>
      <w:r>
        <w:t>và</w:t>
      </w:r>
      <w:proofErr w:type="spellEnd"/>
    </w:p>
    <w:p w14:paraId="6EBD210C" w14:textId="77777777" w:rsidR="005157FF" w:rsidRDefault="005157FF" w:rsidP="00D77854">
      <w:pPr>
        <w:numPr>
          <w:ilvl w:val="0"/>
          <w:numId w:val="81"/>
        </w:numPr>
        <w:spacing w:before="100" w:beforeAutospacing="1" w:after="100" w:afterAutospacing="1" w:line="240" w:lineRule="auto"/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ref.</w:t>
      </w:r>
    </w:p>
    <w:p w14:paraId="68A9BFF8" w14:textId="77777777" w:rsidR="005157FF" w:rsidRDefault="005157FF" w:rsidP="005157FF">
      <w:pPr>
        <w:pStyle w:val="NormalWeb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>
        <w:rPr>
          <w:rStyle w:val="HTMLCode"/>
          <w:rFonts w:eastAsiaTheme="majorEastAsia"/>
        </w:rPr>
        <w:t>pre-receive</w:t>
      </w:r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r>
        <w:rPr>
          <w:rStyle w:val="HTMLCode"/>
          <w:rFonts w:eastAsiaTheme="majorEastAsia"/>
        </w:rPr>
        <w:t>update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ref,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chối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ref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ref </w:t>
      </w:r>
      <w:proofErr w:type="spellStart"/>
      <w:r>
        <w:t>khác</w:t>
      </w:r>
      <w:proofErr w:type="spellEnd"/>
      <w:r>
        <w:t>.</w:t>
      </w:r>
    </w:p>
    <w:p w14:paraId="0F4BEE48" w14:textId="3AC82F42" w:rsidR="00640FFD" w:rsidRDefault="00640FFD" w:rsidP="00640FFD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2CC9D1DE" w14:textId="3079217E" w:rsidR="00E429F4" w:rsidRDefault="00E429F4" w:rsidP="00640FFD">
      <w:pPr>
        <w:pStyle w:val="NormalWeb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br w:type="page"/>
      </w:r>
    </w:p>
    <w:p w14:paraId="30454D34" w14:textId="77777777" w:rsidR="001D43B4" w:rsidRDefault="001D43B4" w:rsidP="001D43B4">
      <w:pPr>
        <w:pStyle w:val="Heading2"/>
        <w:rPr>
          <w:rFonts w:ascii="Times New Roman" w:hAnsi="Times New Roman" w:cs="Times New Roman"/>
          <w:szCs w:val="36"/>
        </w:rPr>
      </w:pPr>
      <w:proofErr w:type="spellStart"/>
      <w:r>
        <w:lastRenderedPageBreak/>
        <w:t>Chương</w:t>
      </w:r>
      <w:proofErr w:type="spellEnd"/>
      <w:r>
        <w:t xml:space="preserve"> 25: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Kho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6DAF8D8B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25.1: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Nông</w:t>
      </w:r>
      <w:proofErr w:type="spellEnd"/>
    </w:p>
    <w:p w14:paraId="02D5FC8B" w14:textId="77777777" w:rsidR="001D43B4" w:rsidRDefault="001D43B4" w:rsidP="001D43B4">
      <w:pPr>
        <w:pStyle w:val="NormalWeb"/>
      </w:pP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nông</w:t>
      </w:r>
      <w:proofErr w:type="spellEnd"/>
      <w:r>
        <w:t>:</w:t>
      </w:r>
    </w:p>
    <w:p w14:paraId="66461B7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2A987C33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36E18473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repo_url</w:t>
      </w:r>
      <w:proofErr w:type="spellEnd"/>
      <w:r>
        <w:rPr>
          <w:rStyle w:val="HTMLCode"/>
          <w:rFonts w:eastAsiaTheme="majorEastAsia"/>
        </w:rPr>
        <w:t>] --depth 1</w:t>
      </w:r>
    </w:p>
    <w:p w14:paraId="04A2F40A" w14:textId="77777777" w:rsidR="001D43B4" w:rsidRDefault="001D43B4" w:rsidP="001D43B4">
      <w:pPr>
        <w:pStyle w:val="NormalWeb"/>
      </w:pPr>
      <w:proofErr w:type="spellStart"/>
      <w:r>
        <w:t>Lệnh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commit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xa</w:t>
      </w:r>
      <w:proofErr w:type="spellEnd"/>
      <w:r>
        <w:t>.</w:t>
      </w:r>
    </w:p>
    <w:p w14:paraId="7A78E950" w14:textId="77777777" w:rsidR="001D43B4" w:rsidRDefault="001D43B4" w:rsidP="001D43B4">
      <w:pPr>
        <w:pStyle w:val="NormalWeb"/>
      </w:pP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nông</w:t>
      </w:r>
      <w:proofErr w:type="spellEnd"/>
      <w:r>
        <w:t xml:space="preserve">.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commit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lùi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50 commit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B9B9F6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C3FA15D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01E504A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[</w:t>
      </w:r>
      <w:proofErr w:type="spellStart"/>
      <w:r>
        <w:rPr>
          <w:rStyle w:val="HTMLCode"/>
          <w:rFonts w:eastAsiaTheme="majorEastAsia"/>
        </w:rPr>
        <w:t>repo_url</w:t>
      </w:r>
      <w:proofErr w:type="spellEnd"/>
      <w:r>
        <w:rPr>
          <w:rStyle w:val="HTMLCode"/>
          <w:rFonts w:eastAsiaTheme="majorEastAsia"/>
        </w:rPr>
        <w:t>] --depth 50</w:t>
      </w:r>
    </w:p>
    <w:p w14:paraId="05FB091E" w14:textId="77777777" w:rsidR="001D43B4" w:rsidRDefault="001D43B4" w:rsidP="001D43B4">
      <w:pPr>
        <w:pStyle w:val="NormalWeb"/>
      </w:pPr>
      <w:r>
        <w:t xml:space="preserve">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1.8.3</w:t>
      </w:r>
    </w:p>
    <w:p w14:paraId="0A997C6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3D4606E2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282DDEC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--</w:t>
      </w:r>
      <w:proofErr w:type="spellStart"/>
      <w:r>
        <w:rPr>
          <w:rStyle w:val="HTMLCode"/>
          <w:rFonts w:eastAsiaTheme="majorEastAsia"/>
        </w:rPr>
        <w:t>unshallow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tương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đương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với</w:t>
      </w:r>
      <w:proofErr w:type="spellEnd"/>
      <w:r>
        <w:rPr>
          <w:rStyle w:val="hljs-comment"/>
        </w:rPr>
        <w:t xml:space="preserve"> git fetch --depth=2147483647</w:t>
      </w:r>
    </w:p>
    <w:p w14:paraId="53CF4249" w14:textId="77777777" w:rsidR="00A449A1" w:rsidRDefault="00A449A1" w:rsidP="00A449A1"/>
    <w:p w14:paraId="31888E10" w14:textId="1DA81235" w:rsidR="001D43B4" w:rsidRDefault="001D43B4" w:rsidP="00A449A1"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</w:p>
    <w:p w14:paraId="5EBEC1CB" w14:textId="77777777" w:rsidR="001D43B4" w:rsidRDefault="001D43B4" w:rsidP="001D43B4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&lt; 1.8.3</w:t>
      </w:r>
    </w:p>
    <w:p w14:paraId="571D7B9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211BFAF9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977DA21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fetch --depth=1000 </w:t>
      </w:r>
      <w:r>
        <w:rPr>
          <w:rStyle w:val="hljs-comment"/>
        </w:rPr>
        <w:t xml:space="preserve"># </w:t>
      </w:r>
      <w:proofErr w:type="spellStart"/>
      <w:r>
        <w:rPr>
          <w:rStyle w:val="hljs-comment"/>
        </w:rPr>
        <w:t>lấy</w:t>
      </w:r>
      <w:proofErr w:type="spellEnd"/>
      <w:r>
        <w:rPr>
          <w:rStyle w:val="hljs-comment"/>
        </w:rPr>
        <w:t xml:space="preserve"> 1000 commit </w:t>
      </w:r>
      <w:proofErr w:type="spellStart"/>
      <w:r>
        <w:rPr>
          <w:rStyle w:val="hljs-comment"/>
        </w:rPr>
        <w:t>gần</w:t>
      </w:r>
      <w:proofErr w:type="spellEnd"/>
      <w:r>
        <w:rPr>
          <w:rStyle w:val="hljs-comment"/>
        </w:rPr>
        <w:t xml:space="preserve"> </w:t>
      </w:r>
      <w:proofErr w:type="spellStart"/>
      <w:r>
        <w:rPr>
          <w:rStyle w:val="hljs-comment"/>
        </w:rPr>
        <w:t>nhất</w:t>
      </w:r>
      <w:proofErr w:type="spellEnd"/>
    </w:p>
    <w:p w14:paraId="15F7FC42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25.2: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65952267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14:paraId="2555ACA0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2CC3C7B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0392A07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</w:t>
      </w:r>
    </w:p>
    <w:p w14:paraId="3C0E253C" w14:textId="77777777" w:rsidR="001D43B4" w:rsidRDefault="001D43B4" w:rsidP="001D43B4">
      <w:pPr>
        <w:pStyle w:val="NormalWeb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gõ</w:t>
      </w:r>
      <w:proofErr w:type="spellEnd"/>
      <w:r>
        <w:t>:</w:t>
      </w:r>
    </w:p>
    <w:p w14:paraId="05B74EB5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64533C69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68416CFF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30FF5F36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Clone a repository.</w:t>
      </w:r>
    </w:p>
    <w:p w14:paraId="4FF455A9" w14:textId="77777777" w:rsidR="001D43B4" w:rsidRDefault="001D43B4" w:rsidP="001D43B4">
      <w:pPr>
        <w:pStyle w:val="Heading3"/>
      </w:pPr>
      <w:proofErr w:type="spellStart"/>
      <w:r>
        <w:lastRenderedPageBreak/>
        <w:t>Mục</w:t>
      </w:r>
      <w:proofErr w:type="spellEnd"/>
      <w:r>
        <w:t xml:space="preserve"> 25.3: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B871354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--branch &lt;branch name&gt;</w:t>
      </w:r>
      <w:r>
        <w:t xml:space="preserve"> </w:t>
      </w:r>
      <w:proofErr w:type="spellStart"/>
      <w:r>
        <w:t>trước</w:t>
      </w:r>
      <w:proofErr w:type="spellEnd"/>
      <w:r>
        <w:t xml:space="preserve"> URL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14:paraId="37FD5CAD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0DD926B4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EAE704D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--branch &lt;branch name&gt;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65171A8E" w14:textId="77777777" w:rsidR="001D43B4" w:rsidRDefault="001D43B4" w:rsidP="001D43B4">
      <w:pPr>
        <w:pStyle w:val="NormalWeb"/>
      </w:pP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r>
        <w:rPr>
          <w:rStyle w:val="HTMLCode"/>
          <w:rFonts w:eastAsiaTheme="majorEastAsia"/>
        </w:rPr>
        <w:t>--branch</w:t>
      </w:r>
      <w:r>
        <w:t xml:space="preserve">, </w:t>
      </w:r>
      <w:proofErr w:type="spellStart"/>
      <w:r>
        <w:t>gõ</w:t>
      </w:r>
      <w:proofErr w:type="spellEnd"/>
      <w:r>
        <w:t xml:space="preserve"> </w:t>
      </w:r>
      <w:r>
        <w:rPr>
          <w:rStyle w:val="HTMLCode"/>
          <w:rFonts w:eastAsiaTheme="majorEastAsia"/>
        </w:rPr>
        <w:t>-b</w:t>
      </w:r>
      <w:r>
        <w:t xml:space="preserve">.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r>
        <w:rPr>
          <w:rStyle w:val="HTMLCode"/>
          <w:rFonts w:eastAsiaTheme="majorEastAsia"/>
        </w:rPr>
        <w:t>&lt;branch name&gt;</w:t>
      </w:r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đĩa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với</w:t>
      </w:r>
      <w:proofErr w:type="spellEnd"/>
      <w:r>
        <w:t>:</w:t>
      </w:r>
    </w:p>
    <w:p w14:paraId="42629898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5B84E558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145F50EA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--branch &lt;</w:t>
      </w:r>
      <w:proofErr w:type="spellStart"/>
      <w:r>
        <w:rPr>
          <w:rStyle w:val="HTMLCode"/>
          <w:rFonts w:eastAsiaTheme="majorEastAsia"/>
        </w:rPr>
        <w:t>branch_name</w:t>
      </w:r>
      <w:proofErr w:type="spellEnd"/>
      <w:r>
        <w:rPr>
          <w:rStyle w:val="HTMLCode"/>
          <w:rFonts w:eastAsiaTheme="majorEastAsia"/>
        </w:rPr>
        <w:t>&gt; --single-branch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[directory]</w:t>
      </w:r>
    </w:p>
    <w:p w14:paraId="27AFE2B9" w14:textId="77777777" w:rsidR="001D43B4" w:rsidRDefault="001D43B4" w:rsidP="001D43B4">
      <w:pPr>
        <w:pStyle w:val="NormalWeb"/>
      </w:pPr>
      <w:proofErr w:type="spellStart"/>
      <w:r>
        <w:t>Nếu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--single-branch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[directory].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</w:t>
      </w:r>
      <w:r>
        <w:rPr>
          <w:rStyle w:val="HTMLCode"/>
          <w:rFonts w:eastAsiaTheme="majorEastAsia"/>
        </w:rPr>
        <w:t>--single-branch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21999226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1B888576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5F74C88C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config </w:t>
      </w:r>
      <w:proofErr w:type="spellStart"/>
      <w:proofErr w:type="gramStart"/>
      <w:r>
        <w:rPr>
          <w:rStyle w:val="HTMLCode"/>
          <w:rFonts w:eastAsiaTheme="majorEastAsia"/>
        </w:rPr>
        <w:t>remote.origin</w:t>
      </w:r>
      <w:proofErr w:type="gramEnd"/>
      <w:r>
        <w:rPr>
          <w:rStyle w:val="HTMLCode"/>
          <w:rFonts w:eastAsiaTheme="majorEastAsia"/>
        </w:rPr>
        <w:t>.fetch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"+refs/heads/*:refs/remotes/origin/*"</w:t>
      </w:r>
    </w:p>
    <w:p w14:paraId="1E3E840B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fetch origin</w:t>
      </w:r>
    </w:p>
    <w:p w14:paraId="5F5C6406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25.4: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767625B3" w14:textId="77777777" w:rsidR="001D43B4" w:rsidRDefault="001D43B4" w:rsidP="001D43B4">
      <w:pPr>
        <w:pStyle w:val="NormalWeb"/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≥ 1.6.5</w:t>
      </w:r>
    </w:p>
    <w:p w14:paraId="2D9136F8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36F69426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2C9E374B" w14:textId="77777777" w:rsidR="001D43B4" w:rsidRDefault="001D43B4" w:rsidP="001D43B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</w:rPr>
        <w:t>clone</w:t>
      </w:r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url</w:t>
      </w:r>
      <w:proofErr w:type="spellEnd"/>
      <w:r>
        <w:rPr>
          <w:rStyle w:val="HTMLCode"/>
          <w:rFonts w:eastAsiaTheme="majorEastAsia"/>
        </w:rPr>
        <w:t>&gt; --recursive</w:t>
      </w:r>
    </w:p>
    <w:p w14:paraId="4CBC08A5" w14:textId="77777777" w:rsidR="001D43B4" w:rsidRDefault="001D43B4" w:rsidP="001D43B4">
      <w:pPr>
        <w:pStyle w:val="NormalWeb"/>
      </w:pP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submodules </w:t>
      </w:r>
      <w:proofErr w:type="spellStart"/>
      <w:r>
        <w:t>khác</w:t>
      </w:r>
      <w:proofErr w:type="spellEnd"/>
      <w:r>
        <w:t xml:space="preserve">, Git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64A477F5" w14:textId="77777777" w:rsidR="001D43B4" w:rsidRDefault="001D43B4" w:rsidP="001D43B4">
      <w:pPr>
        <w:pStyle w:val="Heading3"/>
      </w:pPr>
      <w:proofErr w:type="spellStart"/>
      <w:r>
        <w:t>Mục</w:t>
      </w:r>
      <w:proofErr w:type="spellEnd"/>
      <w:r>
        <w:t xml:space="preserve"> 25.5: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Proxy</w:t>
      </w:r>
    </w:p>
    <w:p w14:paraId="149ADFED" w14:textId="77777777" w:rsidR="001D43B4" w:rsidRDefault="001D43B4" w:rsidP="001D43B4">
      <w:pPr>
        <w:pStyle w:val="NormalWeb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git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proxy,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proxy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148D4C7C" w14:textId="77777777" w:rsidR="001D43B4" w:rsidRDefault="001D43B4" w:rsidP="001D43B4">
      <w:pPr>
        <w:pStyle w:val="HTMLPreformatted"/>
      </w:pPr>
      <w:proofErr w:type="spellStart"/>
      <w:r>
        <w:t>sh</w:t>
      </w:r>
      <w:proofErr w:type="spellEnd"/>
    </w:p>
    <w:p w14:paraId="0BBBEC2B" w14:textId="77777777" w:rsidR="001D43B4" w:rsidRDefault="001D43B4" w:rsidP="001D43B4">
      <w:pPr>
        <w:pStyle w:val="HTMLPreformatted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</w:p>
    <w:p w14:paraId="435FED29" w14:textId="77777777" w:rsidR="001D43B4" w:rsidRDefault="001D43B4" w:rsidP="001D43B4">
      <w:pPr>
        <w:pStyle w:val="HTMLPreformatted"/>
      </w:pPr>
      <w:r>
        <w:rPr>
          <w:rStyle w:val="HTMLCode"/>
          <w:rFonts w:eastAsiaTheme="majorEastAsia"/>
        </w:rPr>
        <w:t xml:space="preserve">git config --global </w:t>
      </w:r>
      <w:proofErr w:type="spellStart"/>
      <w:proofErr w:type="gramStart"/>
      <w:r>
        <w:rPr>
          <w:rStyle w:val="HTMLCode"/>
          <w:rFonts w:eastAsiaTheme="majorEastAsia"/>
        </w:rPr>
        <w:t>http.proxy</w:t>
      </w:r>
      <w:proofErr w:type="spellEnd"/>
      <w:proofErr w:type="gramEnd"/>
      <w:r>
        <w:rPr>
          <w:rStyle w:val="HTMLCode"/>
          <w:rFonts w:eastAsiaTheme="majorEastAsia"/>
        </w:rPr>
        <w:t xml:space="preserve"> http://&lt;proxy-server&gt;:&lt;port&gt;/</w:t>
      </w:r>
    </w:p>
    <w:p w14:paraId="32069D6A" w14:textId="77777777" w:rsidR="00A72D6A" w:rsidRPr="001D43B4" w:rsidRDefault="00A72D6A" w:rsidP="001D43B4"/>
    <w:sectPr w:rsidR="00A72D6A" w:rsidRPr="001D43B4" w:rsidSect="003C72F9">
      <w:footerReference w:type="default" r:id="rId23"/>
      <w:pgSz w:w="11906" w:h="16838" w:code="9"/>
      <w:pgMar w:top="1134" w:right="567" w:bottom="1134" w:left="1418" w:header="284" w:footer="28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97993" w14:textId="77777777" w:rsidR="00D77854" w:rsidRDefault="00D77854" w:rsidP="002733D9">
      <w:pPr>
        <w:spacing w:line="240" w:lineRule="auto"/>
      </w:pPr>
      <w:r>
        <w:separator/>
      </w:r>
    </w:p>
  </w:endnote>
  <w:endnote w:type="continuationSeparator" w:id="0">
    <w:p w14:paraId="1C2621B3" w14:textId="77777777" w:rsidR="00D77854" w:rsidRDefault="00D77854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20371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72E937" w14:textId="7CF8F8A6" w:rsidR="00652410" w:rsidRDefault="006524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41B3F5AE" w:rsidR="00B90F60" w:rsidRPr="00652410" w:rsidRDefault="00B90F60" w:rsidP="00652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04AE" w14:textId="77777777" w:rsidR="00D77854" w:rsidRDefault="00D77854" w:rsidP="002733D9">
      <w:pPr>
        <w:spacing w:line="240" w:lineRule="auto"/>
      </w:pPr>
      <w:r>
        <w:separator/>
      </w:r>
    </w:p>
  </w:footnote>
  <w:footnote w:type="continuationSeparator" w:id="0">
    <w:p w14:paraId="5E6A85F0" w14:textId="77777777" w:rsidR="00D77854" w:rsidRDefault="00D77854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2493"/>
    <w:multiLevelType w:val="multilevel"/>
    <w:tmpl w:val="B68C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23C20"/>
    <w:multiLevelType w:val="multilevel"/>
    <w:tmpl w:val="8E78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438E2"/>
    <w:multiLevelType w:val="multilevel"/>
    <w:tmpl w:val="C51C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67D0A"/>
    <w:multiLevelType w:val="multilevel"/>
    <w:tmpl w:val="759EB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491F7C"/>
    <w:multiLevelType w:val="multilevel"/>
    <w:tmpl w:val="230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A45866"/>
    <w:multiLevelType w:val="multilevel"/>
    <w:tmpl w:val="F77AAE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B00AB8"/>
    <w:multiLevelType w:val="multilevel"/>
    <w:tmpl w:val="AFF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A6E0E"/>
    <w:multiLevelType w:val="multilevel"/>
    <w:tmpl w:val="BF80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E31583"/>
    <w:multiLevelType w:val="multilevel"/>
    <w:tmpl w:val="09763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577F80"/>
    <w:multiLevelType w:val="multilevel"/>
    <w:tmpl w:val="34A2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3370F"/>
    <w:multiLevelType w:val="multilevel"/>
    <w:tmpl w:val="D53C1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B238C7"/>
    <w:multiLevelType w:val="multilevel"/>
    <w:tmpl w:val="D840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FA10CD"/>
    <w:multiLevelType w:val="multilevel"/>
    <w:tmpl w:val="809EAF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5428F5"/>
    <w:multiLevelType w:val="multilevel"/>
    <w:tmpl w:val="CF30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553D33"/>
    <w:multiLevelType w:val="multilevel"/>
    <w:tmpl w:val="1728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42629"/>
    <w:multiLevelType w:val="multilevel"/>
    <w:tmpl w:val="6700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CD67EA"/>
    <w:multiLevelType w:val="multilevel"/>
    <w:tmpl w:val="8EEA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87C2F"/>
    <w:multiLevelType w:val="multilevel"/>
    <w:tmpl w:val="F522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A38D7"/>
    <w:multiLevelType w:val="multilevel"/>
    <w:tmpl w:val="A5F89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5D1586"/>
    <w:multiLevelType w:val="multilevel"/>
    <w:tmpl w:val="E13A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745705"/>
    <w:multiLevelType w:val="multilevel"/>
    <w:tmpl w:val="22FE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B30BE3"/>
    <w:multiLevelType w:val="multilevel"/>
    <w:tmpl w:val="515E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D40468"/>
    <w:multiLevelType w:val="multilevel"/>
    <w:tmpl w:val="84E6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2D58BC"/>
    <w:multiLevelType w:val="multilevel"/>
    <w:tmpl w:val="EE8C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AB34722"/>
    <w:multiLevelType w:val="multilevel"/>
    <w:tmpl w:val="6820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75563A"/>
    <w:multiLevelType w:val="multilevel"/>
    <w:tmpl w:val="590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2F0E80"/>
    <w:multiLevelType w:val="multilevel"/>
    <w:tmpl w:val="CEF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3B760B"/>
    <w:multiLevelType w:val="multilevel"/>
    <w:tmpl w:val="8984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CC7D55"/>
    <w:multiLevelType w:val="multilevel"/>
    <w:tmpl w:val="E0F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EE0D1E"/>
    <w:multiLevelType w:val="multilevel"/>
    <w:tmpl w:val="B20A9B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0F03CE"/>
    <w:multiLevelType w:val="multilevel"/>
    <w:tmpl w:val="4C12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6B4B80"/>
    <w:multiLevelType w:val="multilevel"/>
    <w:tmpl w:val="456C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9E6391"/>
    <w:multiLevelType w:val="multilevel"/>
    <w:tmpl w:val="F78A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650420"/>
    <w:multiLevelType w:val="multilevel"/>
    <w:tmpl w:val="E604D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033A02"/>
    <w:multiLevelType w:val="multilevel"/>
    <w:tmpl w:val="241E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4027CAB"/>
    <w:multiLevelType w:val="multilevel"/>
    <w:tmpl w:val="1B34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351407"/>
    <w:multiLevelType w:val="multilevel"/>
    <w:tmpl w:val="E54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49129A"/>
    <w:multiLevelType w:val="multilevel"/>
    <w:tmpl w:val="AC861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355EDC"/>
    <w:multiLevelType w:val="multilevel"/>
    <w:tmpl w:val="D222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E94229"/>
    <w:multiLevelType w:val="multilevel"/>
    <w:tmpl w:val="B18A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4F1821"/>
    <w:multiLevelType w:val="multilevel"/>
    <w:tmpl w:val="CA166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9890A45"/>
    <w:multiLevelType w:val="multilevel"/>
    <w:tmpl w:val="45B8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C866AF"/>
    <w:multiLevelType w:val="multilevel"/>
    <w:tmpl w:val="2A2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B26652A"/>
    <w:multiLevelType w:val="multilevel"/>
    <w:tmpl w:val="ACBA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D331B56"/>
    <w:multiLevelType w:val="multilevel"/>
    <w:tmpl w:val="EF70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814D3F"/>
    <w:multiLevelType w:val="multilevel"/>
    <w:tmpl w:val="7A4E88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E383AF5"/>
    <w:multiLevelType w:val="multilevel"/>
    <w:tmpl w:val="20B0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AC02F1"/>
    <w:multiLevelType w:val="multilevel"/>
    <w:tmpl w:val="099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0C5BF1"/>
    <w:multiLevelType w:val="multilevel"/>
    <w:tmpl w:val="CE0C6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37C3775"/>
    <w:multiLevelType w:val="multilevel"/>
    <w:tmpl w:val="849E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102D46"/>
    <w:multiLevelType w:val="multilevel"/>
    <w:tmpl w:val="3A1C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7C92DB8"/>
    <w:multiLevelType w:val="multilevel"/>
    <w:tmpl w:val="2CC4A1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647E5A"/>
    <w:multiLevelType w:val="multilevel"/>
    <w:tmpl w:val="2C9010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E70880"/>
    <w:multiLevelType w:val="multilevel"/>
    <w:tmpl w:val="7D96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A21F61"/>
    <w:multiLevelType w:val="multilevel"/>
    <w:tmpl w:val="E326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3F2E11"/>
    <w:multiLevelType w:val="multilevel"/>
    <w:tmpl w:val="12E4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1AC713D"/>
    <w:multiLevelType w:val="multilevel"/>
    <w:tmpl w:val="ED6A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2FB22D2"/>
    <w:multiLevelType w:val="multilevel"/>
    <w:tmpl w:val="FB162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33E3D9D"/>
    <w:multiLevelType w:val="multilevel"/>
    <w:tmpl w:val="E81A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A5F2623"/>
    <w:multiLevelType w:val="multilevel"/>
    <w:tmpl w:val="B2A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C364904"/>
    <w:multiLevelType w:val="multilevel"/>
    <w:tmpl w:val="CEDA2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012B1D"/>
    <w:multiLevelType w:val="multilevel"/>
    <w:tmpl w:val="4C7E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F662051"/>
    <w:multiLevelType w:val="multilevel"/>
    <w:tmpl w:val="E006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935DBC"/>
    <w:multiLevelType w:val="multilevel"/>
    <w:tmpl w:val="8D5A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FF15A8C"/>
    <w:multiLevelType w:val="multilevel"/>
    <w:tmpl w:val="D62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14B4DA5"/>
    <w:multiLevelType w:val="multilevel"/>
    <w:tmpl w:val="D3B4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1926773"/>
    <w:multiLevelType w:val="multilevel"/>
    <w:tmpl w:val="FE08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2B4F43"/>
    <w:multiLevelType w:val="multilevel"/>
    <w:tmpl w:val="0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A44735"/>
    <w:multiLevelType w:val="multilevel"/>
    <w:tmpl w:val="1ADA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A261290"/>
    <w:multiLevelType w:val="multilevel"/>
    <w:tmpl w:val="A9C8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E795C5B"/>
    <w:multiLevelType w:val="multilevel"/>
    <w:tmpl w:val="D3F273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1424B68"/>
    <w:multiLevelType w:val="multilevel"/>
    <w:tmpl w:val="4C385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1CF61E9"/>
    <w:multiLevelType w:val="multilevel"/>
    <w:tmpl w:val="EDE2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D074FC"/>
    <w:multiLevelType w:val="multilevel"/>
    <w:tmpl w:val="555041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44B2346"/>
    <w:multiLevelType w:val="multilevel"/>
    <w:tmpl w:val="E27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F85D1A"/>
    <w:multiLevelType w:val="multilevel"/>
    <w:tmpl w:val="D8A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77811B9"/>
    <w:multiLevelType w:val="multilevel"/>
    <w:tmpl w:val="438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9840E6"/>
    <w:multiLevelType w:val="multilevel"/>
    <w:tmpl w:val="EFD8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B5C4081"/>
    <w:multiLevelType w:val="multilevel"/>
    <w:tmpl w:val="9332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CD53AA5"/>
    <w:multiLevelType w:val="multilevel"/>
    <w:tmpl w:val="757CB49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Chương %2: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Palatino Linotype" w:hAnsi="Palatino Linotype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Palatino Linotype" w:hAnsi="Palatino Linotype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Palatino Linotype" w:hAnsi="Palatino Linotype" w:hint="default"/>
        <w:b/>
        <w:i/>
        <w:color w:val="00B0F0"/>
        <w:sz w:val="24"/>
      </w:rPr>
    </w:lvl>
    <w:lvl w:ilvl="5">
      <w:start w:val="1"/>
      <w:numFmt w:val="lowerLetter"/>
      <w:pStyle w:val="Heading6"/>
      <w:lvlText w:val="%6) 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0" w15:restartNumberingAfterBreak="0">
    <w:nsid w:val="7DB01BE8"/>
    <w:multiLevelType w:val="multilevel"/>
    <w:tmpl w:val="82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9"/>
  </w:num>
  <w:num w:numId="2">
    <w:abstractNumId w:val="74"/>
  </w:num>
  <w:num w:numId="3">
    <w:abstractNumId w:val="42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46"/>
  </w:num>
  <w:num w:numId="9">
    <w:abstractNumId w:val="21"/>
  </w:num>
  <w:num w:numId="10">
    <w:abstractNumId w:val="33"/>
  </w:num>
  <w:num w:numId="11">
    <w:abstractNumId w:val="26"/>
  </w:num>
  <w:num w:numId="12">
    <w:abstractNumId w:val="43"/>
  </w:num>
  <w:num w:numId="13">
    <w:abstractNumId w:val="48"/>
  </w:num>
  <w:num w:numId="14">
    <w:abstractNumId w:val="63"/>
  </w:num>
  <w:num w:numId="15">
    <w:abstractNumId w:val="40"/>
  </w:num>
  <w:num w:numId="16">
    <w:abstractNumId w:val="22"/>
  </w:num>
  <w:num w:numId="17">
    <w:abstractNumId w:val="1"/>
  </w:num>
  <w:num w:numId="18">
    <w:abstractNumId w:val="25"/>
  </w:num>
  <w:num w:numId="19">
    <w:abstractNumId w:val="47"/>
  </w:num>
  <w:num w:numId="20">
    <w:abstractNumId w:val="62"/>
  </w:num>
  <w:num w:numId="21">
    <w:abstractNumId w:val="68"/>
  </w:num>
  <w:num w:numId="22">
    <w:abstractNumId w:val="37"/>
  </w:num>
  <w:num w:numId="23">
    <w:abstractNumId w:val="52"/>
  </w:num>
  <w:num w:numId="24">
    <w:abstractNumId w:val="70"/>
  </w:num>
  <w:num w:numId="25">
    <w:abstractNumId w:val="49"/>
  </w:num>
  <w:num w:numId="26">
    <w:abstractNumId w:val="13"/>
  </w:num>
  <w:num w:numId="27">
    <w:abstractNumId w:val="50"/>
  </w:num>
  <w:num w:numId="28">
    <w:abstractNumId w:val="44"/>
  </w:num>
  <w:num w:numId="29">
    <w:abstractNumId w:val="27"/>
  </w:num>
  <w:num w:numId="30">
    <w:abstractNumId w:val="51"/>
  </w:num>
  <w:num w:numId="31">
    <w:abstractNumId w:val="10"/>
  </w:num>
  <w:num w:numId="32">
    <w:abstractNumId w:val="5"/>
  </w:num>
  <w:num w:numId="33">
    <w:abstractNumId w:val="29"/>
  </w:num>
  <w:num w:numId="34">
    <w:abstractNumId w:val="24"/>
  </w:num>
  <w:num w:numId="35">
    <w:abstractNumId w:val="69"/>
  </w:num>
  <w:num w:numId="36">
    <w:abstractNumId w:val="72"/>
  </w:num>
  <w:num w:numId="37">
    <w:abstractNumId w:val="78"/>
  </w:num>
  <w:num w:numId="38">
    <w:abstractNumId w:val="45"/>
  </w:num>
  <w:num w:numId="39">
    <w:abstractNumId w:val="12"/>
  </w:num>
  <w:num w:numId="40">
    <w:abstractNumId w:val="56"/>
  </w:num>
  <w:num w:numId="41">
    <w:abstractNumId w:val="57"/>
  </w:num>
  <w:num w:numId="42">
    <w:abstractNumId w:val="77"/>
  </w:num>
  <w:num w:numId="43">
    <w:abstractNumId w:val="80"/>
  </w:num>
  <w:num w:numId="44">
    <w:abstractNumId w:val="31"/>
  </w:num>
  <w:num w:numId="45">
    <w:abstractNumId w:val="75"/>
  </w:num>
  <w:num w:numId="46">
    <w:abstractNumId w:val="76"/>
  </w:num>
  <w:num w:numId="47">
    <w:abstractNumId w:val="35"/>
  </w:num>
  <w:num w:numId="48">
    <w:abstractNumId w:val="32"/>
  </w:num>
  <w:num w:numId="49">
    <w:abstractNumId w:val="2"/>
  </w:num>
  <w:num w:numId="50">
    <w:abstractNumId w:val="17"/>
  </w:num>
  <w:num w:numId="51">
    <w:abstractNumId w:val="67"/>
  </w:num>
  <w:num w:numId="52">
    <w:abstractNumId w:val="34"/>
  </w:num>
  <w:num w:numId="53">
    <w:abstractNumId w:val="61"/>
  </w:num>
  <w:num w:numId="54">
    <w:abstractNumId w:val="6"/>
  </w:num>
  <w:num w:numId="55">
    <w:abstractNumId w:val="41"/>
  </w:num>
  <w:num w:numId="56">
    <w:abstractNumId w:val="36"/>
  </w:num>
  <w:num w:numId="57">
    <w:abstractNumId w:val="19"/>
  </w:num>
  <w:num w:numId="58">
    <w:abstractNumId w:val="66"/>
  </w:num>
  <w:num w:numId="59">
    <w:abstractNumId w:val="64"/>
  </w:num>
  <w:num w:numId="60">
    <w:abstractNumId w:val="55"/>
  </w:num>
  <w:num w:numId="61">
    <w:abstractNumId w:val="16"/>
  </w:num>
  <w:num w:numId="62">
    <w:abstractNumId w:val="58"/>
  </w:num>
  <w:num w:numId="63">
    <w:abstractNumId w:val="60"/>
  </w:num>
  <w:num w:numId="64">
    <w:abstractNumId w:val="15"/>
  </w:num>
  <w:num w:numId="65">
    <w:abstractNumId w:val="53"/>
  </w:num>
  <w:num w:numId="66">
    <w:abstractNumId w:val="38"/>
  </w:num>
  <w:num w:numId="67">
    <w:abstractNumId w:val="11"/>
  </w:num>
  <w:num w:numId="68">
    <w:abstractNumId w:val="59"/>
  </w:num>
  <w:num w:numId="69">
    <w:abstractNumId w:val="30"/>
  </w:num>
  <w:num w:numId="70">
    <w:abstractNumId w:val="9"/>
  </w:num>
  <w:num w:numId="71">
    <w:abstractNumId w:val="28"/>
  </w:num>
  <w:num w:numId="72">
    <w:abstractNumId w:val="39"/>
  </w:num>
  <w:num w:numId="73">
    <w:abstractNumId w:val="73"/>
  </w:num>
  <w:num w:numId="74">
    <w:abstractNumId w:val="65"/>
  </w:num>
  <w:num w:numId="75">
    <w:abstractNumId w:val="54"/>
  </w:num>
  <w:num w:numId="76">
    <w:abstractNumId w:val="4"/>
  </w:num>
  <w:num w:numId="77">
    <w:abstractNumId w:val="20"/>
  </w:num>
  <w:num w:numId="78">
    <w:abstractNumId w:val="71"/>
  </w:num>
  <w:num w:numId="79">
    <w:abstractNumId w:val="3"/>
  </w:num>
  <w:num w:numId="80">
    <w:abstractNumId w:val="23"/>
  </w:num>
  <w:num w:numId="81">
    <w:abstractNumId w:val="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017A"/>
    <w:rsid w:val="00000694"/>
    <w:rsid w:val="00000A9E"/>
    <w:rsid w:val="00001401"/>
    <w:rsid w:val="00006386"/>
    <w:rsid w:val="00007915"/>
    <w:rsid w:val="00007F5F"/>
    <w:rsid w:val="00011DAC"/>
    <w:rsid w:val="00016E5F"/>
    <w:rsid w:val="00017022"/>
    <w:rsid w:val="0002138A"/>
    <w:rsid w:val="00023A86"/>
    <w:rsid w:val="00035346"/>
    <w:rsid w:val="000353EC"/>
    <w:rsid w:val="0004045E"/>
    <w:rsid w:val="00040ECE"/>
    <w:rsid w:val="00042CA5"/>
    <w:rsid w:val="00044919"/>
    <w:rsid w:val="0005103A"/>
    <w:rsid w:val="000525AB"/>
    <w:rsid w:val="00055E87"/>
    <w:rsid w:val="00056A5D"/>
    <w:rsid w:val="00056D4D"/>
    <w:rsid w:val="0006354F"/>
    <w:rsid w:val="0007042F"/>
    <w:rsid w:val="00070D44"/>
    <w:rsid w:val="00074F8B"/>
    <w:rsid w:val="00080D77"/>
    <w:rsid w:val="00081618"/>
    <w:rsid w:val="000845D4"/>
    <w:rsid w:val="00086AD0"/>
    <w:rsid w:val="00087C12"/>
    <w:rsid w:val="00092B71"/>
    <w:rsid w:val="000956FC"/>
    <w:rsid w:val="00097813"/>
    <w:rsid w:val="000A6867"/>
    <w:rsid w:val="000A7B6D"/>
    <w:rsid w:val="000B0055"/>
    <w:rsid w:val="000B138D"/>
    <w:rsid w:val="000B1DB6"/>
    <w:rsid w:val="000B26E9"/>
    <w:rsid w:val="000B2CF0"/>
    <w:rsid w:val="000B3130"/>
    <w:rsid w:val="000B4091"/>
    <w:rsid w:val="000B4680"/>
    <w:rsid w:val="000B7320"/>
    <w:rsid w:val="000C2D23"/>
    <w:rsid w:val="000C4A01"/>
    <w:rsid w:val="000C63E6"/>
    <w:rsid w:val="000C67D4"/>
    <w:rsid w:val="000C6AF8"/>
    <w:rsid w:val="000C7779"/>
    <w:rsid w:val="000D000A"/>
    <w:rsid w:val="000D2EDE"/>
    <w:rsid w:val="000D391A"/>
    <w:rsid w:val="000D455B"/>
    <w:rsid w:val="000D6088"/>
    <w:rsid w:val="000D69DA"/>
    <w:rsid w:val="000E07A6"/>
    <w:rsid w:val="000E135F"/>
    <w:rsid w:val="000E1CAB"/>
    <w:rsid w:val="000E2246"/>
    <w:rsid w:val="000E2CDC"/>
    <w:rsid w:val="000E35C9"/>
    <w:rsid w:val="000E4762"/>
    <w:rsid w:val="000E5FA5"/>
    <w:rsid w:val="000E7915"/>
    <w:rsid w:val="000F08F1"/>
    <w:rsid w:val="000F36A1"/>
    <w:rsid w:val="000F550E"/>
    <w:rsid w:val="000F5D33"/>
    <w:rsid w:val="000F7011"/>
    <w:rsid w:val="000F713D"/>
    <w:rsid w:val="001019DB"/>
    <w:rsid w:val="001038C0"/>
    <w:rsid w:val="0010652E"/>
    <w:rsid w:val="00107100"/>
    <w:rsid w:val="001079B7"/>
    <w:rsid w:val="00110434"/>
    <w:rsid w:val="001105B0"/>
    <w:rsid w:val="00111DB1"/>
    <w:rsid w:val="001121BA"/>
    <w:rsid w:val="00115760"/>
    <w:rsid w:val="001158F1"/>
    <w:rsid w:val="00115E74"/>
    <w:rsid w:val="001206E2"/>
    <w:rsid w:val="001316ED"/>
    <w:rsid w:val="00131F38"/>
    <w:rsid w:val="001326F2"/>
    <w:rsid w:val="0013425A"/>
    <w:rsid w:val="001344C1"/>
    <w:rsid w:val="00136951"/>
    <w:rsid w:val="0013715B"/>
    <w:rsid w:val="0014199D"/>
    <w:rsid w:val="00143456"/>
    <w:rsid w:val="00143D45"/>
    <w:rsid w:val="0015301A"/>
    <w:rsid w:val="0015717A"/>
    <w:rsid w:val="001601F2"/>
    <w:rsid w:val="0016085D"/>
    <w:rsid w:val="001643A5"/>
    <w:rsid w:val="00167F43"/>
    <w:rsid w:val="00173140"/>
    <w:rsid w:val="00173B6D"/>
    <w:rsid w:val="00174F38"/>
    <w:rsid w:val="0017553E"/>
    <w:rsid w:val="00182211"/>
    <w:rsid w:val="001852C1"/>
    <w:rsid w:val="00185D0F"/>
    <w:rsid w:val="00186F07"/>
    <w:rsid w:val="00190C0A"/>
    <w:rsid w:val="00190C96"/>
    <w:rsid w:val="00190CE9"/>
    <w:rsid w:val="00193478"/>
    <w:rsid w:val="00195551"/>
    <w:rsid w:val="001958DA"/>
    <w:rsid w:val="001969E1"/>
    <w:rsid w:val="001A6E79"/>
    <w:rsid w:val="001A735F"/>
    <w:rsid w:val="001A78E1"/>
    <w:rsid w:val="001B0A8A"/>
    <w:rsid w:val="001B11A3"/>
    <w:rsid w:val="001B2FF5"/>
    <w:rsid w:val="001B410C"/>
    <w:rsid w:val="001B6CE2"/>
    <w:rsid w:val="001C0322"/>
    <w:rsid w:val="001C0409"/>
    <w:rsid w:val="001C1047"/>
    <w:rsid w:val="001C3E1D"/>
    <w:rsid w:val="001C49AE"/>
    <w:rsid w:val="001C506D"/>
    <w:rsid w:val="001C5EFB"/>
    <w:rsid w:val="001C5F2A"/>
    <w:rsid w:val="001D01AA"/>
    <w:rsid w:val="001D0553"/>
    <w:rsid w:val="001D1217"/>
    <w:rsid w:val="001D163B"/>
    <w:rsid w:val="001D2338"/>
    <w:rsid w:val="001D2A28"/>
    <w:rsid w:val="001D43B4"/>
    <w:rsid w:val="001D79A7"/>
    <w:rsid w:val="001E13C9"/>
    <w:rsid w:val="001E1613"/>
    <w:rsid w:val="001E317B"/>
    <w:rsid w:val="001E5582"/>
    <w:rsid w:val="001E5F50"/>
    <w:rsid w:val="001F1730"/>
    <w:rsid w:val="001F42FA"/>
    <w:rsid w:val="001F4405"/>
    <w:rsid w:val="001F4FCA"/>
    <w:rsid w:val="00203852"/>
    <w:rsid w:val="002061C6"/>
    <w:rsid w:val="00214B01"/>
    <w:rsid w:val="00214B27"/>
    <w:rsid w:val="00216281"/>
    <w:rsid w:val="002171F0"/>
    <w:rsid w:val="00227323"/>
    <w:rsid w:val="002313FD"/>
    <w:rsid w:val="002329EE"/>
    <w:rsid w:val="00233313"/>
    <w:rsid w:val="002333CC"/>
    <w:rsid w:val="002334E1"/>
    <w:rsid w:val="002348A8"/>
    <w:rsid w:val="0023731F"/>
    <w:rsid w:val="00240AEA"/>
    <w:rsid w:val="00250EDF"/>
    <w:rsid w:val="00253012"/>
    <w:rsid w:val="0025484C"/>
    <w:rsid w:val="00254D6A"/>
    <w:rsid w:val="00255AFF"/>
    <w:rsid w:val="00256B3B"/>
    <w:rsid w:val="002576A3"/>
    <w:rsid w:val="00257BFD"/>
    <w:rsid w:val="00261CCF"/>
    <w:rsid w:val="00261E21"/>
    <w:rsid w:val="0026213F"/>
    <w:rsid w:val="002646F7"/>
    <w:rsid w:val="0026492C"/>
    <w:rsid w:val="00264F73"/>
    <w:rsid w:val="00265915"/>
    <w:rsid w:val="00265B99"/>
    <w:rsid w:val="002664BE"/>
    <w:rsid w:val="0026738A"/>
    <w:rsid w:val="00267621"/>
    <w:rsid w:val="002733D9"/>
    <w:rsid w:val="002777C6"/>
    <w:rsid w:val="00277F51"/>
    <w:rsid w:val="00282421"/>
    <w:rsid w:val="0028248B"/>
    <w:rsid w:val="00287AF3"/>
    <w:rsid w:val="002911C6"/>
    <w:rsid w:val="0029214E"/>
    <w:rsid w:val="00293F89"/>
    <w:rsid w:val="0029711D"/>
    <w:rsid w:val="002A0804"/>
    <w:rsid w:val="002A1BD7"/>
    <w:rsid w:val="002A2215"/>
    <w:rsid w:val="002A26FD"/>
    <w:rsid w:val="002A35D6"/>
    <w:rsid w:val="002A374A"/>
    <w:rsid w:val="002A44EC"/>
    <w:rsid w:val="002A4AB5"/>
    <w:rsid w:val="002A7010"/>
    <w:rsid w:val="002A7206"/>
    <w:rsid w:val="002B165B"/>
    <w:rsid w:val="002B1CAC"/>
    <w:rsid w:val="002B26C5"/>
    <w:rsid w:val="002B590F"/>
    <w:rsid w:val="002B73CE"/>
    <w:rsid w:val="002C0B7A"/>
    <w:rsid w:val="002C3C17"/>
    <w:rsid w:val="002C523A"/>
    <w:rsid w:val="002C615E"/>
    <w:rsid w:val="002C737A"/>
    <w:rsid w:val="002D0888"/>
    <w:rsid w:val="002D2411"/>
    <w:rsid w:val="002D3C74"/>
    <w:rsid w:val="002D7E5B"/>
    <w:rsid w:val="002E0A89"/>
    <w:rsid w:val="002E7239"/>
    <w:rsid w:val="002E7455"/>
    <w:rsid w:val="002F11A6"/>
    <w:rsid w:val="002F1376"/>
    <w:rsid w:val="003008FC"/>
    <w:rsid w:val="003015DF"/>
    <w:rsid w:val="00301AAE"/>
    <w:rsid w:val="003026A3"/>
    <w:rsid w:val="00302CF4"/>
    <w:rsid w:val="00303624"/>
    <w:rsid w:val="00304FF2"/>
    <w:rsid w:val="003064CA"/>
    <w:rsid w:val="00306FE7"/>
    <w:rsid w:val="00307614"/>
    <w:rsid w:val="0030775A"/>
    <w:rsid w:val="0031181E"/>
    <w:rsid w:val="003124D9"/>
    <w:rsid w:val="00312ABF"/>
    <w:rsid w:val="00314294"/>
    <w:rsid w:val="003154EB"/>
    <w:rsid w:val="0031551A"/>
    <w:rsid w:val="0031639E"/>
    <w:rsid w:val="00316E52"/>
    <w:rsid w:val="00316E63"/>
    <w:rsid w:val="003203C2"/>
    <w:rsid w:val="00320556"/>
    <w:rsid w:val="0032556D"/>
    <w:rsid w:val="00326D6B"/>
    <w:rsid w:val="003315B7"/>
    <w:rsid w:val="003319B0"/>
    <w:rsid w:val="00333489"/>
    <w:rsid w:val="00336857"/>
    <w:rsid w:val="00337300"/>
    <w:rsid w:val="00342469"/>
    <w:rsid w:val="00344CF6"/>
    <w:rsid w:val="003473A4"/>
    <w:rsid w:val="00354626"/>
    <w:rsid w:val="00355086"/>
    <w:rsid w:val="00356C73"/>
    <w:rsid w:val="00357F42"/>
    <w:rsid w:val="0036554B"/>
    <w:rsid w:val="003660F7"/>
    <w:rsid w:val="00366333"/>
    <w:rsid w:val="0036636A"/>
    <w:rsid w:val="00366FE4"/>
    <w:rsid w:val="00371F66"/>
    <w:rsid w:val="0037367D"/>
    <w:rsid w:val="00373A9D"/>
    <w:rsid w:val="0037576E"/>
    <w:rsid w:val="00376E14"/>
    <w:rsid w:val="003813D6"/>
    <w:rsid w:val="00385EDC"/>
    <w:rsid w:val="00391E33"/>
    <w:rsid w:val="00392872"/>
    <w:rsid w:val="003947CD"/>
    <w:rsid w:val="0039566C"/>
    <w:rsid w:val="00395945"/>
    <w:rsid w:val="00397AD9"/>
    <w:rsid w:val="003A0217"/>
    <w:rsid w:val="003A1377"/>
    <w:rsid w:val="003A162F"/>
    <w:rsid w:val="003A3251"/>
    <w:rsid w:val="003A4A4A"/>
    <w:rsid w:val="003A6529"/>
    <w:rsid w:val="003A7817"/>
    <w:rsid w:val="003A7CC0"/>
    <w:rsid w:val="003A7E90"/>
    <w:rsid w:val="003B158E"/>
    <w:rsid w:val="003B1E9D"/>
    <w:rsid w:val="003B1EBA"/>
    <w:rsid w:val="003B7BD0"/>
    <w:rsid w:val="003C098B"/>
    <w:rsid w:val="003C2983"/>
    <w:rsid w:val="003C43D2"/>
    <w:rsid w:val="003C690C"/>
    <w:rsid w:val="003C72F9"/>
    <w:rsid w:val="003C748D"/>
    <w:rsid w:val="003D178A"/>
    <w:rsid w:val="003D27E6"/>
    <w:rsid w:val="003D2B7E"/>
    <w:rsid w:val="003D4138"/>
    <w:rsid w:val="003D4883"/>
    <w:rsid w:val="003D786C"/>
    <w:rsid w:val="003E012A"/>
    <w:rsid w:val="003E02AF"/>
    <w:rsid w:val="003E02F6"/>
    <w:rsid w:val="003E064C"/>
    <w:rsid w:val="003E0947"/>
    <w:rsid w:val="003E149B"/>
    <w:rsid w:val="003E351A"/>
    <w:rsid w:val="003F05E4"/>
    <w:rsid w:val="003F3286"/>
    <w:rsid w:val="0040053B"/>
    <w:rsid w:val="004057F6"/>
    <w:rsid w:val="00405EA6"/>
    <w:rsid w:val="004062FE"/>
    <w:rsid w:val="00406689"/>
    <w:rsid w:val="00411D13"/>
    <w:rsid w:val="00412CE5"/>
    <w:rsid w:val="00413AF2"/>
    <w:rsid w:val="00413C4E"/>
    <w:rsid w:val="0041422F"/>
    <w:rsid w:val="00415652"/>
    <w:rsid w:val="00415F4B"/>
    <w:rsid w:val="00416072"/>
    <w:rsid w:val="004169C8"/>
    <w:rsid w:val="00420474"/>
    <w:rsid w:val="004205A4"/>
    <w:rsid w:val="004220BB"/>
    <w:rsid w:val="004242BF"/>
    <w:rsid w:val="00425329"/>
    <w:rsid w:val="0042590C"/>
    <w:rsid w:val="00427C20"/>
    <w:rsid w:val="00430144"/>
    <w:rsid w:val="004308DF"/>
    <w:rsid w:val="00431EDF"/>
    <w:rsid w:val="00432A5F"/>
    <w:rsid w:val="00432C35"/>
    <w:rsid w:val="00433789"/>
    <w:rsid w:val="004342B2"/>
    <w:rsid w:val="00436AD0"/>
    <w:rsid w:val="00437B6D"/>
    <w:rsid w:val="004411D2"/>
    <w:rsid w:val="004426C6"/>
    <w:rsid w:val="004427F3"/>
    <w:rsid w:val="0044361D"/>
    <w:rsid w:val="0044453B"/>
    <w:rsid w:val="00451894"/>
    <w:rsid w:val="00451EB7"/>
    <w:rsid w:val="00452441"/>
    <w:rsid w:val="00454094"/>
    <w:rsid w:val="00455770"/>
    <w:rsid w:val="00456AA8"/>
    <w:rsid w:val="00460F0B"/>
    <w:rsid w:val="00465DEA"/>
    <w:rsid w:val="00466C40"/>
    <w:rsid w:val="00466DC4"/>
    <w:rsid w:val="004673B9"/>
    <w:rsid w:val="00467F19"/>
    <w:rsid w:val="00471437"/>
    <w:rsid w:val="004718B8"/>
    <w:rsid w:val="00471ED5"/>
    <w:rsid w:val="00472516"/>
    <w:rsid w:val="00472A19"/>
    <w:rsid w:val="004751D6"/>
    <w:rsid w:val="0047552B"/>
    <w:rsid w:val="00476FE3"/>
    <w:rsid w:val="0048021D"/>
    <w:rsid w:val="004810F0"/>
    <w:rsid w:val="004854B1"/>
    <w:rsid w:val="004862BD"/>
    <w:rsid w:val="0048731F"/>
    <w:rsid w:val="004876FF"/>
    <w:rsid w:val="00490DA2"/>
    <w:rsid w:val="004911AA"/>
    <w:rsid w:val="00491381"/>
    <w:rsid w:val="00491738"/>
    <w:rsid w:val="0049334B"/>
    <w:rsid w:val="00494C70"/>
    <w:rsid w:val="0049600E"/>
    <w:rsid w:val="00497220"/>
    <w:rsid w:val="004A27A6"/>
    <w:rsid w:val="004A3C64"/>
    <w:rsid w:val="004A3D36"/>
    <w:rsid w:val="004A43AC"/>
    <w:rsid w:val="004A5170"/>
    <w:rsid w:val="004A58B4"/>
    <w:rsid w:val="004A61CB"/>
    <w:rsid w:val="004A77B3"/>
    <w:rsid w:val="004A7DE0"/>
    <w:rsid w:val="004B3AC5"/>
    <w:rsid w:val="004B58D6"/>
    <w:rsid w:val="004B6FC1"/>
    <w:rsid w:val="004C181A"/>
    <w:rsid w:val="004C2B94"/>
    <w:rsid w:val="004C438E"/>
    <w:rsid w:val="004C47F5"/>
    <w:rsid w:val="004C5CC8"/>
    <w:rsid w:val="004C7974"/>
    <w:rsid w:val="004D26CD"/>
    <w:rsid w:val="004D3450"/>
    <w:rsid w:val="004D3DEC"/>
    <w:rsid w:val="004D5074"/>
    <w:rsid w:val="004D60AB"/>
    <w:rsid w:val="004D7299"/>
    <w:rsid w:val="004E14E9"/>
    <w:rsid w:val="004E411B"/>
    <w:rsid w:val="004E428F"/>
    <w:rsid w:val="004F1D44"/>
    <w:rsid w:val="004F39EC"/>
    <w:rsid w:val="004F4B3C"/>
    <w:rsid w:val="004F7AC5"/>
    <w:rsid w:val="005001AE"/>
    <w:rsid w:val="00502273"/>
    <w:rsid w:val="00502BC7"/>
    <w:rsid w:val="00503529"/>
    <w:rsid w:val="00506004"/>
    <w:rsid w:val="00506D50"/>
    <w:rsid w:val="00510F0D"/>
    <w:rsid w:val="00510F11"/>
    <w:rsid w:val="00511EAB"/>
    <w:rsid w:val="0051222E"/>
    <w:rsid w:val="005157FF"/>
    <w:rsid w:val="00516B83"/>
    <w:rsid w:val="005200B3"/>
    <w:rsid w:val="00523B4F"/>
    <w:rsid w:val="005248CE"/>
    <w:rsid w:val="005252E1"/>
    <w:rsid w:val="00525B1E"/>
    <w:rsid w:val="005263C9"/>
    <w:rsid w:val="00527594"/>
    <w:rsid w:val="005315D9"/>
    <w:rsid w:val="00533955"/>
    <w:rsid w:val="00536EC7"/>
    <w:rsid w:val="005409EB"/>
    <w:rsid w:val="00540F96"/>
    <w:rsid w:val="00541448"/>
    <w:rsid w:val="005417B3"/>
    <w:rsid w:val="0054377C"/>
    <w:rsid w:val="005453D0"/>
    <w:rsid w:val="005457E4"/>
    <w:rsid w:val="005479A4"/>
    <w:rsid w:val="005519B9"/>
    <w:rsid w:val="005522A7"/>
    <w:rsid w:val="0055520B"/>
    <w:rsid w:val="00557DC6"/>
    <w:rsid w:val="00560821"/>
    <w:rsid w:val="0056331E"/>
    <w:rsid w:val="0056403B"/>
    <w:rsid w:val="005651FB"/>
    <w:rsid w:val="00566C37"/>
    <w:rsid w:val="005728D4"/>
    <w:rsid w:val="005731E9"/>
    <w:rsid w:val="00575D22"/>
    <w:rsid w:val="00575DA4"/>
    <w:rsid w:val="00576F6B"/>
    <w:rsid w:val="00585966"/>
    <w:rsid w:val="00585CD5"/>
    <w:rsid w:val="0058608E"/>
    <w:rsid w:val="00586132"/>
    <w:rsid w:val="0058679F"/>
    <w:rsid w:val="0059118B"/>
    <w:rsid w:val="00591C1B"/>
    <w:rsid w:val="00593468"/>
    <w:rsid w:val="00596E42"/>
    <w:rsid w:val="005A207A"/>
    <w:rsid w:val="005A399F"/>
    <w:rsid w:val="005A7806"/>
    <w:rsid w:val="005B04AE"/>
    <w:rsid w:val="005B0B54"/>
    <w:rsid w:val="005B13E9"/>
    <w:rsid w:val="005B26AD"/>
    <w:rsid w:val="005B30CC"/>
    <w:rsid w:val="005B3C3F"/>
    <w:rsid w:val="005B5FD8"/>
    <w:rsid w:val="005B75F2"/>
    <w:rsid w:val="005C2AA4"/>
    <w:rsid w:val="005C32B4"/>
    <w:rsid w:val="005C3803"/>
    <w:rsid w:val="005C4689"/>
    <w:rsid w:val="005C6292"/>
    <w:rsid w:val="005C7495"/>
    <w:rsid w:val="005D317C"/>
    <w:rsid w:val="005D621E"/>
    <w:rsid w:val="005D68F6"/>
    <w:rsid w:val="005E0223"/>
    <w:rsid w:val="005E074C"/>
    <w:rsid w:val="005E3DD4"/>
    <w:rsid w:val="005F64FE"/>
    <w:rsid w:val="0060051A"/>
    <w:rsid w:val="00601A44"/>
    <w:rsid w:val="00601C8E"/>
    <w:rsid w:val="0060212B"/>
    <w:rsid w:val="00603C94"/>
    <w:rsid w:val="00603D21"/>
    <w:rsid w:val="00604419"/>
    <w:rsid w:val="006079E5"/>
    <w:rsid w:val="00611EC9"/>
    <w:rsid w:val="0061463E"/>
    <w:rsid w:val="00614C1E"/>
    <w:rsid w:val="00615021"/>
    <w:rsid w:val="0062275A"/>
    <w:rsid w:val="00622959"/>
    <w:rsid w:val="00623416"/>
    <w:rsid w:val="00625F24"/>
    <w:rsid w:val="00630DC2"/>
    <w:rsid w:val="00630F16"/>
    <w:rsid w:val="00632357"/>
    <w:rsid w:val="00640AA4"/>
    <w:rsid w:val="00640FFD"/>
    <w:rsid w:val="00641927"/>
    <w:rsid w:val="00641A48"/>
    <w:rsid w:val="00641FA1"/>
    <w:rsid w:val="006431EB"/>
    <w:rsid w:val="00645819"/>
    <w:rsid w:val="006461C2"/>
    <w:rsid w:val="006478BD"/>
    <w:rsid w:val="00650C53"/>
    <w:rsid w:val="00652410"/>
    <w:rsid w:val="00654367"/>
    <w:rsid w:val="00654ADB"/>
    <w:rsid w:val="0065532A"/>
    <w:rsid w:val="0065540F"/>
    <w:rsid w:val="00661A32"/>
    <w:rsid w:val="006669B5"/>
    <w:rsid w:val="00674E2D"/>
    <w:rsid w:val="0067549C"/>
    <w:rsid w:val="006803E9"/>
    <w:rsid w:val="00681821"/>
    <w:rsid w:val="00682843"/>
    <w:rsid w:val="006855AB"/>
    <w:rsid w:val="006858BC"/>
    <w:rsid w:val="00686898"/>
    <w:rsid w:val="0069123B"/>
    <w:rsid w:val="0069213F"/>
    <w:rsid w:val="006948BF"/>
    <w:rsid w:val="006948E9"/>
    <w:rsid w:val="0069716B"/>
    <w:rsid w:val="006A028B"/>
    <w:rsid w:val="006A27AF"/>
    <w:rsid w:val="006A4020"/>
    <w:rsid w:val="006A4C79"/>
    <w:rsid w:val="006A6033"/>
    <w:rsid w:val="006A7099"/>
    <w:rsid w:val="006A774D"/>
    <w:rsid w:val="006B3902"/>
    <w:rsid w:val="006B4128"/>
    <w:rsid w:val="006B7B1D"/>
    <w:rsid w:val="006C668A"/>
    <w:rsid w:val="006C7B5C"/>
    <w:rsid w:val="006D18AD"/>
    <w:rsid w:val="006D576B"/>
    <w:rsid w:val="006E0960"/>
    <w:rsid w:val="006E0BD3"/>
    <w:rsid w:val="006E1773"/>
    <w:rsid w:val="006E1B66"/>
    <w:rsid w:val="006E5998"/>
    <w:rsid w:val="006E628D"/>
    <w:rsid w:val="006F620B"/>
    <w:rsid w:val="006F7552"/>
    <w:rsid w:val="00702BF9"/>
    <w:rsid w:val="00702DF6"/>
    <w:rsid w:val="00703AAE"/>
    <w:rsid w:val="00704A05"/>
    <w:rsid w:val="00706B0D"/>
    <w:rsid w:val="00710C9C"/>
    <w:rsid w:val="00710F3E"/>
    <w:rsid w:val="00714316"/>
    <w:rsid w:val="007155B7"/>
    <w:rsid w:val="00717A22"/>
    <w:rsid w:val="0072010C"/>
    <w:rsid w:val="00721E39"/>
    <w:rsid w:val="00722607"/>
    <w:rsid w:val="00723C59"/>
    <w:rsid w:val="007246D8"/>
    <w:rsid w:val="0072592A"/>
    <w:rsid w:val="007304BE"/>
    <w:rsid w:val="00734D17"/>
    <w:rsid w:val="007372DE"/>
    <w:rsid w:val="00737A70"/>
    <w:rsid w:val="00742A73"/>
    <w:rsid w:val="00742E08"/>
    <w:rsid w:val="0074372F"/>
    <w:rsid w:val="007440E2"/>
    <w:rsid w:val="007441FE"/>
    <w:rsid w:val="007461E9"/>
    <w:rsid w:val="00746AA1"/>
    <w:rsid w:val="00746D39"/>
    <w:rsid w:val="007479A4"/>
    <w:rsid w:val="0075061D"/>
    <w:rsid w:val="00752BC2"/>
    <w:rsid w:val="007540BB"/>
    <w:rsid w:val="00754424"/>
    <w:rsid w:val="00754A85"/>
    <w:rsid w:val="00757A0A"/>
    <w:rsid w:val="00761553"/>
    <w:rsid w:val="00762930"/>
    <w:rsid w:val="00765D84"/>
    <w:rsid w:val="00767583"/>
    <w:rsid w:val="007704A9"/>
    <w:rsid w:val="00771F0E"/>
    <w:rsid w:val="0077376D"/>
    <w:rsid w:val="0077640F"/>
    <w:rsid w:val="00776F91"/>
    <w:rsid w:val="0077747F"/>
    <w:rsid w:val="00777EB9"/>
    <w:rsid w:val="00780F97"/>
    <w:rsid w:val="00782124"/>
    <w:rsid w:val="00782323"/>
    <w:rsid w:val="00784238"/>
    <w:rsid w:val="00787AA0"/>
    <w:rsid w:val="007923FA"/>
    <w:rsid w:val="00792607"/>
    <w:rsid w:val="00793291"/>
    <w:rsid w:val="0079338F"/>
    <w:rsid w:val="0079576C"/>
    <w:rsid w:val="00795AD9"/>
    <w:rsid w:val="00797F5D"/>
    <w:rsid w:val="007A1B02"/>
    <w:rsid w:val="007A27C6"/>
    <w:rsid w:val="007A3E0B"/>
    <w:rsid w:val="007A40ED"/>
    <w:rsid w:val="007A464D"/>
    <w:rsid w:val="007B27A1"/>
    <w:rsid w:val="007B29F9"/>
    <w:rsid w:val="007B3CD8"/>
    <w:rsid w:val="007B4598"/>
    <w:rsid w:val="007B4E3D"/>
    <w:rsid w:val="007B4F33"/>
    <w:rsid w:val="007B6B79"/>
    <w:rsid w:val="007C125E"/>
    <w:rsid w:val="007C2BD7"/>
    <w:rsid w:val="007C2D41"/>
    <w:rsid w:val="007C320F"/>
    <w:rsid w:val="007C409D"/>
    <w:rsid w:val="007C6AF4"/>
    <w:rsid w:val="007D0430"/>
    <w:rsid w:val="007D0AE4"/>
    <w:rsid w:val="007D3692"/>
    <w:rsid w:val="007D416D"/>
    <w:rsid w:val="007D48C9"/>
    <w:rsid w:val="007D5B24"/>
    <w:rsid w:val="007D774E"/>
    <w:rsid w:val="007E179D"/>
    <w:rsid w:val="007E7C67"/>
    <w:rsid w:val="007F01D1"/>
    <w:rsid w:val="007F0974"/>
    <w:rsid w:val="007F0DB5"/>
    <w:rsid w:val="007F21D4"/>
    <w:rsid w:val="007F446F"/>
    <w:rsid w:val="007F5264"/>
    <w:rsid w:val="007F5270"/>
    <w:rsid w:val="007F6A8F"/>
    <w:rsid w:val="007F6C38"/>
    <w:rsid w:val="007F6F00"/>
    <w:rsid w:val="008010DB"/>
    <w:rsid w:val="00803094"/>
    <w:rsid w:val="008069B5"/>
    <w:rsid w:val="00807DB0"/>
    <w:rsid w:val="00810880"/>
    <w:rsid w:val="00810CF5"/>
    <w:rsid w:val="00810FCE"/>
    <w:rsid w:val="00811E7F"/>
    <w:rsid w:val="00813FE8"/>
    <w:rsid w:val="0081487D"/>
    <w:rsid w:val="00814D17"/>
    <w:rsid w:val="00815BB2"/>
    <w:rsid w:val="008171E4"/>
    <w:rsid w:val="008173F5"/>
    <w:rsid w:val="008176DA"/>
    <w:rsid w:val="00817728"/>
    <w:rsid w:val="0082778E"/>
    <w:rsid w:val="00830B81"/>
    <w:rsid w:val="008353E8"/>
    <w:rsid w:val="00835A8A"/>
    <w:rsid w:val="008423D2"/>
    <w:rsid w:val="00842D32"/>
    <w:rsid w:val="00844520"/>
    <w:rsid w:val="0084462C"/>
    <w:rsid w:val="00844FDB"/>
    <w:rsid w:val="00845B83"/>
    <w:rsid w:val="00847448"/>
    <w:rsid w:val="008506E1"/>
    <w:rsid w:val="00851800"/>
    <w:rsid w:val="0085376B"/>
    <w:rsid w:val="00864C11"/>
    <w:rsid w:val="00865036"/>
    <w:rsid w:val="00865E05"/>
    <w:rsid w:val="00866A85"/>
    <w:rsid w:val="00867740"/>
    <w:rsid w:val="00870742"/>
    <w:rsid w:val="0087119A"/>
    <w:rsid w:val="00871EA2"/>
    <w:rsid w:val="00874BC1"/>
    <w:rsid w:val="00877699"/>
    <w:rsid w:val="008816D8"/>
    <w:rsid w:val="00884D05"/>
    <w:rsid w:val="0088669B"/>
    <w:rsid w:val="008A114C"/>
    <w:rsid w:val="008A26CA"/>
    <w:rsid w:val="008A4240"/>
    <w:rsid w:val="008A6A78"/>
    <w:rsid w:val="008A774D"/>
    <w:rsid w:val="008A7E06"/>
    <w:rsid w:val="008B07BB"/>
    <w:rsid w:val="008B5DF8"/>
    <w:rsid w:val="008C0C76"/>
    <w:rsid w:val="008C0FEA"/>
    <w:rsid w:val="008C2775"/>
    <w:rsid w:val="008C2A4E"/>
    <w:rsid w:val="008C6420"/>
    <w:rsid w:val="008D10AB"/>
    <w:rsid w:val="008D2048"/>
    <w:rsid w:val="008D2282"/>
    <w:rsid w:val="008D5108"/>
    <w:rsid w:val="008D6DFB"/>
    <w:rsid w:val="008D7FF0"/>
    <w:rsid w:val="008E0743"/>
    <w:rsid w:val="008F0687"/>
    <w:rsid w:val="008F6A6A"/>
    <w:rsid w:val="008F6AC0"/>
    <w:rsid w:val="008F6BF6"/>
    <w:rsid w:val="008F6E0B"/>
    <w:rsid w:val="008F7A01"/>
    <w:rsid w:val="008F7FCB"/>
    <w:rsid w:val="00901775"/>
    <w:rsid w:val="00903D7A"/>
    <w:rsid w:val="00905853"/>
    <w:rsid w:val="00905879"/>
    <w:rsid w:val="00910A2E"/>
    <w:rsid w:val="00910DB7"/>
    <w:rsid w:val="00913129"/>
    <w:rsid w:val="00914DFA"/>
    <w:rsid w:val="00920F2E"/>
    <w:rsid w:val="00930C63"/>
    <w:rsid w:val="00931094"/>
    <w:rsid w:val="00931A83"/>
    <w:rsid w:val="00932BE0"/>
    <w:rsid w:val="009343B4"/>
    <w:rsid w:val="00941424"/>
    <w:rsid w:val="00943098"/>
    <w:rsid w:val="00943954"/>
    <w:rsid w:val="00943B9F"/>
    <w:rsid w:val="00946EB7"/>
    <w:rsid w:val="00950A12"/>
    <w:rsid w:val="00952D3C"/>
    <w:rsid w:val="00952DC9"/>
    <w:rsid w:val="009545DC"/>
    <w:rsid w:val="00955346"/>
    <w:rsid w:val="00955504"/>
    <w:rsid w:val="00957CFB"/>
    <w:rsid w:val="00966A4C"/>
    <w:rsid w:val="00966C01"/>
    <w:rsid w:val="00967C17"/>
    <w:rsid w:val="009730A7"/>
    <w:rsid w:val="00974D95"/>
    <w:rsid w:val="009760C6"/>
    <w:rsid w:val="009768FB"/>
    <w:rsid w:val="009773E8"/>
    <w:rsid w:val="00980D22"/>
    <w:rsid w:val="00984325"/>
    <w:rsid w:val="009844C5"/>
    <w:rsid w:val="00990A2F"/>
    <w:rsid w:val="009910C8"/>
    <w:rsid w:val="0099190F"/>
    <w:rsid w:val="00991CBB"/>
    <w:rsid w:val="00992694"/>
    <w:rsid w:val="00992851"/>
    <w:rsid w:val="00992E1F"/>
    <w:rsid w:val="0099466D"/>
    <w:rsid w:val="00994A2B"/>
    <w:rsid w:val="00995589"/>
    <w:rsid w:val="009A09A7"/>
    <w:rsid w:val="009A0FBA"/>
    <w:rsid w:val="009A1BDE"/>
    <w:rsid w:val="009A478D"/>
    <w:rsid w:val="009B1C1D"/>
    <w:rsid w:val="009B3689"/>
    <w:rsid w:val="009B447C"/>
    <w:rsid w:val="009B4748"/>
    <w:rsid w:val="009C291C"/>
    <w:rsid w:val="009C4B98"/>
    <w:rsid w:val="009C6283"/>
    <w:rsid w:val="009D12C5"/>
    <w:rsid w:val="009D241B"/>
    <w:rsid w:val="009D27F8"/>
    <w:rsid w:val="009D2A39"/>
    <w:rsid w:val="009D3054"/>
    <w:rsid w:val="009D32E6"/>
    <w:rsid w:val="009D3DE3"/>
    <w:rsid w:val="009D4177"/>
    <w:rsid w:val="009D57A2"/>
    <w:rsid w:val="009D7291"/>
    <w:rsid w:val="009E226F"/>
    <w:rsid w:val="009E39F5"/>
    <w:rsid w:val="009E4F97"/>
    <w:rsid w:val="009E4FFF"/>
    <w:rsid w:val="009E51FB"/>
    <w:rsid w:val="009E7ADA"/>
    <w:rsid w:val="009F243A"/>
    <w:rsid w:val="009F2C4C"/>
    <w:rsid w:val="009F2F10"/>
    <w:rsid w:val="009F3C21"/>
    <w:rsid w:val="009F495D"/>
    <w:rsid w:val="009F4B44"/>
    <w:rsid w:val="009F4EE3"/>
    <w:rsid w:val="00A01390"/>
    <w:rsid w:val="00A022B1"/>
    <w:rsid w:val="00A0561B"/>
    <w:rsid w:val="00A15CAE"/>
    <w:rsid w:val="00A16AD1"/>
    <w:rsid w:val="00A208DB"/>
    <w:rsid w:val="00A2150D"/>
    <w:rsid w:val="00A21593"/>
    <w:rsid w:val="00A21BBA"/>
    <w:rsid w:val="00A21E37"/>
    <w:rsid w:val="00A220E9"/>
    <w:rsid w:val="00A222E7"/>
    <w:rsid w:val="00A225BE"/>
    <w:rsid w:val="00A22FD4"/>
    <w:rsid w:val="00A234A3"/>
    <w:rsid w:val="00A2404D"/>
    <w:rsid w:val="00A25B09"/>
    <w:rsid w:val="00A2758E"/>
    <w:rsid w:val="00A27AD0"/>
    <w:rsid w:val="00A32793"/>
    <w:rsid w:val="00A353F7"/>
    <w:rsid w:val="00A35ADC"/>
    <w:rsid w:val="00A379AC"/>
    <w:rsid w:val="00A405D7"/>
    <w:rsid w:val="00A415F0"/>
    <w:rsid w:val="00A41E87"/>
    <w:rsid w:val="00A42FA8"/>
    <w:rsid w:val="00A43690"/>
    <w:rsid w:val="00A449A1"/>
    <w:rsid w:val="00A5085C"/>
    <w:rsid w:val="00A50E63"/>
    <w:rsid w:val="00A5326D"/>
    <w:rsid w:val="00A55A9B"/>
    <w:rsid w:val="00A60332"/>
    <w:rsid w:val="00A62A70"/>
    <w:rsid w:val="00A62F05"/>
    <w:rsid w:val="00A644B9"/>
    <w:rsid w:val="00A672CF"/>
    <w:rsid w:val="00A70CD6"/>
    <w:rsid w:val="00A72D6A"/>
    <w:rsid w:val="00A76D04"/>
    <w:rsid w:val="00A77D1A"/>
    <w:rsid w:val="00A819B3"/>
    <w:rsid w:val="00A823F7"/>
    <w:rsid w:val="00A8243A"/>
    <w:rsid w:val="00A84276"/>
    <w:rsid w:val="00A902F2"/>
    <w:rsid w:val="00A90987"/>
    <w:rsid w:val="00A90B14"/>
    <w:rsid w:val="00A92B68"/>
    <w:rsid w:val="00A948FA"/>
    <w:rsid w:val="00A95CF9"/>
    <w:rsid w:val="00A97FD4"/>
    <w:rsid w:val="00AA0947"/>
    <w:rsid w:val="00AA148A"/>
    <w:rsid w:val="00AA3014"/>
    <w:rsid w:val="00AA7D4F"/>
    <w:rsid w:val="00AB0266"/>
    <w:rsid w:val="00AB056E"/>
    <w:rsid w:val="00AB1E6A"/>
    <w:rsid w:val="00AB4F25"/>
    <w:rsid w:val="00AB6880"/>
    <w:rsid w:val="00AB753D"/>
    <w:rsid w:val="00AB784A"/>
    <w:rsid w:val="00AC2BC6"/>
    <w:rsid w:val="00AC2D81"/>
    <w:rsid w:val="00AC706A"/>
    <w:rsid w:val="00AC7E7B"/>
    <w:rsid w:val="00AD1463"/>
    <w:rsid w:val="00AD1971"/>
    <w:rsid w:val="00AD386D"/>
    <w:rsid w:val="00AD5115"/>
    <w:rsid w:val="00AD567B"/>
    <w:rsid w:val="00AD5F89"/>
    <w:rsid w:val="00AE1D83"/>
    <w:rsid w:val="00AE25A7"/>
    <w:rsid w:val="00AE2B7F"/>
    <w:rsid w:val="00AF085C"/>
    <w:rsid w:val="00AF1A18"/>
    <w:rsid w:val="00AF2247"/>
    <w:rsid w:val="00AF41D9"/>
    <w:rsid w:val="00AF42F8"/>
    <w:rsid w:val="00AF4C24"/>
    <w:rsid w:val="00AF71FD"/>
    <w:rsid w:val="00B00625"/>
    <w:rsid w:val="00B0287E"/>
    <w:rsid w:val="00B0787F"/>
    <w:rsid w:val="00B1026A"/>
    <w:rsid w:val="00B1242F"/>
    <w:rsid w:val="00B13B1D"/>
    <w:rsid w:val="00B2033A"/>
    <w:rsid w:val="00B223C8"/>
    <w:rsid w:val="00B22925"/>
    <w:rsid w:val="00B256BB"/>
    <w:rsid w:val="00B262FA"/>
    <w:rsid w:val="00B30183"/>
    <w:rsid w:val="00B30217"/>
    <w:rsid w:val="00B3579C"/>
    <w:rsid w:val="00B4047F"/>
    <w:rsid w:val="00B42306"/>
    <w:rsid w:val="00B42BFD"/>
    <w:rsid w:val="00B43412"/>
    <w:rsid w:val="00B441A7"/>
    <w:rsid w:val="00B51E73"/>
    <w:rsid w:val="00B544A7"/>
    <w:rsid w:val="00B5655B"/>
    <w:rsid w:val="00B5728B"/>
    <w:rsid w:val="00B63189"/>
    <w:rsid w:val="00B65687"/>
    <w:rsid w:val="00B677B8"/>
    <w:rsid w:val="00B718CD"/>
    <w:rsid w:val="00B734DF"/>
    <w:rsid w:val="00B74BBD"/>
    <w:rsid w:val="00B7663C"/>
    <w:rsid w:val="00B76BAF"/>
    <w:rsid w:val="00B80072"/>
    <w:rsid w:val="00B85582"/>
    <w:rsid w:val="00B861DC"/>
    <w:rsid w:val="00B8782D"/>
    <w:rsid w:val="00B87B70"/>
    <w:rsid w:val="00B90F60"/>
    <w:rsid w:val="00B93110"/>
    <w:rsid w:val="00B93DC6"/>
    <w:rsid w:val="00B94039"/>
    <w:rsid w:val="00B9444E"/>
    <w:rsid w:val="00B954D6"/>
    <w:rsid w:val="00BA3B60"/>
    <w:rsid w:val="00BA7476"/>
    <w:rsid w:val="00BB479B"/>
    <w:rsid w:val="00BC0499"/>
    <w:rsid w:val="00BC17BC"/>
    <w:rsid w:val="00BC39E2"/>
    <w:rsid w:val="00BC65CE"/>
    <w:rsid w:val="00BC66E8"/>
    <w:rsid w:val="00BC78D4"/>
    <w:rsid w:val="00BC7FE6"/>
    <w:rsid w:val="00BD042C"/>
    <w:rsid w:val="00BD483A"/>
    <w:rsid w:val="00BD79C1"/>
    <w:rsid w:val="00BE04D1"/>
    <w:rsid w:val="00BE6E6A"/>
    <w:rsid w:val="00BF0EC5"/>
    <w:rsid w:val="00BF4703"/>
    <w:rsid w:val="00BF4E01"/>
    <w:rsid w:val="00BF528F"/>
    <w:rsid w:val="00BF6434"/>
    <w:rsid w:val="00BF792B"/>
    <w:rsid w:val="00BF7E39"/>
    <w:rsid w:val="00C10ED4"/>
    <w:rsid w:val="00C15F5A"/>
    <w:rsid w:val="00C16141"/>
    <w:rsid w:val="00C21830"/>
    <w:rsid w:val="00C22336"/>
    <w:rsid w:val="00C223CC"/>
    <w:rsid w:val="00C2347C"/>
    <w:rsid w:val="00C26AC2"/>
    <w:rsid w:val="00C276E9"/>
    <w:rsid w:val="00C3140E"/>
    <w:rsid w:val="00C31801"/>
    <w:rsid w:val="00C3265E"/>
    <w:rsid w:val="00C351D6"/>
    <w:rsid w:val="00C35641"/>
    <w:rsid w:val="00C35794"/>
    <w:rsid w:val="00C357F0"/>
    <w:rsid w:val="00C359ED"/>
    <w:rsid w:val="00C36AA6"/>
    <w:rsid w:val="00C42B27"/>
    <w:rsid w:val="00C42F31"/>
    <w:rsid w:val="00C441F0"/>
    <w:rsid w:val="00C45CC5"/>
    <w:rsid w:val="00C520D4"/>
    <w:rsid w:val="00C521ED"/>
    <w:rsid w:val="00C53072"/>
    <w:rsid w:val="00C54516"/>
    <w:rsid w:val="00C5709D"/>
    <w:rsid w:val="00C57444"/>
    <w:rsid w:val="00C61596"/>
    <w:rsid w:val="00C6344B"/>
    <w:rsid w:val="00C63642"/>
    <w:rsid w:val="00C660F3"/>
    <w:rsid w:val="00C70C2C"/>
    <w:rsid w:val="00C72856"/>
    <w:rsid w:val="00C72E40"/>
    <w:rsid w:val="00C731B0"/>
    <w:rsid w:val="00C75ABE"/>
    <w:rsid w:val="00C8183C"/>
    <w:rsid w:val="00C818E3"/>
    <w:rsid w:val="00C8294E"/>
    <w:rsid w:val="00C8498B"/>
    <w:rsid w:val="00C936F7"/>
    <w:rsid w:val="00C96AFD"/>
    <w:rsid w:val="00C97D97"/>
    <w:rsid w:val="00CA2348"/>
    <w:rsid w:val="00CA27C7"/>
    <w:rsid w:val="00CA311B"/>
    <w:rsid w:val="00CA4AD1"/>
    <w:rsid w:val="00CA4ADE"/>
    <w:rsid w:val="00CA6FC0"/>
    <w:rsid w:val="00CA736D"/>
    <w:rsid w:val="00CB0583"/>
    <w:rsid w:val="00CB3BF7"/>
    <w:rsid w:val="00CB3C9A"/>
    <w:rsid w:val="00CB57DA"/>
    <w:rsid w:val="00CB5D10"/>
    <w:rsid w:val="00CB74E0"/>
    <w:rsid w:val="00CC0489"/>
    <w:rsid w:val="00CC0DC1"/>
    <w:rsid w:val="00CC2EE7"/>
    <w:rsid w:val="00CC334C"/>
    <w:rsid w:val="00CC4DE9"/>
    <w:rsid w:val="00CC687C"/>
    <w:rsid w:val="00CD1863"/>
    <w:rsid w:val="00CD2D77"/>
    <w:rsid w:val="00CD3815"/>
    <w:rsid w:val="00CD3CF0"/>
    <w:rsid w:val="00CD3F36"/>
    <w:rsid w:val="00CD736A"/>
    <w:rsid w:val="00CE0C86"/>
    <w:rsid w:val="00CE0D70"/>
    <w:rsid w:val="00CE17C1"/>
    <w:rsid w:val="00CE1BD7"/>
    <w:rsid w:val="00CE47B9"/>
    <w:rsid w:val="00CE4A26"/>
    <w:rsid w:val="00CE5348"/>
    <w:rsid w:val="00CE5554"/>
    <w:rsid w:val="00CE6CC3"/>
    <w:rsid w:val="00CF0820"/>
    <w:rsid w:val="00CF2022"/>
    <w:rsid w:val="00CF30B9"/>
    <w:rsid w:val="00CF3DDB"/>
    <w:rsid w:val="00D011D8"/>
    <w:rsid w:val="00D0263C"/>
    <w:rsid w:val="00D03394"/>
    <w:rsid w:val="00D06251"/>
    <w:rsid w:val="00D110A2"/>
    <w:rsid w:val="00D11A82"/>
    <w:rsid w:val="00D12B5C"/>
    <w:rsid w:val="00D1340D"/>
    <w:rsid w:val="00D13E98"/>
    <w:rsid w:val="00D16C92"/>
    <w:rsid w:val="00D178A9"/>
    <w:rsid w:val="00D20363"/>
    <w:rsid w:val="00D22F4A"/>
    <w:rsid w:val="00D250C8"/>
    <w:rsid w:val="00D3178A"/>
    <w:rsid w:val="00D33260"/>
    <w:rsid w:val="00D3554A"/>
    <w:rsid w:val="00D37F97"/>
    <w:rsid w:val="00D40CAF"/>
    <w:rsid w:val="00D4146D"/>
    <w:rsid w:val="00D4385F"/>
    <w:rsid w:val="00D43B3F"/>
    <w:rsid w:val="00D44492"/>
    <w:rsid w:val="00D50481"/>
    <w:rsid w:val="00D50911"/>
    <w:rsid w:val="00D51D7D"/>
    <w:rsid w:val="00D522BA"/>
    <w:rsid w:val="00D542B8"/>
    <w:rsid w:val="00D563F0"/>
    <w:rsid w:val="00D5771C"/>
    <w:rsid w:val="00D615C7"/>
    <w:rsid w:val="00D632A8"/>
    <w:rsid w:val="00D633AA"/>
    <w:rsid w:val="00D640A9"/>
    <w:rsid w:val="00D64E34"/>
    <w:rsid w:val="00D6763F"/>
    <w:rsid w:val="00D70200"/>
    <w:rsid w:val="00D7030B"/>
    <w:rsid w:val="00D71079"/>
    <w:rsid w:val="00D71B72"/>
    <w:rsid w:val="00D72017"/>
    <w:rsid w:val="00D73A2D"/>
    <w:rsid w:val="00D75D15"/>
    <w:rsid w:val="00D77854"/>
    <w:rsid w:val="00D7791A"/>
    <w:rsid w:val="00D821ED"/>
    <w:rsid w:val="00D8403D"/>
    <w:rsid w:val="00D84CE4"/>
    <w:rsid w:val="00D85991"/>
    <w:rsid w:val="00D86482"/>
    <w:rsid w:val="00D87076"/>
    <w:rsid w:val="00D87B5E"/>
    <w:rsid w:val="00D959FF"/>
    <w:rsid w:val="00D95B0F"/>
    <w:rsid w:val="00D962F8"/>
    <w:rsid w:val="00D97492"/>
    <w:rsid w:val="00D97DFE"/>
    <w:rsid w:val="00DA12BF"/>
    <w:rsid w:val="00DA13B8"/>
    <w:rsid w:val="00DA24BC"/>
    <w:rsid w:val="00DA29F5"/>
    <w:rsid w:val="00DA4C19"/>
    <w:rsid w:val="00DB0BBC"/>
    <w:rsid w:val="00DB1D1D"/>
    <w:rsid w:val="00DB429C"/>
    <w:rsid w:val="00DB678A"/>
    <w:rsid w:val="00DC2805"/>
    <w:rsid w:val="00DC280B"/>
    <w:rsid w:val="00DC6721"/>
    <w:rsid w:val="00DD247F"/>
    <w:rsid w:val="00DD50A4"/>
    <w:rsid w:val="00DD6466"/>
    <w:rsid w:val="00DE10E1"/>
    <w:rsid w:val="00DE3FC1"/>
    <w:rsid w:val="00DE55AE"/>
    <w:rsid w:val="00DE5AEB"/>
    <w:rsid w:val="00DE5D93"/>
    <w:rsid w:val="00DE6546"/>
    <w:rsid w:val="00DE733E"/>
    <w:rsid w:val="00DF0027"/>
    <w:rsid w:val="00DF1809"/>
    <w:rsid w:val="00DF2186"/>
    <w:rsid w:val="00DF23BE"/>
    <w:rsid w:val="00DF3E9B"/>
    <w:rsid w:val="00DF447F"/>
    <w:rsid w:val="00DF44B2"/>
    <w:rsid w:val="00DF502B"/>
    <w:rsid w:val="00DF528D"/>
    <w:rsid w:val="00DF5970"/>
    <w:rsid w:val="00DF5E66"/>
    <w:rsid w:val="00DF6FFD"/>
    <w:rsid w:val="00E000F8"/>
    <w:rsid w:val="00E03664"/>
    <w:rsid w:val="00E03CF9"/>
    <w:rsid w:val="00E0569F"/>
    <w:rsid w:val="00E06184"/>
    <w:rsid w:val="00E10888"/>
    <w:rsid w:val="00E10E49"/>
    <w:rsid w:val="00E14DB8"/>
    <w:rsid w:val="00E158A4"/>
    <w:rsid w:val="00E16C55"/>
    <w:rsid w:val="00E20895"/>
    <w:rsid w:val="00E21E37"/>
    <w:rsid w:val="00E2488E"/>
    <w:rsid w:val="00E27303"/>
    <w:rsid w:val="00E3055E"/>
    <w:rsid w:val="00E30B98"/>
    <w:rsid w:val="00E33516"/>
    <w:rsid w:val="00E33BCA"/>
    <w:rsid w:val="00E34B3D"/>
    <w:rsid w:val="00E34F24"/>
    <w:rsid w:val="00E35D56"/>
    <w:rsid w:val="00E41A51"/>
    <w:rsid w:val="00E423B7"/>
    <w:rsid w:val="00E429F4"/>
    <w:rsid w:val="00E4507C"/>
    <w:rsid w:val="00E45458"/>
    <w:rsid w:val="00E459D8"/>
    <w:rsid w:val="00E47BA6"/>
    <w:rsid w:val="00E47D34"/>
    <w:rsid w:val="00E5266B"/>
    <w:rsid w:val="00E543A5"/>
    <w:rsid w:val="00E544DB"/>
    <w:rsid w:val="00E54EA2"/>
    <w:rsid w:val="00E55DDD"/>
    <w:rsid w:val="00E56227"/>
    <w:rsid w:val="00E563F5"/>
    <w:rsid w:val="00E612FC"/>
    <w:rsid w:val="00E62886"/>
    <w:rsid w:val="00E64DD1"/>
    <w:rsid w:val="00E66DFB"/>
    <w:rsid w:val="00E7044D"/>
    <w:rsid w:val="00E70782"/>
    <w:rsid w:val="00E707DE"/>
    <w:rsid w:val="00E709E7"/>
    <w:rsid w:val="00E70E74"/>
    <w:rsid w:val="00E73673"/>
    <w:rsid w:val="00E73AF9"/>
    <w:rsid w:val="00E74500"/>
    <w:rsid w:val="00E755E8"/>
    <w:rsid w:val="00E75B1B"/>
    <w:rsid w:val="00E800AF"/>
    <w:rsid w:val="00E810E9"/>
    <w:rsid w:val="00E815F1"/>
    <w:rsid w:val="00E848D7"/>
    <w:rsid w:val="00E87008"/>
    <w:rsid w:val="00E93537"/>
    <w:rsid w:val="00E94A1F"/>
    <w:rsid w:val="00EA0C90"/>
    <w:rsid w:val="00EA26CE"/>
    <w:rsid w:val="00EA5E8E"/>
    <w:rsid w:val="00EA7C39"/>
    <w:rsid w:val="00EB09C0"/>
    <w:rsid w:val="00EB3A0C"/>
    <w:rsid w:val="00EB3DBB"/>
    <w:rsid w:val="00EB51D7"/>
    <w:rsid w:val="00EB6656"/>
    <w:rsid w:val="00EB7013"/>
    <w:rsid w:val="00EB7FF2"/>
    <w:rsid w:val="00EC21F0"/>
    <w:rsid w:val="00EC2DA2"/>
    <w:rsid w:val="00EC3FAA"/>
    <w:rsid w:val="00EC3FC0"/>
    <w:rsid w:val="00EC4D42"/>
    <w:rsid w:val="00EC5501"/>
    <w:rsid w:val="00EC785A"/>
    <w:rsid w:val="00EC7EE6"/>
    <w:rsid w:val="00ED3325"/>
    <w:rsid w:val="00ED49CD"/>
    <w:rsid w:val="00ED4FD6"/>
    <w:rsid w:val="00ED5940"/>
    <w:rsid w:val="00ED5F06"/>
    <w:rsid w:val="00ED61A6"/>
    <w:rsid w:val="00ED66A0"/>
    <w:rsid w:val="00EE0199"/>
    <w:rsid w:val="00EE0BB8"/>
    <w:rsid w:val="00EE2396"/>
    <w:rsid w:val="00EE2B6B"/>
    <w:rsid w:val="00EE2F82"/>
    <w:rsid w:val="00EE59FE"/>
    <w:rsid w:val="00EF09B7"/>
    <w:rsid w:val="00EF4396"/>
    <w:rsid w:val="00EF4A76"/>
    <w:rsid w:val="00F0469B"/>
    <w:rsid w:val="00F04B61"/>
    <w:rsid w:val="00F06872"/>
    <w:rsid w:val="00F07A50"/>
    <w:rsid w:val="00F13BA4"/>
    <w:rsid w:val="00F14E9C"/>
    <w:rsid w:val="00F163ED"/>
    <w:rsid w:val="00F208F0"/>
    <w:rsid w:val="00F21852"/>
    <w:rsid w:val="00F24123"/>
    <w:rsid w:val="00F2428D"/>
    <w:rsid w:val="00F25D85"/>
    <w:rsid w:val="00F30510"/>
    <w:rsid w:val="00F3136D"/>
    <w:rsid w:val="00F356A0"/>
    <w:rsid w:val="00F36D35"/>
    <w:rsid w:val="00F439C1"/>
    <w:rsid w:val="00F43DB9"/>
    <w:rsid w:val="00F44094"/>
    <w:rsid w:val="00F456A8"/>
    <w:rsid w:val="00F47795"/>
    <w:rsid w:val="00F51B0F"/>
    <w:rsid w:val="00F53BBB"/>
    <w:rsid w:val="00F54A71"/>
    <w:rsid w:val="00F6195A"/>
    <w:rsid w:val="00F6284A"/>
    <w:rsid w:val="00F63A08"/>
    <w:rsid w:val="00F64224"/>
    <w:rsid w:val="00F644E3"/>
    <w:rsid w:val="00F71A6D"/>
    <w:rsid w:val="00F71C11"/>
    <w:rsid w:val="00F723D3"/>
    <w:rsid w:val="00F76503"/>
    <w:rsid w:val="00F771E5"/>
    <w:rsid w:val="00F812BD"/>
    <w:rsid w:val="00F82097"/>
    <w:rsid w:val="00F8396D"/>
    <w:rsid w:val="00F86563"/>
    <w:rsid w:val="00F872F4"/>
    <w:rsid w:val="00F91D3D"/>
    <w:rsid w:val="00F921A2"/>
    <w:rsid w:val="00F94166"/>
    <w:rsid w:val="00F971AB"/>
    <w:rsid w:val="00FA4CE3"/>
    <w:rsid w:val="00FA58CA"/>
    <w:rsid w:val="00FB043E"/>
    <w:rsid w:val="00FB2A0A"/>
    <w:rsid w:val="00FB2FC9"/>
    <w:rsid w:val="00FB7730"/>
    <w:rsid w:val="00FC42F4"/>
    <w:rsid w:val="00FD0613"/>
    <w:rsid w:val="00FD182A"/>
    <w:rsid w:val="00FD3FB7"/>
    <w:rsid w:val="00FD45DC"/>
    <w:rsid w:val="00FD730F"/>
    <w:rsid w:val="00FE442F"/>
    <w:rsid w:val="00FE4CE9"/>
    <w:rsid w:val="00FE56B5"/>
    <w:rsid w:val="00FE733F"/>
    <w:rsid w:val="00FF0E57"/>
    <w:rsid w:val="00FF219C"/>
    <w:rsid w:val="00FF4024"/>
    <w:rsid w:val="00FF46E2"/>
    <w:rsid w:val="00FF6FAB"/>
    <w:rsid w:val="00F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CC172"/>
  <w15:docId w15:val="{A62F8DF8-A811-40BB-BBFE-A2944057A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ckwell" w:eastAsiaTheme="minorHAnsi" w:hAnsi="Rockwell" w:cstheme="majorBidi"/>
        <w:color w:val="000000" w:themeColor="text1"/>
        <w:sz w:val="24"/>
        <w:szCs w:val="26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728D4"/>
    <w:pPr>
      <w:spacing w:line="259" w:lineRule="auto"/>
    </w:pPr>
    <w:rPr>
      <w:rFonts w:ascii="Helvetica" w:hAnsi="Helvetica" w:cs="Helvetica"/>
      <w:color w:val="auto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945"/>
    <w:pPr>
      <w:keepNext/>
      <w:keepLines/>
      <w:numPr>
        <w:numId w:val="1"/>
      </w:numPr>
      <w:jc w:val="center"/>
      <w:outlineLvl w:val="0"/>
    </w:pPr>
    <w:rPr>
      <w:rFonts w:ascii="Palatino Linotype" w:eastAsiaTheme="majorEastAsia" w:hAnsi="Palatino Linotype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2F9"/>
    <w:pPr>
      <w:keepNext/>
      <w:keepLines/>
      <w:numPr>
        <w:ilvl w:val="1"/>
        <w:numId w:val="1"/>
      </w:numPr>
      <w:spacing w:before="240"/>
      <w:jc w:val="center"/>
      <w:outlineLvl w:val="1"/>
    </w:pPr>
    <w:rPr>
      <w:rFonts w:ascii="Palatino Linotype" w:eastAsiaTheme="majorEastAsia" w:hAnsi="Palatino Linotype"/>
      <w:b/>
      <w:color w:val="7030A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945"/>
    <w:pPr>
      <w:keepNext/>
      <w:keepLines/>
      <w:numPr>
        <w:ilvl w:val="2"/>
        <w:numId w:val="1"/>
      </w:numPr>
      <w:spacing w:before="120"/>
      <w:outlineLvl w:val="2"/>
    </w:pPr>
    <w:rPr>
      <w:rFonts w:ascii="Palatino Linotype" w:eastAsiaTheme="majorEastAsia" w:hAnsi="Palatino Linotype"/>
      <w:b/>
      <w:color w:val="ED7D31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5945"/>
    <w:pPr>
      <w:keepNext/>
      <w:keepLines/>
      <w:numPr>
        <w:ilvl w:val="3"/>
        <w:numId w:val="1"/>
      </w:numPr>
      <w:spacing w:before="120"/>
      <w:outlineLvl w:val="3"/>
    </w:pPr>
    <w:rPr>
      <w:rFonts w:ascii="Palatino Linotype" w:eastAsiaTheme="majorEastAsia" w:hAnsi="Palatino Linotype"/>
      <w:b/>
      <w:iCs/>
      <w:color w:val="538135" w:themeColor="accent6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945"/>
    <w:pPr>
      <w:keepNext/>
      <w:keepLines/>
      <w:numPr>
        <w:ilvl w:val="4"/>
        <w:numId w:val="1"/>
      </w:numPr>
      <w:spacing w:before="120"/>
      <w:outlineLvl w:val="4"/>
    </w:pPr>
    <w:rPr>
      <w:rFonts w:ascii="Palatino Linotype" w:eastAsiaTheme="majorEastAsia" w:hAnsi="Palatino Linotype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5D33"/>
    <w:pPr>
      <w:keepNext/>
      <w:keepLines/>
      <w:numPr>
        <w:ilvl w:val="5"/>
        <w:numId w:val="1"/>
      </w:numPr>
      <w:spacing w:before="120"/>
      <w:outlineLvl w:val="5"/>
    </w:pPr>
    <w:rPr>
      <w:rFonts w:eastAsiaTheme="majorEastAsia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/>
      <w:jc w:val="both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72F9"/>
    <w:rPr>
      <w:rFonts w:ascii="Palatino Linotype" w:eastAsiaTheme="majorEastAsia" w:hAnsi="Palatino Linotype" w:cs="Helvetica"/>
      <w:b/>
      <w:color w:val="7030A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95945"/>
    <w:rPr>
      <w:rFonts w:ascii="Palatino Linotype" w:eastAsiaTheme="majorEastAsia" w:hAnsi="Palatino Linotype" w:cs="Helvetica"/>
      <w:b/>
      <w:color w:val="ED7D31" w:themeColor="accent2"/>
      <w:szCs w:val="24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95945"/>
    <w:rPr>
      <w:rFonts w:ascii="Palatino Linotype" w:eastAsiaTheme="majorEastAsia" w:hAnsi="Palatino Linotype" w:cs="Helvetica"/>
      <w:b/>
      <w:iCs/>
      <w:color w:val="538135" w:themeColor="accent6" w:themeShade="BF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5945"/>
    <w:rPr>
      <w:rFonts w:ascii="Palatino Linotype" w:eastAsiaTheme="majorEastAsia" w:hAnsi="Palatino Linotype" w:cs="Helvetica"/>
      <w:b/>
      <w:color w:val="00B0F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F5D33"/>
    <w:rPr>
      <w:rFonts w:ascii="Helvetica" w:eastAsiaTheme="majorEastAsia" w:hAnsi="Helvetica" w:cs="Helvetica"/>
      <w:b/>
      <w:color w:val="7030A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5945"/>
    <w:rPr>
      <w:rFonts w:ascii="Palatino Linotype" w:eastAsiaTheme="majorEastAsia" w:hAnsi="Palatino Linotype" w:cs="Helvetica"/>
      <w:b/>
      <w:color w:val="2F5496" w:themeColor="accent1" w:themeShade="BF"/>
      <w:sz w:val="28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qFormat/>
    <w:rsid w:val="00CA27C7"/>
    <w:pPr>
      <w:spacing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CA27C7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Cambria" w:hAnsi="Cambria"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hAnsi="Cambria"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ascii="Cambria" w:hAnsi="Cambria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ascii="Cambria" w:eastAsia="Times New Roman" w:hAnsi="Cambria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2">
    <w:name w:val="Title2"/>
    <w:basedOn w:val="DefaultParagraphFont"/>
    <w:rsid w:val="0055520B"/>
  </w:style>
  <w:style w:type="character" w:customStyle="1" w:styleId="Caption1">
    <w:name w:val="Caption1"/>
    <w:basedOn w:val="DefaultParagraphFont"/>
    <w:rsid w:val="0055520B"/>
  </w:style>
  <w:style w:type="table" w:styleId="TableGridLight">
    <w:name w:val="Grid Table Light"/>
    <w:basedOn w:val="TableNormal"/>
    <w:uiPriority w:val="40"/>
    <w:rsid w:val="0049173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9173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ljs-literal">
    <w:name w:val="hljs-literal"/>
    <w:basedOn w:val="DefaultParagraphFont"/>
    <w:rsid w:val="00641FA1"/>
  </w:style>
  <w:style w:type="character" w:customStyle="1" w:styleId="hljs-variable">
    <w:name w:val="hljs-variable"/>
    <w:basedOn w:val="DefaultParagraphFont"/>
    <w:rsid w:val="00641FA1"/>
  </w:style>
  <w:style w:type="paragraph" w:customStyle="1" w:styleId="license-text">
    <w:name w:val="license-text"/>
    <w:basedOn w:val="Normal"/>
    <w:rsid w:val="00C10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normal">
    <w:name w:val="whitespace-normal"/>
    <w:basedOn w:val="Normal"/>
    <w:rsid w:val="00B40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">
    <w:name w:val="p1"/>
    <w:basedOn w:val="Normal"/>
    <w:rsid w:val="0083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whitespace-pre-wrap">
    <w:name w:val="whitespace-pre-wrap"/>
    <w:basedOn w:val="Normal"/>
    <w:rsid w:val="00AE2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0">
    <w:name w:val="list-goto-0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C72E40"/>
  </w:style>
  <w:style w:type="paragraph" w:customStyle="1" w:styleId="list-goto-5">
    <w:name w:val="list-goto-5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1qg33igem5pagn4kpmirjw">
    <w:name w:val="p__1qg33igem5pagn4kpmirjw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titledetail">
    <w:name w:val="titledetail"/>
    <w:basedOn w:val="DefaultParagraphFont"/>
    <w:rsid w:val="00C72E40"/>
  </w:style>
  <w:style w:type="character" w:customStyle="1" w:styleId="mghead">
    <w:name w:val="mghead"/>
    <w:basedOn w:val="DefaultParagraphFont"/>
    <w:rsid w:val="00C72E40"/>
  </w:style>
  <w:style w:type="paragraph" w:customStyle="1" w:styleId="hidden-xs">
    <w:name w:val="hidden-x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ext-justify">
    <w:name w:val="text-justify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ddress">
    <w:name w:val="address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phone">
    <w:name w:val="phone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email">
    <w:name w:val="email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app-download">
    <w:name w:val="app-download"/>
    <w:basedOn w:val="Normal"/>
    <w:rsid w:val="00C72E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72E40"/>
    <w:pPr>
      <w:spacing w:line="240" w:lineRule="auto"/>
    </w:pPr>
    <w:rPr>
      <w:rFonts w:ascii="Times New Roman" w:eastAsia="Times New Roman" w:hAnsi="Times New Roman" w:cs="Times New Roman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2E40"/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hljs-bullet">
    <w:name w:val="hljs-bullet"/>
    <w:basedOn w:val="DefaultParagraphFont"/>
    <w:rsid w:val="00C72E40"/>
  </w:style>
  <w:style w:type="character" w:customStyle="1" w:styleId="hljs-class">
    <w:name w:val="hljs-class"/>
    <w:basedOn w:val="DefaultParagraphFont"/>
    <w:rsid w:val="00C72E40"/>
  </w:style>
  <w:style w:type="character" w:customStyle="1" w:styleId="hljs-selector-tag">
    <w:name w:val="hljs-selector-tag"/>
    <w:basedOn w:val="DefaultParagraphFont"/>
    <w:rsid w:val="00C72E40"/>
  </w:style>
  <w:style w:type="character" w:customStyle="1" w:styleId="hljs-attr">
    <w:name w:val="hljs-attr"/>
    <w:basedOn w:val="DefaultParagraphFont"/>
    <w:rsid w:val="00C72E40"/>
  </w:style>
  <w:style w:type="character" w:customStyle="1" w:styleId="hljs-selector-class">
    <w:name w:val="hljs-selector-class"/>
    <w:basedOn w:val="DefaultParagraphFont"/>
    <w:rsid w:val="00C72E40"/>
  </w:style>
  <w:style w:type="character" w:customStyle="1" w:styleId="hljs-regexp">
    <w:name w:val="hljs-regexp"/>
    <w:basedOn w:val="DefaultParagraphFont"/>
    <w:rsid w:val="00C72E40"/>
  </w:style>
  <w:style w:type="paragraph" w:customStyle="1" w:styleId="has-small-font-size">
    <w:name w:val="has-small-font-size"/>
    <w:basedOn w:val="Normal"/>
    <w:rsid w:val="007A3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ljs-subst">
    <w:name w:val="hljs-subst"/>
    <w:basedOn w:val="DefaultParagraphFont"/>
    <w:rsid w:val="00431EDF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3C72F9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C72F9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C72F9"/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hljs-selector-attr">
    <w:name w:val="hljs-selector-attr"/>
    <w:basedOn w:val="DefaultParagraphFont"/>
    <w:rsid w:val="00BC17BC"/>
  </w:style>
  <w:style w:type="character" w:customStyle="1" w:styleId="hljs-section">
    <w:name w:val="hljs-section"/>
    <w:basedOn w:val="DefaultParagraphFont"/>
    <w:rsid w:val="000F7011"/>
  </w:style>
  <w:style w:type="character" w:customStyle="1" w:styleId="hljs-addition">
    <w:name w:val="hljs-addition"/>
    <w:basedOn w:val="DefaultParagraphFont"/>
    <w:rsid w:val="00261CCF"/>
  </w:style>
  <w:style w:type="character" w:customStyle="1" w:styleId="hljs-deletion">
    <w:name w:val="hljs-deletion"/>
    <w:basedOn w:val="DefaultParagraphFont"/>
    <w:rsid w:val="00261CCF"/>
  </w:style>
  <w:style w:type="character" w:customStyle="1" w:styleId="xml">
    <w:name w:val="xml"/>
    <w:basedOn w:val="DefaultParagraphFont"/>
    <w:rsid w:val="005157FF"/>
  </w:style>
  <w:style w:type="character" w:customStyle="1" w:styleId="hljs-tag">
    <w:name w:val="hljs-tag"/>
    <w:basedOn w:val="DefaultParagraphFont"/>
    <w:rsid w:val="005157FF"/>
  </w:style>
  <w:style w:type="character" w:customStyle="1" w:styleId="hljs-name">
    <w:name w:val="hljs-name"/>
    <w:basedOn w:val="DefaultParagraphFont"/>
    <w:rsid w:val="00515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0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3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0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0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40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9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5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3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3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3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0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1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6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3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3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9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4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2037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  <w:div w:id="1458522238">
              <w:marLeft w:val="0"/>
              <w:marRight w:val="0"/>
              <w:marTop w:val="120"/>
              <w:marBottom w:val="120"/>
              <w:divBdr>
                <w:top w:val="single" w:sz="18" w:space="6" w:color="F89174"/>
                <w:left w:val="single" w:sz="18" w:space="12" w:color="F89174"/>
                <w:bottom w:val="single" w:sz="18" w:space="6" w:color="F89174"/>
                <w:right w:val="single" w:sz="18" w:space="12" w:color="F89174"/>
              </w:divBdr>
            </w:div>
          </w:divsChild>
        </w:div>
      </w:divsChild>
    </w:div>
    <w:div w:id="2590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4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7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8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86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1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23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5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3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5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6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1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1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7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8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7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4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5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0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6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9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2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7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2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8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8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04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5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18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94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6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0343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54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24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554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7739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968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86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5410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202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685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59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469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25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0538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813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8049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091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873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93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513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8359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70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49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6900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90225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881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0455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6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0977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23439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888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115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5614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95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693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0099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4503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497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208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044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428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3169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187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1852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302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7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4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2982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3322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4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852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6533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711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93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218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2746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76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190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7406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2353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48343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831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990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250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356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789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9574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8174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705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2338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41488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6735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283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486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714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7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3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7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6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6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0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5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8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5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6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7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2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9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0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5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3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8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0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47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1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3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9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4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9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7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2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7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2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7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3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6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8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2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2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2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0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3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8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3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1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5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6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3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5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4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7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2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0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2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3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9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4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1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4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0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2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7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8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0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2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38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1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92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84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0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5284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4747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91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985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155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2620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0564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929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615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07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1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436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924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954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673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7865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3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128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388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6396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257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025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4636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89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255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004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509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1464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9194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6440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621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4428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23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242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731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1905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4904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427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773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23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3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7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2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1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8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7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9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3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7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1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8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0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9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7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66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2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3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1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83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032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08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450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7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8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6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9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0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8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0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6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9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973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4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7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8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09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4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3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6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0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9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1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2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8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5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3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8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1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1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1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5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4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0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6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9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5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7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0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6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4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7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3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8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7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4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8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6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5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8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8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3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4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0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4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8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0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1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7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8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8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0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7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56430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72340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0163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6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92989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156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414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33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83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784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6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019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042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52733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4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11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60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9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84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194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61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42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263056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17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3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77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255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38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01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830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8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0571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70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278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423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366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81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46807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23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36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25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225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27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754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005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99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2471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6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6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2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14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9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3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032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69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539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012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36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713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9682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7616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35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5179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12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2271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2511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356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322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952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645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8349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746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93015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3987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1963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724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838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823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800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2121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8448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835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287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0980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6487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366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131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75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5340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96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382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5376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7998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187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538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7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7305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5496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023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4605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1402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48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170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70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3101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5221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7898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236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706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4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866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4158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07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526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288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740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1022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989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546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13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02446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9549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961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099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9813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016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15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272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7957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6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6179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3754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262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25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043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285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2284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6150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6217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569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733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7677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43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4518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857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0220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884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999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9051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2452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268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69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067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98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7656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0869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1114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4956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80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5546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798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317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5703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8304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481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2406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7805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4326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5151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9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329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0268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2204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4416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30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0989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219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7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642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5653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3057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2644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742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9813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001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763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585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230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2929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61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4453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94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499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584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6557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1082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730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6455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442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2207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325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101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63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2003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53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019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59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778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118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03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325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1559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8374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46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2248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1356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4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83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32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38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932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8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771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95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221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7856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7721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8058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637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4333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036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6594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770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9756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072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6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861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534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1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6213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291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4413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917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830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474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4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6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4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3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0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1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4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5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956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60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66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444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4084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017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0908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5863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4770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9301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55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7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764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8587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43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907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870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74719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8758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169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663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734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791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62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284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8810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794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343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8810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2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46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35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554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0505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228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58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9768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184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851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632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1279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1022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3625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227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9148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14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856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35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0015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9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5185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17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4947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8103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4964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915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6934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7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9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4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4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1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1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0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1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5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2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8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1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9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9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2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1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6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4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0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93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92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99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91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19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243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6810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775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31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44396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186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7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679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6536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2883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4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365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0424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910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9662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6026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1013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0429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04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0567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1790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7036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336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1334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8350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9862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7009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3924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3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408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0078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183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47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9403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57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3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2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5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4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5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2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7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macports.org" TargetMode="External"/><Relationship Id="rId18" Type="http://schemas.openxmlformats.org/officeDocument/2006/relationships/hyperlink" Target="https://rtyley.github.io/bfg-repo-cleaner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cs/githooks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sourceforge.net/projects/git-osx-installer/" TargetMode="External"/><Relationship Id="rId17" Type="http://schemas.openxmlformats.org/officeDocument/2006/relationships/hyperlink" Target="https://github.com/github/gitignore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gitignore.io/" TargetMode="External"/><Relationship Id="rId20" Type="http://schemas.openxmlformats.org/officeDocument/2006/relationships/hyperlink" Target="https://github.com/alexkaratarakis/gitattribut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it-scm.com/download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msysgit.github.io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gitattributes.io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brew.sh/" TargetMode="External"/><Relationship Id="rId22" Type="http://schemas.openxmlformats.org/officeDocument/2006/relationships/hyperlink" Target="https://github.com/git/git/blob/87c86dd14abe8db7d00b0df5661ef8cf147a72a3/templates/hooks--pre-push.s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C01F76A52D0C458BB16892D6C661AC" ma:contentTypeVersion="13" ma:contentTypeDescription="Create a new document." ma:contentTypeScope="" ma:versionID="96fb1cca64c46e4c06f66dcb80fafc78">
  <xsd:schema xmlns:xsd="http://www.w3.org/2001/XMLSchema" xmlns:xs="http://www.w3.org/2001/XMLSchema" xmlns:p="http://schemas.microsoft.com/office/2006/metadata/properties" xmlns:ns3="3ece0d0f-b473-407a-94f1-b78eb9e7751c" xmlns:ns4="45f85f0f-1f91-4440-8eeb-13d6d114e7bf" targetNamespace="http://schemas.microsoft.com/office/2006/metadata/properties" ma:root="true" ma:fieldsID="2912ccd8b62e45109cbe0233d19615d9" ns3:_="" ns4:_="">
    <xsd:import namespace="3ece0d0f-b473-407a-94f1-b78eb9e7751c"/>
    <xsd:import namespace="45f85f0f-1f91-4440-8eeb-13d6d114e7bf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ce0d0f-b473-407a-94f1-b78eb9e7751c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85f0f-1f91-4440-8eeb-13d6d114e7b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ce0d0f-b473-407a-94f1-b78eb9e7751c" xsi:nil="true"/>
  </documentManagement>
</p:properties>
</file>

<file path=customXml/itemProps1.xml><?xml version="1.0" encoding="utf-8"?>
<ds:datastoreItem xmlns:ds="http://schemas.openxmlformats.org/officeDocument/2006/customXml" ds:itemID="{D826FD85-0480-4584-BD0D-FB42785004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FEABE79-93C1-414E-B5DB-1949E80A56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ce0d0f-b473-407a-94f1-b78eb9e7751c"/>
    <ds:schemaRef ds:uri="45f85f0f-1f91-4440-8eeb-13d6d114e7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35CEF2-4241-4AD0-8683-06D8E3C0E3A4}">
  <ds:schemaRefs>
    <ds:schemaRef ds:uri="http://schemas.microsoft.com/office/2006/metadata/properties"/>
    <ds:schemaRef ds:uri="http://schemas.microsoft.com/office/infopath/2007/PartnerControls"/>
    <ds:schemaRef ds:uri="3ece0d0f-b473-407a-94f1-b78eb9e77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2778</TotalTime>
  <Pages>120</Pages>
  <Words>26603</Words>
  <Characters>151638</Characters>
  <Application>Microsoft Office Word</Application>
  <DocSecurity>0</DocSecurity>
  <Lines>1263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Administrator</cp:lastModifiedBy>
  <cp:revision>174</cp:revision>
  <dcterms:created xsi:type="dcterms:W3CDTF">2023-09-09T15:45:00Z</dcterms:created>
  <dcterms:modified xsi:type="dcterms:W3CDTF">2024-07-26T17:36:00Z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0x01010092C01F76A52D0C458BB16892D6C661AC</vt:lpwstr>
  </property>
  <property fmtid="{D5CDD505-2E9C-101B-9397-08002B2CF9AE}" pid="3" name="_activity">
    <vt:lpwstr/>
  </property>
</Properties>
</file>